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124E5" w14:textId="77777777" w:rsidR="00B72695" w:rsidRDefault="00B72695" w:rsidP="00B72695">
      <w:pPr>
        <w:jc w:val="center"/>
        <w:rPr>
          <w:b/>
          <w:sz w:val="48"/>
          <w:szCs w:val="48"/>
        </w:rPr>
      </w:pPr>
    </w:p>
    <w:p w14:paraId="44EEA217" w14:textId="77777777" w:rsidR="00B72695" w:rsidRDefault="00B72695" w:rsidP="00B72695">
      <w:pPr>
        <w:jc w:val="center"/>
        <w:rPr>
          <w:b/>
          <w:sz w:val="48"/>
          <w:szCs w:val="48"/>
        </w:rPr>
      </w:pPr>
    </w:p>
    <w:p w14:paraId="4D9ADA88" w14:textId="77777777" w:rsidR="00C45684" w:rsidRDefault="00B72695" w:rsidP="00B72695">
      <w:pPr>
        <w:jc w:val="center"/>
        <w:rPr>
          <w:b/>
          <w:sz w:val="48"/>
          <w:szCs w:val="48"/>
        </w:rPr>
      </w:pPr>
      <w:r w:rsidRPr="00B72695">
        <w:rPr>
          <w:b/>
          <w:sz w:val="48"/>
          <w:szCs w:val="48"/>
        </w:rPr>
        <w:t xml:space="preserve">President’s Malaria Initiative </w:t>
      </w:r>
    </w:p>
    <w:p w14:paraId="064D7D31" w14:textId="48BE7377" w:rsidR="00B72695" w:rsidRDefault="00B72695" w:rsidP="00B72695">
      <w:pPr>
        <w:jc w:val="center"/>
        <w:rPr>
          <w:b/>
          <w:sz w:val="48"/>
          <w:szCs w:val="48"/>
        </w:rPr>
      </w:pPr>
      <w:r w:rsidRPr="00B72695">
        <w:rPr>
          <w:b/>
          <w:sz w:val="48"/>
          <w:szCs w:val="48"/>
        </w:rPr>
        <w:t>Country Insecticide Susceptibility Summaries</w:t>
      </w:r>
    </w:p>
    <w:p w14:paraId="58B99B97" w14:textId="77777777" w:rsidR="00B72695" w:rsidRDefault="00B72695" w:rsidP="00B72695">
      <w:pPr>
        <w:jc w:val="center"/>
        <w:rPr>
          <w:b/>
          <w:sz w:val="48"/>
          <w:szCs w:val="48"/>
        </w:rPr>
      </w:pPr>
    </w:p>
    <w:p w14:paraId="1932A87C" w14:textId="77777777" w:rsidR="004B5284" w:rsidRDefault="00662C65" w:rsidP="00B72695">
      <w:pPr>
        <w:jc w:val="center"/>
        <w:rPr>
          <w:b/>
          <w:sz w:val="36"/>
          <w:szCs w:val="36"/>
        </w:rPr>
      </w:pPr>
      <w:r>
        <w:rPr>
          <w:b/>
          <w:sz w:val="36"/>
          <w:szCs w:val="36"/>
        </w:rPr>
        <w:t>June</w:t>
      </w:r>
      <w:r w:rsidR="00B72695">
        <w:rPr>
          <w:b/>
          <w:sz w:val="36"/>
          <w:szCs w:val="36"/>
        </w:rPr>
        <w:t xml:space="preserve"> 2012</w:t>
      </w:r>
    </w:p>
    <w:p w14:paraId="21A86E98" w14:textId="77777777" w:rsidR="004B5284" w:rsidRDefault="004B5284" w:rsidP="00B72695">
      <w:pPr>
        <w:jc w:val="center"/>
        <w:rPr>
          <w:b/>
          <w:sz w:val="36"/>
          <w:szCs w:val="36"/>
        </w:rPr>
      </w:pPr>
    </w:p>
    <w:p w14:paraId="55A78586" w14:textId="77777777" w:rsidR="004B5284" w:rsidRPr="004B5284" w:rsidRDefault="004B5284" w:rsidP="00B72695">
      <w:pPr>
        <w:jc w:val="center"/>
        <w:rPr>
          <w:b/>
          <w:sz w:val="36"/>
          <w:szCs w:val="36"/>
        </w:rPr>
      </w:pPr>
    </w:p>
    <w:p w14:paraId="7C6D8358" w14:textId="2D14376C" w:rsidR="004B5284" w:rsidRPr="004B5284" w:rsidRDefault="004B5284" w:rsidP="004B5284">
      <w:pPr>
        <w:spacing w:after="0"/>
        <w:jc w:val="center"/>
        <w:rPr>
          <w:rFonts w:eastAsiaTheme="minorEastAsia"/>
          <w:noProof/>
          <w:sz w:val="24"/>
          <w:szCs w:val="24"/>
        </w:rPr>
      </w:pPr>
      <w:r w:rsidRPr="004B5284">
        <w:rPr>
          <w:rFonts w:eastAsiaTheme="minorEastAsia"/>
          <w:noProof/>
          <w:sz w:val="24"/>
          <w:szCs w:val="24"/>
        </w:rPr>
        <w:t xml:space="preserve">Compiled by Dr. </w:t>
      </w:r>
      <w:r w:rsidR="00D269A9">
        <w:rPr>
          <w:rFonts w:eastAsiaTheme="minorEastAsia"/>
          <w:noProof/>
          <w:sz w:val="24"/>
          <w:szCs w:val="24"/>
        </w:rPr>
        <w:t>Christen Fornadel</w:t>
      </w:r>
    </w:p>
    <w:p w14:paraId="584BCCF1" w14:textId="4AA87E7A" w:rsidR="004B5284" w:rsidRPr="004B5284" w:rsidRDefault="000F5E8B" w:rsidP="004B5284">
      <w:pPr>
        <w:spacing w:after="0"/>
        <w:jc w:val="center"/>
        <w:rPr>
          <w:rFonts w:eastAsiaTheme="minorEastAsia"/>
          <w:noProof/>
          <w:sz w:val="24"/>
          <w:szCs w:val="24"/>
        </w:rPr>
      </w:pPr>
      <w:hyperlink r:id="rId9" w:history="1">
        <w:r w:rsidR="004B5284" w:rsidRPr="004B5284">
          <w:rPr>
            <w:rStyle w:val="Hyperlink"/>
            <w:rFonts w:eastAsiaTheme="minorEastAsia"/>
            <w:noProof/>
            <w:color w:val="auto"/>
            <w:sz w:val="24"/>
            <w:szCs w:val="24"/>
          </w:rPr>
          <w:t>cfornadel@usaid.gov</w:t>
        </w:r>
      </w:hyperlink>
    </w:p>
    <w:p w14:paraId="0C9A5A84" w14:textId="77777777" w:rsidR="004B5284" w:rsidRDefault="004B5284" w:rsidP="004B5284">
      <w:pPr>
        <w:rPr>
          <w:b/>
          <w:sz w:val="24"/>
          <w:szCs w:val="24"/>
        </w:rPr>
      </w:pPr>
    </w:p>
    <w:p w14:paraId="21C3BA35" w14:textId="77777777" w:rsidR="004B5284" w:rsidRDefault="004B5284" w:rsidP="004B5284">
      <w:pPr>
        <w:rPr>
          <w:b/>
          <w:sz w:val="24"/>
          <w:szCs w:val="24"/>
        </w:rPr>
      </w:pPr>
    </w:p>
    <w:p w14:paraId="6CCB4783" w14:textId="77777777" w:rsidR="004B5284" w:rsidRDefault="004B5284" w:rsidP="004B5284">
      <w:pPr>
        <w:rPr>
          <w:b/>
          <w:sz w:val="24"/>
          <w:szCs w:val="24"/>
        </w:rPr>
      </w:pPr>
    </w:p>
    <w:p w14:paraId="4D8358A3" w14:textId="77777777" w:rsidR="004B5284" w:rsidRPr="004B5284" w:rsidRDefault="004B5284" w:rsidP="004B5284">
      <w:pPr>
        <w:rPr>
          <w:b/>
          <w:sz w:val="24"/>
          <w:szCs w:val="24"/>
        </w:rPr>
      </w:pPr>
    </w:p>
    <w:p w14:paraId="3835C2A4" w14:textId="125E839A" w:rsidR="00B72695" w:rsidRPr="00B72695" w:rsidRDefault="004B5284" w:rsidP="004B5284">
      <w:pPr>
        <w:jc w:val="center"/>
        <w:rPr>
          <w:b/>
          <w:sz w:val="48"/>
          <w:szCs w:val="48"/>
        </w:rPr>
      </w:pPr>
      <w:r>
        <w:rPr>
          <w:rFonts w:ascii="Times New Roman" w:hAnsi="Times New Roman"/>
          <w:noProof/>
        </w:rPr>
        <w:drawing>
          <wp:inline distT="0" distB="0" distL="0" distR="0" wp14:anchorId="4EEB54D4" wp14:editId="35223776">
            <wp:extent cx="3228975" cy="1552575"/>
            <wp:effectExtent l="0" t="0" r="9525" b="9525"/>
            <wp:docPr id="3" name="Picture 3" descr="New PMI for IRS 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MI for IRS Ugan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552575"/>
                    </a:xfrm>
                    <a:prstGeom prst="rect">
                      <a:avLst/>
                    </a:prstGeom>
                    <a:noFill/>
                    <a:ln>
                      <a:noFill/>
                    </a:ln>
                  </pic:spPr>
                </pic:pic>
              </a:graphicData>
            </a:graphic>
          </wp:inline>
        </w:drawing>
      </w:r>
      <w:r w:rsidR="00B72695" w:rsidRPr="00B72695">
        <w:rPr>
          <w:b/>
          <w:sz w:val="48"/>
          <w:szCs w:val="48"/>
        </w:rPr>
        <w:br w:type="page"/>
      </w:r>
    </w:p>
    <w:p w14:paraId="2655ADB0" w14:textId="504668F8" w:rsidR="00927133" w:rsidRDefault="00927133" w:rsidP="00F33307">
      <w:pPr>
        <w:jc w:val="center"/>
        <w:rPr>
          <w:b/>
          <w:sz w:val="28"/>
          <w:szCs w:val="28"/>
          <w:u w:val="single"/>
        </w:rPr>
      </w:pPr>
      <w:r>
        <w:rPr>
          <w:b/>
          <w:sz w:val="28"/>
          <w:szCs w:val="28"/>
          <w:u w:val="single"/>
        </w:rPr>
        <w:lastRenderedPageBreak/>
        <w:t>Introduction</w:t>
      </w:r>
    </w:p>
    <w:p w14:paraId="4E6EEC1D" w14:textId="77777777" w:rsidR="00927133" w:rsidRDefault="00927133" w:rsidP="00927133"/>
    <w:p w14:paraId="2CCE31D3" w14:textId="7E75115C" w:rsidR="00927133" w:rsidRDefault="003C2153" w:rsidP="00927133">
      <w:pPr>
        <w:rPr>
          <w:rFonts w:cstheme="minorHAnsi"/>
          <w:sz w:val="24"/>
          <w:szCs w:val="24"/>
        </w:rPr>
      </w:pPr>
      <w:r w:rsidRPr="00A96355">
        <w:rPr>
          <w:rFonts w:cstheme="minorHAnsi"/>
          <w:sz w:val="24"/>
          <w:szCs w:val="24"/>
        </w:rPr>
        <w:t>This</w:t>
      </w:r>
      <w:r w:rsidR="00590A76" w:rsidRPr="00A96355">
        <w:rPr>
          <w:rFonts w:cstheme="minorHAnsi"/>
          <w:sz w:val="24"/>
          <w:szCs w:val="24"/>
        </w:rPr>
        <w:t xml:space="preserve"> report</w:t>
      </w:r>
      <w:r w:rsidRPr="00A96355">
        <w:rPr>
          <w:rFonts w:cstheme="minorHAnsi"/>
          <w:sz w:val="24"/>
          <w:szCs w:val="24"/>
        </w:rPr>
        <w:t xml:space="preserve"> summarizes</w:t>
      </w:r>
      <w:r w:rsidR="00590A76" w:rsidRPr="00A96355">
        <w:rPr>
          <w:rFonts w:cstheme="minorHAnsi"/>
          <w:sz w:val="24"/>
          <w:szCs w:val="24"/>
        </w:rPr>
        <w:t xml:space="preserve"> the insecticide susceptibility data that has been collected by </w:t>
      </w:r>
      <w:r w:rsidR="00C45684">
        <w:rPr>
          <w:rFonts w:cstheme="minorHAnsi"/>
          <w:sz w:val="24"/>
          <w:szCs w:val="24"/>
        </w:rPr>
        <w:t>the President’s Malaria Initiative (</w:t>
      </w:r>
      <w:r w:rsidR="00590A76" w:rsidRPr="00A96355">
        <w:rPr>
          <w:rFonts w:cstheme="minorHAnsi"/>
          <w:sz w:val="24"/>
          <w:szCs w:val="24"/>
        </w:rPr>
        <w:t>PMI</w:t>
      </w:r>
      <w:r w:rsidR="00C45684">
        <w:rPr>
          <w:rFonts w:cstheme="minorHAnsi"/>
          <w:sz w:val="24"/>
          <w:szCs w:val="24"/>
        </w:rPr>
        <w:t>)</w:t>
      </w:r>
      <w:r w:rsidR="00021B53">
        <w:rPr>
          <w:rFonts w:cstheme="minorHAnsi"/>
          <w:sz w:val="24"/>
          <w:szCs w:val="24"/>
        </w:rPr>
        <w:t xml:space="preserve"> </w:t>
      </w:r>
      <w:r w:rsidR="00590A76" w:rsidRPr="00A96355">
        <w:rPr>
          <w:rFonts w:cstheme="minorHAnsi"/>
          <w:sz w:val="24"/>
          <w:szCs w:val="24"/>
        </w:rPr>
        <w:t xml:space="preserve">as of </w:t>
      </w:r>
      <w:r w:rsidR="00491308">
        <w:rPr>
          <w:rFonts w:cstheme="minorHAnsi"/>
          <w:sz w:val="24"/>
          <w:szCs w:val="24"/>
        </w:rPr>
        <w:t xml:space="preserve">the </w:t>
      </w:r>
      <w:r w:rsidR="00505E99">
        <w:rPr>
          <w:rFonts w:cstheme="minorHAnsi"/>
          <w:sz w:val="24"/>
          <w:szCs w:val="24"/>
        </w:rPr>
        <w:t xml:space="preserve">end of </w:t>
      </w:r>
      <w:r w:rsidR="00C2665D">
        <w:rPr>
          <w:rFonts w:cstheme="minorHAnsi"/>
          <w:sz w:val="24"/>
          <w:szCs w:val="24"/>
        </w:rPr>
        <w:t>June</w:t>
      </w:r>
      <w:r w:rsidR="00590A76" w:rsidRPr="00A96355">
        <w:rPr>
          <w:rFonts w:cstheme="minorHAnsi"/>
          <w:sz w:val="24"/>
          <w:szCs w:val="24"/>
        </w:rPr>
        <w:t xml:space="preserve"> 2012.</w:t>
      </w:r>
      <w:r w:rsidR="00A50265">
        <w:rPr>
          <w:rFonts w:cstheme="minorHAnsi"/>
          <w:sz w:val="24"/>
          <w:szCs w:val="24"/>
        </w:rPr>
        <w:t xml:space="preserve"> The report inc</w:t>
      </w:r>
      <w:r w:rsidR="00E82926">
        <w:rPr>
          <w:rFonts w:cstheme="minorHAnsi"/>
          <w:sz w:val="24"/>
          <w:szCs w:val="24"/>
        </w:rPr>
        <w:t xml:space="preserve">ludes data collected by PMI entomologists and contractors, </w:t>
      </w:r>
      <w:r w:rsidR="00A50265">
        <w:rPr>
          <w:rFonts w:cstheme="minorHAnsi"/>
          <w:sz w:val="24"/>
          <w:szCs w:val="24"/>
        </w:rPr>
        <w:t xml:space="preserve">as well as data collected in collaboration with host-country universities or </w:t>
      </w:r>
      <w:r w:rsidR="00C45684">
        <w:rPr>
          <w:rFonts w:cstheme="minorHAnsi"/>
          <w:sz w:val="24"/>
          <w:szCs w:val="24"/>
        </w:rPr>
        <w:t>National Malaria Control Programs (</w:t>
      </w:r>
      <w:r w:rsidR="00A50265">
        <w:rPr>
          <w:rFonts w:cstheme="minorHAnsi"/>
          <w:sz w:val="24"/>
          <w:szCs w:val="24"/>
        </w:rPr>
        <w:t>NMCPs</w:t>
      </w:r>
      <w:r w:rsidR="00C45684">
        <w:rPr>
          <w:rFonts w:cstheme="minorHAnsi"/>
          <w:sz w:val="24"/>
          <w:szCs w:val="24"/>
        </w:rPr>
        <w:t>)</w:t>
      </w:r>
      <w:r w:rsidR="00A50265">
        <w:rPr>
          <w:rFonts w:cstheme="minorHAnsi"/>
          <w:sz w:val="24"/>
          <w:szCs w:val="24"/>
        </w:rPr>
        <w:t>.</w:t>
      </w:r>
      <w:r w:rsidR="00021B53">
        <w:rPr>
          <w:rFonts w:cstheme="minorHAnsi"/>
          <w:sz w:val="24"/>
          <w:szCs w:val="24"/>
        </w:rPr>
        <w:t xml:space="preserve"> In some cases data collected by other </w:t>
      </w:r>
      <w:r w:rsidR="00EF13EB">
        <w:rPr>
          <w:rFonts w:cstheme="minorHAnsi"/>
          <w:sz w:val="24"/>
          <w:szCs w:val="24"/>
        </w:rPr>
        <w:t xml:space="preserve">partners is also </w:t>
      </w:r>
      <w:r w:rsidR="003E7AA3">
        <w:rPr>
          <w:rFonts w:cstheme="minorHAnsi"/>
          <w:sz w:val="24"/>
          <w:szCs w:val="24"/>
        </w:rPr>
        <w:t>cited.</w:t>
      </w:r>
    </w:p>
    <w:p w14:paraId="4C6DF175" w14:textId="0D03E4DF" w:rsidR="00C45684" w:rsidRPr="00A96355" w:rsidRDefault="00C45684" w:rsidP="00927133">
      <w:pPr>
        <w:rPr>
          <w:rFonts w:cstheme="minorHAnsi"/>
          <w:sz w:val="24"/>
          <w:szCs w:val="24"/>
        </w:rPr>
      </w:pPr>
      <w:r>
        <w:rPr>
          <w:rFonts w:cstheme="minorHAnsi"/>
          <w:sz w:val="24"/>
          <w:szCs w:val="24"/>
        </w:rPr>
        <w:t xml:space="preserve">For each PMI country, background information on vector control interventions, particularly </w:t>
      </w:r>
      <w:r w:rsidR="00C3225E">
        <w:rPr>
          <w:rFonts w:cstheme="minorHAnsi"/>
          <w:sz w:val="24"/>
          <w:szCs w:val="24"/>
        </w:rPr>
        <w:t>PMI</w:t>
      </w:r>
      <w:r w:rsidR="000E5D94">
        <w:rPr>
          <w:rFonts w:cstheme="minorHAnsi"/>
          <w:sz w:val="24"/>
          <w:szCs w:val="24"/>
        </w:rPr>
        <w:t>-</w:t>
      </w:r>
      <w:r w:rsidR="00C3225E">
        <w:rPr>
          <w:rFonts w:cstheme="minorHAnsi"/>
          <w:sz w:val="24"/>
          <w:szCs w:val="24"/>
        </w:rPr>
        <w:t xml:space="preserve">supported </w:t>
      </w:r>
      <w:r>
        <w:rPr>
          <w:rFonts w:cstheme="minorHAnsi"/>
          <w:sz w:val="24"/>
          <w:szCs w:val="24"/>
        </w:rPr>
        <w:t>indoor residual spraying (IRS)</w:t>
      </w:r>
      <w:r w:rsidR="00BC1BC9">
        <w:rPr>
          <w:rFonts w:cstheme="minorHAnsi"/>
          <w:sz w:val="24"/>
          <w:szCs w:val="24"/>
        </w:rPr>
        <w:t xml:space="preserve">, is summarized. </w:t>
      </w:r>
      <w:r w:rsidR="00B3020F">
        <w:rPr>
          <w:rFonts w:cstheme="minorHAnsi"/>
          <w:sz w:val="24"/>
          <w:szCs w:val="24"/>
        </w:rPr>
        <w:t>A</w:t>
      </w:r>
      <w:r>
        <w:rPr>
          <w:rFonts w:cstheme="minorHAnsi"/>
          <w:sz w:val="24"/>
          <w:szCs w:val="24"/>
        </w:rPr>
        <w:t xml:space="preserve"> note on the </w:t>
      </w:r>
      <w:r w:rsidR="00FB7237">
        <w:rPr>
          <w:rFonts w:cstheme="minorHAnsi"/>
          <w:sz w:val="24"/>
          <w:szCs w:val="24"/>
        </w:rPr>
        <w:t>data collected</w:t>
      </w:r>
      <w:r>
        <w:rPr>
          <w:rFonts w:cstheme="minorHAnsi"/>
          <w:sz w:val="24"/>
          <w:szCs w:val="24"/>
        </w:rPr>
        <w:t xml:space="preserve"> and </w:t>
      </w:r>
      <w:r w:rsidR="00FB7237">
        <w:rPr>
          <w:rFonts w:cstheme="minorHAnsi"/>
          <w:sz w:val="24"/>
          <w:szCs w:val="24"/>
        </w:rPr>
        <w:t>conclusions</w:t>
      </w:r>
      <w:r w:rsidR="00B3020F">
        <w:rPr>
          <w:rFonts w:cstheme="minorHAnsi"/>
          <w:sz w:val="24"/>
          <w:szCs w:val="24"/>
        </w:rPr>
        <w:t xml:space="preserve"> follow</w:t>
      </w:r>
      <w:r w:rsidR="00FB7237">
        <w:rPr>
          <w:rFonts w:cstheme="minorHAnsi"/>
          <w:sz w:val="24"/>
          <w:szCs w:val="24"/>
        </w:rPr>
        <w:t xml:space="preserve">. </w:t>
      </w:r>
      <w:r w:rsidR="004032AA">
        <w:rPr>
          <w:rFonts w:cstheme="minorHAnsi"/>
          <w:sz w:val="24"/>
          <w:szCs w:val="24"/>
        </w:rPr>
        <w:t>S</w:t>
      </w:r>
      <w:r w:rsidR="00FB7237">
        <w:rPr>
          <w:rFonts w:cstheme="minorHAnsi"/>
          <w:sz w:val="24"/>
          <w:szCs w:val="24"/>
        </w:rPr>
        <w:t>ummary table</w:t>
      </w:r>
      <w:r w:rsidR="004032AA">
        <w:rPr>
          <w:rFonts w:cstheme="minorHAnsi"/>
          <w:sz w:val="24"/>
          <w:szCs w:val="24"/>
        </w:rPr>
        <w:t>s</w:t>
      </w:r>
      <w:r w:rsidR="00FB7237">
        <w:rPr>
          <w:rFonts w:cstheme="minorHAnsi"/>
          <w:sz w:val="24"/>
          <w:szCs w:val="24"/>
        </w:rPr>
        <w:t xml:space="preserve"> of mosquito mortality data </w:t>
      </w:r>
      <w:r w:rsidR="004032AA">
        <w:rPr>
          <w:rFonts w:cstheme="minorHAnsi"/>
          <w:sz w:val="24"/>
          <w:szCs w:val="24"/>
        </w:rPr>
        <w:t>are</w:t>
      </w:r>
      <w:r w:rsidR="003B6100">
        <w:rPr>
          <w:rFonts w:cstheme="minorHAnsi"/>
          <w:sz w:val="24"/>
          <w:szCs w:val="24"/>
        </w:rPr>
        <w:t xml:space="preserve"> also</w:t>
      </w:r>
      <w:r w:rsidR="004032AA">
        <w:rPr>
          <w:rFonts w:cstheme="minorHAnsi"/>
          <w:sz w:val="24"/>
          <w:szCs w:val="24"/>
        </w:rPr>
        <w:t xml:space="preserve"> included for </w:t>
      </w:r>
      <w:r w:rsidR="002A5B06">
        <w:rPr>
          <w:rFonts w:cstheme="minorHAnsi"/>
          <w:sz w:val="24"/>
          <w:szCs w:val="24"/>
        </w:rPr>
        <w:t>each country</w:t>
      </w:r>
      <w:r w:rsidR="00B3020F">
        <w:rPr>
          <w:rFonts w:cstheme="minorHAnsi"/>
          <w:sz w:val="24"/>
          <w:szCs w:val="24"/>
        </w:rPr>
        <w:t>.</w:t>
      </w:r>
    </w:p>
    <w:p w14:paraId="5C78A483" w14:textId="5D745037" w:rsidR="008229C6" w:rsidRPr="00A96355" w:rsidRDefault="00927133" w:rsidP="00927133">
      <w:pPr>
        <w:rPr>
          <w:rFonts w:cstheme="minorHAnsi"/>
          <w:sz w:val="24"/>
          <w:szCs w:val="24"/>
        </w:rPr>
      </w:pPr>
      <w:r w:rsidRPr="00A96355">
        <w:rPr>
          <w:rFonts w:cstheme="minorHAnsi"/>
          <w:sz w:val="24"/>
          <w:szCs w:val="24"/>
        </w:rPr>
        <w:t xml:space="preserve">Unless otherwise noted, WHO tube bioassays were conducted, and percent mortalities 24 hours after exposure were recorded for 2 to 5-day-old </w:t>
      </w:r>
      <w:r w:rsidR="008268A5">
        <w:rPr>
          <w:rFonts w:cstheme="minorHAnsi"/>
          <w:sz w:val="24"/>
          <w:szCs w:val="24"/>
        </w:rPr>
        <w:t xml:space="preserve">female </w:t>
      </w:r>
      <w:r w:rsidRPr="00A96355">
        <w:rPr>
          <w:rFonts w:cstheme="minorHAnsi"/>
          <w:sz w:val="24"/>
          <w:szCs w:val="24"/>
        </w:rPr>
        <w:t xml:space="preserve">mosquitoes reared from field-collected larvae. The numbers of mosquitoes tested are presented in parentheses. </w:t>
      </w:r>
    </w:p>
    <w:p w14:paraId="61CE008F" w14:textId="77777777" w:rsidR="00D343B9" w:rsidRDefault="008229C6" w:rsidP="00927133">
      <w:pPr>
        <w:rPr>
          <w:rFonts w:cstheme="minorHAnsi"/>
          <w:sz w:val="24"/>
          <w:szCs w:val="24"/>
        </w:rPr>
      </w:pPr>
      <w:r w:rsidRPr="00A96355">
        <w:rPr>
          <w:rFonts w:cstheme="minorHAnsi"/>
          <w:sz w:val="24"/>
          <w:szCs w:val="24"/>
        </w:rPr>
        <w:t xml:space="preserve">WHO has revised their </w:t>
      </w:r>
      <w:r w:rsidR="0004662D" w:rsidRPr="00A96355">
        <w:rPr>
          <w:rFonts w:cstheme="minorHAnsi"/>
          <w:sz w:val="24"/>
          <w:szCs w:val="24"/>
        </w:rPr>
        <w:t xml:space="preserve">guidelines for the interpretation of WHO susceptibility </w:t>
      </w:r>
      <w:proofErr w:type="gramStart"/>
      <w:r w:rsidR="0004662D" w:rsidRPr="00A96355">
        <w:rPr>
          <w:rFonts w:cstheme="minorHAnsi"/>
          <w:sz w:val="24"/>
          <w:szCs w:val="24"/>
        </w:rPr>
        <w:t>data.</w:t>
      </w:r>
      <w:proofErr w:type="gramEnd"/>
      <w:r w:rsidR="0004662D" w:rsidRPr="00A96355">
        <w:rPr>
          <w:rFonts w:cstheme="minorHAnsi"/>
          <w:sz w:val="24"/>
          <w:szCs w:val="24"/>
        </w:rPr>
        <w:t xml:space="preserve"> Previously, WHO </w:t>
      </w:r>
      <w:r w:rsidR="000C7A72" w:rsidRPr="00A96355">
        <w:rPr>
          <w:rFonts w:cstheme="minorHAnsi"/>
          <w:sz w:val="24"/>
          <w:szCs w:val="24"/>
        </w:rPr>
        <w:t>recommended</w:t>
      </w:r>
      <w:r w:rsidR="0004662D" w:rsidRPr="00A96355">
        <w:rPr>
          <w:rFonts w:cstheme="minorHAnsi"/>
          <w:sz w:val="24"/>
          <w:szCs w:val="24"/>
        </w:rPr>
        <w:t xml:space="preserve"> that &gt;98% mortality in tube bioassays indicated full susceptibility, that 80-97% susceptibility indicated probable resistance, and that &lt;80% mortality indicated resistance to the insecticide being tested</w:t>
      </w:r>
      <w:r w:rsidR="00A10E0D">
        <w:rPr>
          <w:rFonts w:cstheme="minorHAnsi"/>
          <w:sz w:val="24"/>
          <w:szCs w:val="24"/>
        </w:rPr>
        <w:t>.</w:t>
      </w:r>
      <w:r w:rsidR="00335C53">
        <w:rPr>
          <w:rStyle w:val="FootnoteReference"/>
          <w:rFonts w:cstheme="minorHAnsi"/>
          <w:sz w:val="24"/>
          <w:szCs w:val="24"/>
        </w:rPr>
        <w:footnoteReference w:id="1"/>
      </w:r>
      <w:r w:rsidR="0004662D" w:rsidRPr="00A96355">
        <w:rPr>
          <w:rFonts w:cstheme="minorHAnsi"/>
          <w:sz w:val="24"/>
          <w:szCs w:val="24"/>
        </w:rPr>
        <w:t xml:space="preserve"> The </w:t>
      </w:r>
      <w:r w:rsidR="000C7A72" w:rsidRPr="00A96355">
        <w:rPr>
          <w:rFonts w:cstheme="minorHAnsi"/>
          <w:sz w:val="24"/>
          <w:szCs w:val="24"/>
        </w:rPr>
        <w:t>revised guidelines</w:t>
      </w:r>
      <w:r w:rsidR="0004662D" w:rsidRPr="00A96355">
        <w:rPr>
          <w:rFonts w:cstheme="minorHAnsi"/>
          <w:sz w:val="24"/>
          <w:szCs w:val="24"/>
        </w:rPr>
        <w:t xml:space="preserve"> state that if tests are conducted under ideal conditions (e.g., sample size of &gt;100 mosquitoes, carried out at 25°C ± 2°C and 80% ± 10% relative humidity, replicated 2 or 3 times, and using fresh impregnated papers), then 98-100% mortality indicates susceptibility and &lt;98% mortality indicates that further investigation is required to confirm resistance.</w:t>
      </w:r>
      <w:r w:rsidR="00A10E0D">
        <w:rPr>
          <w:rStyle w:val="FootnoteReference"/>
          <w:rFonts w:cstheme="minorHAnsi"/>
          <w:sz w:val="24"/>
          <w:szCs w:val="24"/>
        </w:rPr>
        <w:footnoteReference w:id="2"/>
      </w:r>
      <w:r w:rsidR="0004662D" w:rsidRPr="00A96355">
        <w:rPr>
          <w:rFonts w:cstheme="minorHAnsi"/>
          <w:sz w:val="24"/>
          <w:szCs w:val="24"/>
        </w:rPr>
        <w:t xml:space="preserve"> </w:t>
      </w:r>
    </w:p>
    <w:p w14:paraId="4095EEA6" w14:textId="5C4409CA" w:rsidR="00D343B9" w:rsidRDefault="0004662D" w:rsidP="00927133">
      <w:pPr>
        <w:rPr>
          <w:rFonts w:cstheme="minorHAnsi"/>
          <w:sz w:val="24"/>
          <w:szCs w:val="24"/>
        </w:rPr>
      </w:pPr>
      <w:r w:rsidRPr="00A96355">
        <w:rPr>
          <w:rFonts w:cstheme="minorHAnsi"/>
          <w:sz w:val="24"/>
          <w:szCs w:val="24"/>
        </w:rPr>
        <w:t xml:space="preserve">For the purposes of this report, the old guidelines </w:t>
      </w:r>
      <w:r w:rsidR="000C7A72" w:rsidRPr="00A96355">
        <w:rPr>
          <w:rFonts w:cstheme="minorHAnsi"/>
          <w:sz w:val="24"/>
          <w:szCs w:val="24"/>
        </w:rPr>
        <w:t>will be referenced since much of the data was collected before the new recommendation was put in place. Furthermore, in many instances sample sizes of &gt;100 mosquitoes were not feasible</w:t>
      </w:r>
      <w:r w:rsidR="00D343B9">
        <w:rPr>
          <w:rFonts w:cstheme="minorHAnsi"/>
          <w:sz w:val="24"/>
          <w:szCs w:val="24"/>
        </w:rPr>
        <w:t xml:space="preserve"> and/or tests m</w:t>
      </w:r>
      <w:r w:rsidR="00C45684">
        <w:rPr>
          <w:rFonts w:cstheme="minorHAnsi"/>
          <w:sz w:val="24"/>
          <w:szCs w:val="24"/>
        </w:rPr>
        <w:t>ay</w:t>
      </w:r>
      <w:r w:rsidR="00D343B9">
        <w:rPr>
          <w:rFonts w:cstheme="minorHAnsi"/>
          <w:sz w:val="24"/>
          <w:szCs w:val="24"/>
        </w:rPr>
        <w:t xml:space="preserve"> have been conducted under less than ideal conditions</w:t>
      </w:r>
      <w:r w:rsidR="000C7A72" w:rsidRPr="00A96355">
        <w:rPr>
          <w:rFonts w:cstheme="minorHAnsi"/>
          <w:sz w:val="24"/>
          <w:szCs w:val="24"/>
        </w:rPr>
        <w:t>.</w:t>
      </w:r>
      <w:r w:rsidR="00D343B9">
        <w:rPr>
          <w:rFonts w:cstheme="minorHAnsi"/>
          <w:sz w:val="24"/>
          <w:szCs w:val="24"/>
        </w:rPr>
        <w:t xml:space="preserve"> </w:t>
      </w:r>
      <w:r w:rsidR="00491308">
        <w:rPr>
          <w:rFonts w:cstheme="minorHAnsi"/>
          <w:sz w:val="24"/>
          <w:szCs w:val="24"/>
        </w:rPr>
        <w:t>In the country data tables, green represents a susceptible population, yellow represents probable resistance, and red indicates a resistant population.</w:t>
      </w:r>
    </w:p>
    <w:p w14:paraId="1E6AA079" w14:textId="77777777" w:rsidR="00984A37" w:rsidRDefault="00984A37" w:rsidP="00927133">
      <w:pPr>
        <w:rPr>
          <w:rFonts w:cstheme="minorHAnsi"/>
          <w:sz w:val="24"/>
          <w:szCs w:val="24"/>
        </w:rPr>
      </w:pPr>
      <w:r>
        <w:rPr>
          <w:rFonts w:cstheme="minorHAnsi"/>
          <w:sz w:val="24"/>
          <w:szCs w:val="24"/>
        </w:rPr>
        <w:t>If data on resistance mechanisms was collected it is also included.</w:t>
      </w:r>
    </w:p>
    <w:p w14:paraId="7EB95097" w14:textId="7DB158C2" w:rsidR="00984A37" w:rsidRDefault="00D343B9" w:rsidP="00927133">
      <w:pPr>
        <w:rPr>
          <w:rFonts w:cstheme="minorHAnsi"/>
          <w:sz w:val="24"/>
          <w:szCs w:val="24"/>
        </w:rPr>
      </w:pPr>
      <w:r>
        <w:rPr>
          <w:rFonts w:cstheme="minorHAnsi"/>
          <w:sz w:val="24"/>
          <w:szCs w:val="24"/>
        </w:rPr>
        <w:lastRenderedPageBreak/>
        <w:t>Much of the data presented here should be confirmed with additional testing, but overall this document provides valuable information regarding trends in insectici</w:t>
      </w:r>
      <w:r w:rsidR="00C3225E">
        <w:rPr>
          <w:rFonts w:cstheme="minorHAnsi"/>
          <w:sz w:val="24"/>
          <w:szCs w:val="24"/>
        </w:rPr>
        <w:t>de resistance in PMI countries.</w:t>
      </w:r>
    </w:p>
    <w:p w14:paraId="17A6F2DB" w14:textId="77777777" w:rsidR="00984A37" w:rsidRDefault="00984A37">
      <w:pPr>
        <w:rPr>
          <w:rFonts w:cstheme="minorHAnsi"/>
          <w:sz w:val="24"/>
          <w:szCs w:val="24"/>
        </w:rPr>
      </w:pPr>
      <w:r>
        <w:rPr>
          <w:rFonts w:cstheme="minorHAnsi"/>
          <w:sz w:val="24"/>
          <w:szCs w:val="24"/>
        </w:rPr>
        <w:br w:type="page"/>
      </w:r>
    </w:p>
    <w:p w14:paraId="0B04956B" w14:textId="03AF7F75" w:rsidR="003B13C7" w:rsidRPr="0002143B" w:rsidRDefault="00F33307" w:rsidP="00984A37">
      <w:pPr>
        <w:jc w:val="center"/>
        <w:rPr>
          <w:b/>
          <w:sz w:val="28"/>
          <w:szCs w:val="28"/>
          <w:u w:val="single"/>
        </w:rPr>
      </w:pPr>
      <w:r w:rsidRPr="0002143B">
        <w:rPr>
          <w:b/>
          <w:sz w:val="28"/>
          <w:szCs w:val="28"/>
          <w:u w:val="single"/>
        </w:rPr>
        <w:lastRenderedPageBreak/>
        <w:t>ANGOLA</w:t>
      </w:r>
    </w:p>
    <w:p w14:paraId="3385F3C3" w14:textId="77777777" w:rsidR="008229C6" w:rsidRDefault="008229C6" w:rsidP="0002143B">
      <w:pPr>
        <w:spacing w:after="0"/>
        <w:rPr>
          <w:rFonts w:eastAsia="Times New Roman" w:cs="Times New Roman"/>
          <w:szCs w:val="20"/>
        </w:rPr>
      </w:pPr>
    </w:p>
    <w:p w14:paraId="52B67597" w14:textId="77777777" w:rsidR="00E729B7" w:rsidRDefault="00E729B7" w:rsidP="0002143B">
      <w:pPr>
        <w:spacing w:after="0"/>
        <w:rPr>
          <w:rFonts w:eastAsia="Times New Roman" w:cs="Times New Roman"/>
          <w:szCs w:val="20"/>
        </w:rPr>
      </w:pPr>
    </w:p>
    <w:p w14:paraId="6AB0A0A6" w14:textId="13EBC1DE" w:rsidR="00FD6EDD" w:rsidRPr="00303E4B" w:rsidRDefault="008229C6" w:rsidP="0002143B">
      <w:pPr>
        <w:spacing w:after="0"/>
      </w:pPr>
      <w:r w:rsidRPr="00303E4B">
        <w:rPr>
          <w:rFonts w:eastAsia="Times New Roman" w:cs="Times New Roman"/>
        </w:rPr>
        <w:t>PMI</w:t>
      </w:r>
      <w:r w:rsidR="00E729B7">
        <w:rPr>
          <w:rFonts w:eastAsia="Times New Roman" w:cs="Times New Roman"/>
        </w:rPr>
        <w:t xml:space="preserve"> is the sole supporter of IRS in Angola. </w:t>
      </w:r>
      <w:r w:rsidRPr="00303E4B">
        <w:rPr>
          <w:rFonts w:eastAsia="Times New Roman" w:cs="Times New Roman"/>
        </w:rPr>
        <w:t xml:space="preserve"> IRS support to Angola began in 2006. Currently, </w:t>
      </w:r>
      <w:r w:rsidR="000E5D94">
        <w:t>PMI-</w:t>
      </w:r>
      <w:r w:rsidR="00072A22" w:rsidRPr="00303E4B">
        <w:t xml:space="preserve">supported IRS occurs in </w:t>
      </w:r>
      <w:r w:rsidR="00660E36" w:rsidRPr="00303E4B">
        <w:t>3 provinces:</w:t>
      </w:r>
      <w:r w:rsidR="00072A22" w:rsidRPr="00303E4B">
        <w:t xml:space="preserve"> </w:t>
      </w:r>
      <w:r w:rsidR="00765557" w:rsidRPr="00303E4B">
        <w:t xml:space="preserve"> </w:t>
      </w:r>
      <w:r w:rsidR="00072A22" w:rsidRPr="00303E4B">
        <w:t>Huila</w:t>
      </w:r>
      <w:r w:rsidR="00F40465" w:rsidRPr="00303E4B">
        <w:t xml:space="preserve"> (Round 7 in 2011)</w:t>
      </w:r>
      <w:r w:rsidR="00072A22" w:rsidRPr="00303E4B">
        <w:t>, Huambo</w:t>
      </w:r>
      <w:r w:rsidR="00F40465" w:rsidRPr="00303E4B">
        <w:t xml:space="preserve"> (R</w:t>
      </w:r>
      <w:r w:rsidR="0065464C">
        <w:t xml:space="preserve">ound </w:t>
      </w:r>
      <w:r w:rsidR="00F40465" w:rsidRPr="00303E4B">
        <w:t>4 in 2011)</w:t>
      </w:r>
      <w:r w:rsidR="00072A22" w:rsidRPr="00303E4B">
        <w:t>, and Cunene</w:t>
      </w:r>
      <w:r w:rsidR="00F40465" w:rsidRPr="00303E4B">
        <w:t xml:space="preserve"> (Round 5 in 2011)</w:t>
      </w:r>
      <w:r w:rsidR="00072A22" w:rsidRPr="00303E4B">
        <w:t>. Pyrethroids</w:t>
      </w:r>
      <w:r w:rsidR="00F40465" w:rsidRPr="00303E4B">
        <w:t xml:space="preserve"> are the only insecticides that have been used since PMI began spraying.</w:t>
      </w:r>
      <w:r w:rsidR="003734B6">
        <w:t xml:space="preserve"> </w:t>
      </w:r>
      <w:r w:rsidR="00071FB8">
        <w:t>Pyrethroids will again be used in 2012.</w:t>
      </w:r>
    </w:p>
    <w:p w14:paraId="66FDE292" w14:textId="77777777" w:rsidR="00A96355" w:rsidRDefault="00A96355" w:rsidP="0002143B">
      <w:pPr>
        <w:rPr>
          <w:b/>
        </w:rPr>
      </w:pPr>
    </w:p>
    <w:p w14:paraId="3869ED04" w14:textId="77777777" w:rsidR="00E729B7" w:rsidRPr="00303E4B" w:rsidRDefault="00E729B7" w:rsidP="0002143B">
      <w:pPr>
        <w:rPr>
          <w:b/>
        </w:rPr>
      </w:pPr>
    </w:p>
    <w:p w14:paraId="06F3A418" w14:textId="6FFF5471" w:rsidR="00196E03" w:rsidRPr="00303E4B" w:rsidRDefault="003734B6" w:rsidP="00927133">
      <w:pPr>
        <w:spacing w:before="240" w:after="0"/>
        <w:rPr>
          <w:b/>
        </w:rPr>
      </w:pPr>
      <w:r>
        <w:rPr>
          <w:b/>
        </w:rPr>
        <w:t>COMMENTS ON DATA</w:t>
      </w:r>
      <w:r w:rsidR="00F33307" w:rsidRPr="00303E4B">
        <w:rPr>
          <w:b/>
        </w:rPr>
        <w:t>:</w:t>
      </w:r>
      <w:r w:rsidR="00927133" w:rsidRPr="00303E4B">
        <w:rPr>
          <w:b/>
        </w:rPr>
        <w:t xml:space="preserve">  </w:t>
      </w:r>
    </w:p>
    <w:p w14:paraId="4A88E555" w14:textId="33F97059" w:rsidR="003734B6" w:rsidRDefault="003734B6" w:rsidP="00927133">
      <w:pPr>
        <w:spacing w:before="240" w:after="0"/>
        <w:rPr>
          <w:i/>
        </w:rPr>
      </w:pPr>
      <w:r w:rsidRPr="00303E4B">
        <w:rPr>
          <w:i/>
        </w:rPr>
        <w:t>An. coustani</w:t>
      </w:r>
      <w:r w:rsidRPr="00303E4B">
        <w:t xml:space="preserve"> </w:t>
      </w:r>
      <w:r>
        <w:t xml:space="preserve">and </w:t>
      </w:r>
      <w:r w:rsidRPr="003734B6">
        <w:rPr>
          <w:i/>
        </w:rPr>
        <w:t>An. gambiae</w:t>
      </w:r>
      <w:r>
        <w:t xml:space="preserve"> s.l. </w:t>
      </w:r>
      <w:r w:rsidRPr="00303E4B">
        <w:t xml:space="preserve">mosquitoes </w:t>
      </w:r>
      <w:r>
        <w:t>have been tested.</w:t>
      </w:r>
    </w:p>
    <w:p w14:paraId="00D2D9C8" w14:textId="3460742E" w:rsidR="003734B6" w:rsidRDefault="00E729B7">
      <w:pPr>
        <w:rPr>
          <w:i/>
        </w:rPr>
      </w:pPr>
      <w:r>
        <w:rPr>
          <w:noProof/>
        </w:rPr>
        <mc:AlternateContent>
          <mc:Choice Requires="wps">
            <w:drawing>
              <wp:anchor distT="0" distB="0" distL="114300" distR="114300" simplePos="0" relativeHeight="251661312" behindDoc="0" locked="0" layoutInCell="1" allowOverlap="1" wp14:anchorId="7F36AE6F" wp14:editId="011D3EDE">
                <wp:simplePos x="0" y="0"/>
                <wp:positionH relativeFrom="column">
                  <wp:posOffset>-171451</wp:posOffset>
                </wp:positionH>
                <wp:positionV relativeFrom="paragraph">
                  <wp:posOffset>1174115</wp:posOffset>
                </wp:positionV>
                <wp:extent cx="5876925" cy="1366520"/>
                <wp:effectExtent l="0" t="0" r="28575"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3665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3E8C9DD" w14:textId="63CF3F0A" w:rsidR="00AC6C70" w:rsidRPr="00303E4B" w:rsidRDefault="00AC6C70" w:rsidP="009710AA">
                            <w:pPr>
                              <w:rPr>
                                <w:b/>
                              </w:rPr>
                            </w:pPr>
                            <w:r w:rsidRPr="00303E4B">
                              <w:rPr>
                                <w:b/>
                              </w:rPr>
                              <w:t>CONCLUSIONS:</w:t>
                            </w:r>
                          </w:p>
                          <w:p w14:paraId="0494F470" w14:textId="77777777" w:rsidR="00AC6C70" w:rsidRPr="00303E4B" w:rsidRDefault="00AC6C70" w:rsidP="00F33307">
                            <w:pPr>
                              <w:pStyle w:val="ListParagraph"/>
                              <w:numPr>
                                <w:ilvl w:val="0"/>
                                <w:numId w:val="2"/>
                              </w:numPr>
                              <w:rPr>
                                <w:b/>
                                <w:i/>
                              </w:rPr>
                            </w:pPr>
                            <w:r w:rsidRPr="00303E4B">
                              <w:t xml:space="preserve">Recognizing the caveat that low numbers of mosquitoes have been tested, it appears that probable resistance to both pyrethroids and carbamates has developed in Angola in </w:t>
                            </w:r>
                            <w:r w:rsidRPr="00303E4B">
                              <w:rPr>
                                <w:i/>
                              </w:rPr>
                              <w:t>An. coustani</w:t>
                            </w:r>
                            <w:r w:rsidRPr="00303E4B">
                              <w:t xml:space="preserve"> and </w:t>
                            </w:r>
                            <w:r w:rsidRPr="00303E4B">
                              <w:rPr>
                                <w:i/>
                              </w:rPr>
                              <w:t>An. gambiae</w:t>
                            </w:r>
                            <w:r w:rsidRPr="00303E4B">
                              <w:t xml:space="preserve"> s.l. </w:t>
                            </w:r>
                          </w:p>
                          <w:p w14:paraId="6172154C" w14:textId="45C9F22E" w:rsidR="00AC6C70" w:rsidRPr="00303E4B" w:rsidRDefault="00AC6C70" w:rsidP="00F33307">
                            <w:pPr>
                              <w:pStyle w:val="ListParagraph"/>
                              <w:numPr>
                                <w:ilvl w:val="0"/>
                                <w:numId w:val="2"/>
                              </w:numPr>
                              <w:rPr>
                                <w:b/>
                                <w:i/>
                              </w:rPr>
                            </w:pPr>
                            <w:r w:rsidRPr="00303E4B">
                              <w:t xml:space="preserve">DDT and organophosphates have not been tested </w:t>
                            </w:r>
                            <w:r>
                              <w:t xml:space="preserve">against </w:t>
                            </w:r>
                            <w:r w:rsidRPr="00071FB8">
                              <w:rPr>
                                <w:i/>
                              </w:rPr>
                              <w:t>An. gambiae</w:t>
                            </w:r>
                            <w:r>
                              <w:t xml:space="preserve"> s.l. </w:t>
                            </w:r>
                            <w:r w:rsidRPr="00303E4B">
                              <w:t>by PMI to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92.45pt;width:462.75pt;height:107.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" fillcolor="white [3201]" strokecolor="#4f81bd [3204]" strokeweight="2pt">
                <v:textbox style="mso-fit-shape-to-text:t">
                  <w:txbxContent>
                    <w:p w14:paraId="33E8C9DD" w14:textId="63CF3F0A" w:rsidR="00AC6C70" w:rsidRPr="00303E4B" w:rsidRDefault="00AC6C70" w:rsidP="009710AA">
                      <w:pPr>
                        <w:rPr>
                          <w:b/>
                        </w:rPr>
                      </w:pPr>
                      <w:r w:rsidRPr="00303E4B">
                        <w:rPr>
                          <w:b/>
                        </w:rPr>
                        <w:t>CONCLUSIONS:</w:t>
                      </w:r>
                    </w:p>
                    <w:p w14:paraId="0494F470" w14:textId="77777777" w:rsidR="00AC6C70" w:rsidRPr="00303E4B" w:rsidRDefault="00AC6C70" w:rsidP="00F33307">
                      <w:pPr>
                        <w:pStyle w:val="ListParagraph"/>
                        <w:numPr>
                          <w:ilvl w:val="0"/>
                          <w:numId w:val="2"/>
                        </w:numPr>
                        <w:rPr>
                          <w:b/>
                          <w:i/>
                        </w:rPr>
                      </w:pPr>
                      <w:r w:rsidRPr="00303E4B">
                        <w:t xml:space="preserve">Recognizing the caveat that low numbers of mosquitoes have been tested, it appears that probable resistance to both pyrethroids and carbamates has developed in Angola in </w:t>
                      </w:r>
                      <w:r w:rsidRPr="00303E4B">
                        <w:rPr>
                          <w:i/>
                        </w:rPr>
                        <w:t>An. coustani</w:t>
                      </w:r>
                      <w:r w:rsidRPr="00303E4B">
                        <w:t xml:space="preserve"> and </w:t>
                      </w:r>
                      <w:r w:rsidRPr="00303E4B">
                        <w:rPr>
                          <w:i/>
                        </w:rPr>
                        <w:t>An. gambiae</w:t>
                      </w:r>
                      <w:r w:rsidRPr="00303E4B">
                        <w:t xml:space="preserve"> s.l. </w:t>
                      </w:r>
                    </w:p>
                    <w:p w14:paraId="6172154C" w14:textId="45C9F22E" w:rsidR="00AC6C70" w:rsidRPr="00303E4B" w:rsidRDefault="00AC6C70" w:rsidP="00F33307">
                      <w:pPr>
                        <w:pStyle w:val="ListParagraph"/>
                        <w:numPr>
                          <w:ilvl w:val="0"/>
                          <w:numId w:val="2"/>
                        </w:numPr>
                        <w:rPr>
                          <w:b/>
                          <w:i/>
                        </w:rPr>
                      </w:pPr>
                      <w:r w:rsidRPr="00303E4B">
                        <w:t xml:space="preserve">DDT and organophosphates have not been tested </w:t>
                      </w:r>
                      <w:r>
                        <w:t xml:space="preserve">against </w:t>
                      </w:r>
                      <w:r w:rsidRPr="00071FB8">
                        <w:rPr>
                          <w:i/>
                        </w:rPr>
                        <w:t>An. gambiae</w:t>
                      </w:r>
                      <w:r>
                        <w:t xml:space="preserve"> s.l. </w:t>
                      </w:r>
                      <w:r w:rsidRPr="00303E4B">
                        <w:t>by PMI to date</w:t>
                      </w:r>
                    </w:p>
                  </w:txbxContent>
                </v:textbox>
              </v:shape>
            </w:pict>
          </mc:Fallback>
        </mc:AlternateContent>
      </w:r>
      <w:r w:rsidR="003734B6">
        <w:rPr>
          <w:i/>
        </w:rPr>
        <w:br w:type="page"/>
      </w:r>
    </w:p>
    <w:p w14:paraId="5DD26E90" w14:textId="77777777" w:rsidR="003734B6" w:rsidRDefault="003734B6" w:rsidP="00927133">
      <w:pPr>
        <w:spacing w:before="240" w:after="0"/>
        <w:rPr>
          <w:i/>
        </w:rPr>
      </w:pPr>
    </w:p>
    <w:p w14:paraId="16D607B6" w14:textId="2FF32E4A" w:rsidR="007C5994" w:rsidRPr="00303E4B" w:rsidRDefault="007A74EC" w:rsidP="00927133">
      <w:pPr>
        <w:spacing w:before="240" w:after="0"/>
        <w:rPr>
          <w:b/>
        </w:rPr>
      </w:pPr>
      <w:r w:rsidRPr="00303E4B">
        <w:rPr>
          <w:i/>
        </w:rPr>
        <w:t xml:space="preserve">An. </w:t>
      </w:r>
      <w:r w:rsidR="00F053F3">
        <w:rPr>
          <w:i/>
        </w:rPr>
        <w:t xml:space="preserve">gambiae </w:t>
      </w:r>
      <w:r w:rsidR="00F053F3" w:rsidRPr="00F053F3">
        <w:t>s.l.</w:t>
      </w:r>
      <w:r w:rsidR="00F053F3">
        <w:rPr>
          <w:i/>
        </w:rPr>
        <w:t xml:space="preserve"> </w:t>
      </w:r>
      <w:r w:rsidRPr="00303E4B">
        <w:t xml:space="preserve">mosquitoes were tested unless otherwise noted. </w:t>
      </w:r>
    </w:p>
    <w:p w14:paraId="2BF29CB9" w14:textId="77777777" w:rsidR="002E6FE2" w:rsidRDefault="002E6FE2" w:rsidP="00072A22"/>
    <w:tbl>
      <w:tblPr>
        <w:tblW w:w="10863" w:type="dxa"/>
        <w:tblInd w:w="-743" w:type="dxa"/>
        <w:tblLayout w:type="fixed"/>
        <w:tblLook w:val="04A0" w:firstRow="1" w:lastRow="0" w:firstColumn="1" w:lastColumn="0" w:noHBand="0" w:noVBand="1"/>
      </w:tblPr>
      <w:tblGrid>
        <w:gridCol w:w="987"/>
        <w:gridCol w:w="663"/>
        <w:gridCol w:w="1017"/>
        <w:gridCol w:w="1109"/>
        <w:gridCol w:w="1057"/>
        <w:gridCol w:w="990"/>
        <w:gridCol w:w="666"/>
        <w:gridCol w:w="666"/>
        <w:gridCol w:w="663"/>
        <w:gridCol w:w="906"/>
        <w:gridCol w:w="1073"/>
        <w:gridCol w:w="1066"/>
      </w:tblGrid>
      <w:tr w:rsidR="00C2665D" w:rsidRPr="00C2665D" w14:paraId="0E87DA4F" w14:textId="77777777" w:rsidTr="00C2665D">
        <w:trPr>
          <w:trHeight w:val="300"/>
        </w:trPr>
        <w:tc>
          <w:tcPr>
            <w:tcW w:w="987" w:type="dxa"/>
            <w:tcBorders>
              <w:top w:val="nil"/>
              <w:left w:val="nil"/>
              <w:bottom w:val="nil"/>
              <w:right w:val="nil"/>
            </w:tcBorders>
            <w:shd w:val="clear" w:color="auto" w:fill="auto"/>
            <w:noWrap/>
            <w:vAlign w:val="bottom"/>
            <w:hideMark/>
          </w:tcPr>
          <w:p w14:paraId="3F4EA64A" w14:textId="77777777" w:rsidR="00C2665D" w:rsidRPr="00C2665D" w:rsidRDefault="00C2665D" w:rsidP="00C2665D">
            <w:pPr>
              <w:spacing w:after="0" w:line="240" w:lineRule="auto"/>
              <w:rPr>
                <w:rFonts w:ascii="Calibri" w:eastAsia="Times New Roman" w:hAnsi="Calibri" w:cs="Calibri"/>
                <w:color w:val="000000"/>
              </w:rPr>
            </w:pPr>
          </w:p>
        </w:tc>
        <w:tc>
          <w:tcPr>
            <w:tcW w:w="2789" w:type="dxa"/>
            <w:gridSpan w:val="3"/>
            <w:tcBorders>
              <w:top w:val="nil"/>
              <w:left w:val="single" w:sz="4" w:space="0" w:color="auto"/>
              <w:bottom w:val="nil"/>
              <w:right w:val="nil"/>
            </w:tcBorders>
            <w:shd w:val="clear" w:color="auto" w:fill="auto"/>
            <w:noWrap/>
            <w:vAlign w:val="bottom"/>
            <w:hideMark/>
          </w:tcPr>
          <w:p w14:paraId="474E3DD3"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Deltamethrin .05</w:t>
            </w:r>
          </w:p>
        </w:tc>
        <w:tc>
          <w:tcPr>
            <w:tcW w:w="1057" w:type="dxa"/>
            <w:tcBorders>
              <w:top w:val="nil"/>
              <w:left w:val="nil"/>
              <w:bottom w:val="nil"/>
              <w:right w:val="nil"/>
            </w:tcBorders>
            <w:shd w:val="clear" w:color="auto" w:fill="auto"/>
            <w:noWrap/>
            <w:vAlign w:val="bottom"/>
            <w:hideMark/>
          </w:tcPr>
          <w:p w14:paraId="1FA6926F" w14:textId="77777777" w:rsidR="00C2665D" w:rsidRPr="00C2665D" w:rsidRDefault="00C2665D" w:rsidP="00C2665D">
            <w:pPr>
              <w:spacing w:after="0" w:line="240" w:lineRule="auto"/>
              <w:jc w:val="center"/>
              <w:rPr>
                <w:rFonts w:ascii="Calibri" w:eastAsia="Times New Roman" w:hAnsi="Calibri" w:cs="Calibri"/>
                <w:color w:val="000000"/>
              </w:rPr>
            </w:pPr>
          </w:p>
        </w:tc>
        <w:tc>
          <w:tcPr>
            <w:tcW w:w="2322" w:type="dxa"/>
            <w:gridSpan w:val="3"/>
            <w:tcBorders>
              <w:top w:val="nil"/>
              <w:left w:val="single" w:sz="4" w:space="0" w:color="auto"/>
              <w:bottom w:val="nil"/>
              <w:right w:val="nil"/>
            </w:tcBorders>
            <w:shd w:val="clear" w:color="auto" w:fill="auto"/>
            <w:noWrap/>
            <w:vAlign w:val="bottom"/>
            <w:hideMark/>
          </w:tcPr>
          <w:p w14:paraId="544C6A70"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Lambdacyhalothrin .05</w:t>
            </w:r>
          </w:p>
        </w:tc>
        <w:tc>
          <w:tcPr>
            <w:tcW w:w="3708" w:type="dxa"/>
            <w:gridSpan w:val="4"/>
            <w:tcBorders>
              <w:top w:val="nil"/>
              <w:left w:val="single" w:sz="4" w:space="0" w:color="auto"/>
              <w:bottom w:val="nil"/>
              <w:right w:val="single" w:sz="4" w:space="0" w:color="000000"/>
            </w:tcBorders>
            <w:shd w:val="clear" w:color="auto" w:fill="auto"/>
            <w:noWrap/>
            <w:vAlign w:val="bottom"/>
            <w:hideMark/>
          </w:tcPr>
          <w:p w14:paraId="129C3AC9"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Bendiocarb .1</w:t>
            </w:r>
          </w:p>
        </w:tc>
      </w:tr>
      <w:tr w:rsidR="00C2665D" w:rsidRPr="00C2665D" w14:paraId="6003ED17" w14:textId="77777777" w:rsidTr="00C2665D">
        <w:trPr>
          <w:trHeight w:val="315"/>
        </w:trPr>
        <w:tc>
          <w:tcPr>
            <w:tcW w:w="987" w:type="dxa"/>
            <w:tcBorders>
              <w:top w:val="nil"/>
              <w:left w:val="nil"/>
              <w:bottom w:val="single" w:sz="4" w:space="0" w:color="auto"/>
              <w:right w:val="nil"/>
            </w:tcBorders>
            <w:shd w:val="clear" w:color="auto" w:fill="auto"/>
            <w:noWrap/>
            <w:vAlign w:val="bottom"/>
            <w:hideMark/>
          </w:tcPr>
          <w:p w14:paraId="0CCEBF66"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 </w:t>
            </w:r>
          </w:p>
        </w:tc>
        <w:tc>
          <w:tcPr>
            <w:tcW w:w="663" w:type="dxa"/>
            <w:tcBorders>
              <w:top w:val="nil"/>
              <w:left w:val="single" w:sz="4" w:space="0" w:color="auto"/>
              <w:bottom w:val="single" w:sz="4" w:space="0" w:color="auto"/>
              <w:right w:val="nil"/>
            </w:tcBorders>
            <w:shd w:val="clear" w:color="auto" w:fill="auto"/>
            <w:noWrap/>
            <w:vAlign w:val="bottom"/>
            <w:hideMark/>
          </w:tcPr>
          <w:p w14:paraId="72917675"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2009</w:t>
            </w:r>
          </w:p>
        </w:tc>
        <w:tc>
          <w:tcPr>
            <w:tcW w:w="1017" w:type="dxa"/>
            <w:tcBorders>
              <w:top w:val="nil"/>
              <w:left w:val="nil"/>
              <w:bottom w:val="nil"/>
              <w:right w:val="nil"/>
            </w:tcBorders>
            <w:shd w:val="clear" w:color="auto" w:fill="auto"/>
            <w:noWrap/>
            <w:vAlign w:val="bottom"/>
            <w:hideMark/>
          </w:tcPr>
          <w:p w14:paraId="517A4E81"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2010</w:t>
            </w:r>
          </w:p>
        </w:tc>
        <w:tc>
          <w:tcPr>
            <w:tcW w:w="1109" w:type="dxa"/>
            <w:tcBorders>
              <w:top w:val="nil"/>
              <w:left w:val="nil"/>
              <w:bottom w:val="single" w:sz="4" w:space="0" w:color="auto"/>
              <w:right w:val="nil"/>
            </w:tcBorders>
            <w:shd w:val="clear" w:color="auto" w:fill="auto"/>
            <w:noWrap/>
            <w:vAlign w:val="bottom"/>
            <w:hideMark/>
          </w:tcPr>
          <w:p w14:paraId="5C228932"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2011</w:t>
            </w:r>
          </w:p>
        </w:tc>
        <w:tc>
          <w:tcPr>
            <w:tcW w:w="1057" w:type="dxa"/>
            <w:tcBorders>
              <w:top w:val="nil"/>
              <w:left w:val="nil"/>
              <w:bottom w:val="single" w:sz="4" w:space="0" w:color="auto"/>
              <w:right w:val="nil"/>
            </w:tcBorders>
            <w:shd w:val="clear" w:color="auto" w:fill="auto"/>
            <w:noWrap/>
            <w:vAlign w:val="bottom"/>
            <w:hideMark/>
          </w:tcPr>
          <w:p w14:paraId="33F6374E"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2012</w:t>
            </w:r>
          </w:p>
        </w:tc>
        <w:tc>
          <w:tcPr>
            <w:tcW w:w="990" w:type="dxa"/>
            <w:tcBorders>
              <w:top w:val="nil"/>
              <w:left w:val="single" w:sz="4" w:space="0" w:color="auto"/>
              <w:bottom w:val="single" w:sz="4" w:space="0" w:color="auto"/>
              <w:right w:val="nil"/>
            </w:tcBorders>
            <w:shd w:val="clear" w:color="auto" w:fill="auto"/>
            <w:noWrap/>
            <w:vAlign w:val="bottom"/>
            <w:hideMark/>
          </w:tcPr>
          <w:p w14:paraId="07B473A5"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2009</w:t>
            </w:r>
          </w:p>
        </w:tc>
        <w:tc>
          <w:tcPr>
            <w:tcW w:w="666" w:type="dxa"/>
            <w:tcBorders>
              <w:top w:val="nil"/>
              <w:left w:val="nil"/>
              <w:bottom w:val="single" w:sz="4" w:space="0" w:color="auto"/>
              <w:right w:val="nil"/>
            </w:tcBorders>
            <w:shd w:val="clear" w:color="auto" w:fill="auto"/>
            <w:noWrap/>
            <w:vAlign w:val="bottom"/>
            <w:hideMark/>
          </w:tcPr>
          <w:p w14:paraId="30C53F48"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2010</w:t>
            </w:r>
          </w:p>
        </w:tc>
        <w:tc>
          <w:tcPr>
            <w:tcW w:w="666" w:type="dxa"/>
            <w:tcBorders>
              <w:top w:val="nil"/>
              <w:left w:val="nil"/>
              <w:bottom w:val="single" w:sz="4" w:space="0" w:color="auto"/>
              <w:right w:val="nil"/>
            </w:tcBorders>
            <w:shd w:val="clear" w:color="auto" w:fill="auto"/>
            <w:noWrap/>
            <w:vAlign w:val="bottom"/>
            <w:hideMark/>
          </w:tcPr>
          <w:p w14:paraId="1A198BCB"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2011</w:t>
            </w:r>
          </w:p>
        </w:tc>
        <w:tc>
          <w:tcPr>
            <w:tcW w:w="663" w:type="dxa"/>
            <w:tcBorders>
              <w:top w:val="nil"/>
              <w:left w:val="single" w:sz="4" w:space="0" w:color="auto"/>
              <w:bottom w:val="single" w:sz="4" w:space="0" w:color="auto"/>
              <w:right w:val="nil"/>
            </w:tcBorders>
            <w:shd w:val="clear" w:color="auto" w:fill="auto"/>
            <w:noWrap/>
            <w:vAlign w:val="bottom"/>
            <w:hideMark/>
          </w:tcPr>
          <w:p w14:paraId="6114AE08"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2009</w:t>
            </w:r>
          </w:p>
        </w:tc>
        <w:tc>
          <w:tcPr>
            <w:tcW w:w="906" w:type="dxa"/>
            <w:tcBorders>
              <w:top w:val="nil"/>
              <w:left w:val="nil"/>
              <w:bottom w:val="single" w:sz="4" w:space="0" w:color="auto"/>
              <w:right w:val="nil"/>
            </w:tcBorders>
            <w:shd w:val="clear" w:color="auto" w:fill="auto"/>
            <w:noWrap/>
            <w:vAlign w:val="bottom"/>
            <w:hideMark/>
          </w:tcPr>
          <w:p w14:paraId="71654717"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2010</w:t>
            </w:r>
          </w:p>
        </w:tc>
        <w:tc>
          <w:tcPr>
            <w:tcW w:w="1073" w:type="dxa"/>
            <w:tcBorders>
              <w:top w:val="nil"/>
              <w:left w:val="nil"/>
              <w:bottom w:val="single" w:sz="4" w:space="0" w:color="auto"/>
              <w:right w:val="nil"/>
            </w:tcBorders>
            <w:shd w:val="clear" w:color="auto" w:fill="auto"/>
            <w:noWrap/>
            <w:vAlign w:val="bottom"/>
            <w:hideMark/>
          </w:tcPr>
          <w:p w14:paraId="5565238F"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2011</w:t>
            </w:r>
          </w:p>
        </w:tc>
        <w:tc>
          <w:tcPr>
            <w:tcW w:w="1066" w:type="dxa"/>
            <w:tcBorders>
              <w:top w:val="nil"/>
              <w:left w:val="nil"/>
              <w:bottom w:val="single" w:sz="4" w:space="0" w:color="auto"/>
              <w:right w:val="single" w:sz="4" w:space="0" w:color="auto"/>
            </w:tcBorders>
            <w:shd w:val="clear" w:color="auto" w:fill="auto"/>
            <w:noWrap/>
            <w:vAlign w:val="bottom"/>
            <w:hideMark/>
          </w:tcPr>
          <w:p w14:paraId="2411F580"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2012</w:t>
            </w:r>
          </w:p>
        </w:tc>
      </w:tr>
      <w:tr w:rsidR="00C2665D" w:rsidRPr="00C2665D" w14:paraId="4D03ED6E" w14:textId="77777777" w:rsidTr="00C2665D">
        <w:trPr>
          <w:trHeight w:val="600"/>
        </w:trPr>
        <w:tc>
          <w:tcPr>
            <w:tcW w:w="987" w:type="dxa"/>
            <w:tcBorders>
              <w:top w:val="nil"/>
              <w:left w:val="nil"/>
              <w:bottom w:val="nil"/>
              <w:right w:val="nil"/>
            </w:tcBorders>
            <w:shd w:val="clear" w:color="000000" w:fill="DAEEF3"/>
            <w:noWrap/>
            <w:vAlign w:val="center"/>
            <w:hideMark/>
          </w:tcPr>
          <w:p w14:paraId="11AB7109"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Huambo</w:t>
            </w:r>
          </w:p>
        </w:tc>
        <w:tc>
          <w:tcPr>
            <w:tcW w:w="663" w:type="dxa"/>
            <w:tcBorders>
              <w:top w:val="nil"/>
              <w:left w:val="single" w:sz="4" w:space="0" w:color="auto"/>
              <w:bottom w:val="nil"/>
              <w:right w:val="nil"/>
            </w:tcBorders>
            <w:shd w:val="clear" w:color="auto" w:fill="auto"/>
            <w:noWrap/>
            <w:vAlign w:val="center"/>
            <w:hideMark/>
          </w:tcPr>
          <w:p w14:paraId="791C2C66"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017" w:type="dxa"/>
            <w:tcBorders>
              <w:top w:val="single" w:sz="4" w:space="0" w:color="auto"/>
              <w:left w:val="nil"/>
              <w:bottom w:val="nil"/>
              <w:right w:val="nil"/>
            </w:tcBorders>
            <w:shd w:val="clear" w:color="000000" w:fill="D8E4BC"/>
            <w:noWrap/>
            <w:vAlign w:val="center"/>
            <w:hideMark/>
          </w:tcPr>
          <w:p w14:paraId="48E045DB"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100(59)*</w:t>
            </w:r>
          </w:p>
        </w:tc>
        <w:tc>
          <w:tcPr>
            <w:tcW w:w="1109" w:type="dxa"/>
            <w:tcBorders>
              <w:top w:val="nil"/>
              <w:left w:val="nil"/>
              <w:bottom w:val="nil"/>
              <w:right w:val="nil"/>
            </w:tcBorders>
            <w:shd w:val="clear" w:color="000000" w:fill="FFFF99"/>
            <w:noWrap/>
            <w:vAlign w:val="center"/>
            <w:hideMark/>
          </w:tcPr>
          <w:p w14:paraId="5EE4C5B0"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92.2(30)*</w:t>
            </w:r>
          </w:p>
        </w:tc>
        <w:tc>
          <w:tcPr>
            <w:tcW w:w="1057" w:type="dxa"/>
            <w:tcBorders>
              <w:top w:val="nil"/>
              <w:left w:val="nil"/>
              <w:bottom w:val="nil"/>
              <w:right w:val="nil"/>
            </w:tcBorders>
            <w:shd w:val="clear" w:color="000000" w:fill="FFFF99"/>
            <w:vAlign w:val="center"/>
            <w:hideMark/>
          </w:tcPr>
          <w:p w14:paraId="0980D6B2" w14:textId="5E50053F" w:rsidR="00C2665D" w:rsidRPr="00C2665D" w:rsidRDefault="00071FB8" w:rsidP="00C2665D">
            <w:pPr>
              <w:spacing w:after="0" w:line="240" w:lineRule="auto"/>
              <w:jc w:val="center"/>
              <w:rPr>
                <w:rFonts w:ascii="Calibri" w:eastAsia="Times New Roman" w:hAnsi="Calibri" w:cs="Calibri"/>
                <w:i/>
                <w:iCs/>
                <w:color w:val="7030A0"/>
              </w:rPr>
            </w:pPr>
            <w:r>
              <w:rPr>
                <w:rFonts w:ascii="Calibri" w:eastAsia="Times New Roman" w:hAnsi="Calibri" w:cs="Calibri"/>
                <w:color w:val="000000"/>
              </w:rPr>
              <w:t>93.8</w:t>
            </w:r>
            <w:r w:rsidR="00C2665D" w:rsidRPr="00C2665D">
              <w:rPr>
                <w:rFonts w:ascii="Calibri" w:eastAsia="Times New Roman" w:hAnsi="Calibri" w:cs="Calibri"/>
                <w:color w:val="000000"/>
              </w:rPr>
              <w:t>(16);</w:t>
            </w:r>
            <w:r w:rsidR="00C2665D" w:rsidRPr="00C2665D">
              <w:rPr>
                <w:rFonts w:ascii="Calibri" w:eastAsia="Times New Roman" w:hAnsi="Calibri" w:cs="Calibri"/>
                <w:i/>
                <w:iCs/>
                <w:color w:val="7030A0"/>
              </w:rPr>
              <w:t>100(80)*</w:t>
            </w:r>
          </w:p>
        </w:tc>
        <w:tc>
          <w:tcPr>
            <w:tcW w:w="990" w:type="dxa"/>
            <w:tcBorders>
              <w:top w:val="nil"/>
              <w:left w:val="single" w:sz="4" w:space="0" w:color="auto"/>
              <w:bottom w:val="nil"/>
              <w:right w:val="nil"/>
            </w:tcBorders>
            <w:shd w:val="clear" w:color="000000" w:fill="FFFF99"/>
            <w:noWrap/>
            <w:vAlign w:val="center"/>
            <w:hideMark/>
          </w:tcPr>
          <w:p w14:paraId="2EB91167"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94(40)*</w:t>
            </w:r>
          </w:p>
        </w:tc>
        <w:tc>
          <w:tcPr>
            <w:tcW w:w="666" w:type="dxa"/>
            <w:tcBorders>
              <w:top w:val="nil"/>
              <w:left w:val="nil"/>
              <w:bottom w:val="nil"/>
              <w:right w:val="nil"/>
            </w:tcBorders>
            <w:shd w:val="clear" w:color="auto" w:fill="auto"/>
            <w:noWrap/>
            <w:vAlign w:val="center"/>
            <w:hideMark/>
          </w:tcPr>
          <w:p w14:paraId="0CDD72BD"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6" w:type="dxa"/>
            <w:tcBorders>
              <w:top w:val="nil"/>
              <w:left w:val="nil"/>
              <w:bottom w:val="nil"/>
              <w:right w:val="nil"/>
            </w:tcBorders>
            <w:shd w:val="clear" w:color="auto" w:fill="auto"/>
            <w:noWrap/>
            <w:vAlign w:val="center"/>
            <w:hideMark/>
          </w:tcPr>
          <w:p w14:paraId="268779BB"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3" w:type="dxa"/>
            <w:tcBorders>
              <w:top w:val="nil"/>
              <w:left w:val="single" w:sz="4" w:space="0" w:color="auto"/>
              <w:bottom w:val="nil"/>
              <w:right w:val="nil"/>
            </w:tcBorders>
            <w:shd w:val="clear" w:color="auto" w:fill="auto"/>
            <w:noWrap/>
            <w:vAlign w:val="center"/>
            <w:hideMark/>
          </w:tcPr>
          <w:p w14:paraId="3655AFD5"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906" w:type="dxa"/>
            <w:tcBorders>
              <w:top w:val="nil"/>
              <w:left w:val="nil"/>
              <w:bottom w:val="nil"/>
              <w:right w:val="nil"/>
            </w:tcBorders>
            <w:shd w:val="clear" w:color="000000" w:fill="FFFF99"/>
            <w:noWrap/>
            <w:vAlign w:val="center"/>
            <w:hideMark/>
          </w:tcPr>
          <w:p w14:paraId="1047615D"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95(60)*</w:t>
            </w:r>
          </w:p>
        </w:tc>
        <w:tc>
          <w:tcPr>
            <w:tcW w:w="1073" w:type="dxa"/>
            <w:tcBorders>
              <w:top w:val="nil"/>
              <w:left w:val="nil"/>
              <w:bottom w:val="nil"/>
              <w:right w:val="nil"/>
            </w:tcBorders>
            <w:shd w:val="clear" w:color="000000" w:fill="FFFF99"/>
            <w:noWrap/>
            <w:vAlign w:val="center"/>
            <w:hideMark/>
          </w:tcPr>
          <w:p w14:paraId="1D6EDE3E"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95.4(24)*</w:t>
            </w:r>
          </w:p>
        </w:tc>
        <w:tc>
          <w:tcPr>
            <w:tcW w:w="1066" w:type="dxa"/>
            <w:tcBorders>
              <w:top w:val="nil"/>
              <w:left w:val="nil"/>
              <w:bottom w:val="nil"/>
              <w:right w:val="single" w:sz="4" w:space="0" w:color="auto"/>
            </w:tcBorders>
            <w:shd w:val="clear" w:color="000000" w:fill="D8E4BC"/>
            <w:noWrap/>
            <w:vAlign w:val="center"/>
            <w:hideMark/>
          </w:tcPr>
          <w:p w14:paraId="41509F81" w14:textId="1C24528E" w:rsidR="00C2665D" w:rsidRPr="00C2665D" w:rsidRDefault="00C2665D" w:rsidP="00C2665D">
            <w:pPr>
              <w:spacing w:after="0" w:line="240" w:lineRule="auto"/>
              <w:jc w:val="center"/>
              <w:rPr>
                <w:rFonts w:ascii="Calibri" w:eastAsia="Times New Roman" w:hAnsi="Calibri" w:cs="Calibri"/>
                <w:i/>
                <w:iCs/>
                <w:color w:val="7030A0"/>
              </w:rPr>
            </w:pPr>
            <w:r>
              <w:rPr>
                <w:rFonts w:ascii="Calibri" w:eastAsia="Times New Roman" w:hAnsi="Calibri" w:cs="Calibri"/>
                <w:i/>
                <w:iCs/>
                <w:color w:val="7030A0"/>
              </w:rPr>
              <w:t>100</w:t>
            </w:r>
            <w:r w:rsidRPr="00C2665D">
              <w:rPr>
                <w:rFonts w:ascii="Calibri" w:eastAsia="Times New Roman" w:hAnsi="Calibri" w:cs="Calibri"/>
                <w:i/>
                <w:iCs/>
                <w:color w:val="7030A0"/>
              </w:rPr>
              <w:t>(20)*</w:t>
            </w:r>
          </w:p>
        </w:tc>
      </w:tr>
      <w:tr w:rsidR="00C2665D" w:rsidRPr="00C2665D" w14:paraId="2E08E177" w14:textId="77777777" w:rsidTr="00C2665D">
        <w:trPr>
          <w:trHeight w:val="600"/>
        </w:trPr>
        <w:tc>
          <w:tcPr>
            <w:tcW w:w="987" w:type="dxa"/>
            <w:tcBorders>
              <w:top w:val="nil"/>
              <w:left w:val="nil"/>
              <w:bottom w:val="nil"/>
              <w:right w:val="nil"/>
            </w:tcBorders>
            <w:shd w:val="clear" w:color="000000" w:fill="DAEEF3"/>
            <w:noWrap/>
            <w:vAlign w:val="center"/>
            <w:hideMark/>
          </w:tcPr>
          <w:p w14:paraId="2AB87F70"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Huila</w:t>
            </w:r>
          </w:p>
        </w:tc>
        <w:tc>
          <w:tcPr>
            <w:tcW w:w="663" w:type="dxa"/>
            <w:tcBorders>
              <w:top w:val="nil"/>
              <w:left w:val="single" w:sz="4" w:space="0" w:color="auto"/>
              <w:bottom w:val="nil"/>
              <w:right w:val="nil"/>
            </w:tcBorders>
            <w:shd w:val="clear" w:color="auto" w:fill="auto"/>
            <w:noWrap/>
            <w:vAlign w:val="center"/>
            <w:hideMark/>
          </w:tcPr>
          <w:p w14:paraId="02FDA370"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017" w:type="dxa"/>
            <w:tcBorders>
              <w:top w:val="nil"/>
              <w:left w:val="nil"/>
              <w:bottom w:val="nil"/>
              <w:right w:val="nil"/>
            </w:tcBorders>
            <w:shd w:val="clear" w:color="000000" w:fill="D8E4BC"/>
            <w:noWrap/>
            <w:vAlign w:val="center"/>
            <w:hideMark/>
          </w:tcPr>
          <w:p w14:paraId="5773B88F"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100(20)*</w:t>
            </w:r>
          </w:p>
        </w:tc>
        <w:tc>
          <w:tcPr>
            <w:tcW w:w="1109" w:type="dxa"/>
            <w:tcBorders>
              <w:top w:val="nil"/>
              <w:left w:val="nil"/>
              <w:bottom w:val="nil"/>
              <w:right w:val="nil"/>
            </w:tcBorders>
            <w:shd w:val="clear" w:color="000000" w:fill="FFFF99"/>
            <w:vAlign w:val="center"/>
            <w:hideMark/>
          </w:tcPr>
          <w:p w14:paraId="0D7C1AA0"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color w:val="000000"/>
              </w:rPr>
              <w:t xml:space="preserve">92 (15); </w:t>
            </w:r>
            <w:r w:rsidRPr="00C2665D">
              <w:rPr>
                <w:rFonts w:ascii="Calibri" w:eastAsia="Times New Roman" w:hAnsi="Calibri" w:cs="Calibri"/>
                <w:i/>
                <w:iCs/>
                <w:color w:val="7030A0"/>
              </w:rPr>
              <w:t>100(20)*</w:t>
            </w:r>
          </w:p>
        </w:tc>
        <w:tc>
          <w:tcPr>
            <w:tcW w:w="1057" w:type="dxa"/>
            <w:tcBorders>
              <w:top w:val="nil"/>
              <w:left w:val="nil"/>
              <w:bottom w:val="nil"/>
              <w:right w:val="single" w:sz="4" w:space="0" w:color="auto"/>
            </w:tcBorders>
            <w:shd w:val="clear" w:color="000000" w:fill="FFFF99"/>
            <w:noWrap/>
            <w:vAlign w:val="center"/>
            <w:hideMark/>
          </w:tcPr>
          <w:p w14:paraId="6D1619FB" w14:textId="77777777" w:rsidR="00C2665D" w:rsidRPr="00C2665D" w:rsidRDefault="00C2665D" w:rsidP="00C2665D">
            <w:pPr>
              <w:spacing w:after="0" w:line="240" w:lineRule="auto"/>
              <w:jc w:val="center"/>
              <w:rPr>
                <w:rFonts w:ascii="Calibri" w:eastAsia="Times New Roman" w:hAnsi="Calibri" w:cs="Calibri"/>
              </w:rPr>
            </w:pPr>
            <w:r w:rsidRPr="00C2665D">
              <w:rPr>
                <w:rFonts w:ascii="Calibri" w:eastAsia="Times New Roman" w:hAnsi="Calibri" w:cs="Calibri"/>
              </w:rPr>
              <w:t>94.3 (35)</w:t>
            </w:r>
          </w:p>
        </w:tc>
        <w:tc>
          <w:tcPr>
            <w:tcW w:w="990" w:type="dxa"/>
            <w:tcBorders>
              <w:top w:val="nil"/>
              <w:left w:val="nil"/>
              <w:bottom w:val="nil"/>
              <w:right w:val="nil"/>
            </w:tcBorders>
            <w:shd w:val="clear" w:color="auto" w:fill="auto"/>
            <w:noWrap/>
            <w:vAlign w:val="center"/>
            <w:hideMark/>
          </w:tcPr>
          <w:p w14:paraId="03EF9252"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6" w:type="dxa"/>
            <w:tcBorders>
              <w:top w:val="nil"/>
              <w:left w:val="nil"/>
              <w:bottom w:val="nil"/>
              <w:right w:val="nil"/>
            </w:tcBorders>
            <w:shd w:val="clear" w:color="auto" w:fill="auto"/>
            <w:noWrap/>
            <w:vAlign w:val="center"/>
            <w:hideMark/>
          </w:tcPr>
          <w:p w14:paraId="18CD0911"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6" w:type="dxa"/>
            <w:tcBorders>
              <w:top w:val="nil"/>
              <w:left w:val="nil"/>
              <w:bottom w:val="nil"/>
              <w:right w:val="nil"/>
            </w:tcBorders>
            <w:shd w:val="clear" w:color="auto" w:fill="auto"/>
            <w:noWrap/>
            <w:vAlign w:val="center"/>
            <w:hideMark/>
          </w:tcPr>
          <w:p w14:paraId="0CE18A46"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3" w:type="dxa"/>
            <w:tcBorders>
              <w:top w:val="nil"/>
              <w:left w:val="single" w:sz="4" w:space="0" w:color="auto"/>
              <w:bottom w:val="nil"/>
              <w:right w:val="nil"/>
            </w:tcBorders>
            <w:shd w:val="clear" w:color="auto" w:fill="auto"/>
            <w:noWrap/>
            <w:vAlign w:val="center"/>
            <w:hideMark/>
          </w:tcPr>
          <w:p w14:paraId="438262A4"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906" w:type="dxa"/>
            <w:tcBorders>
              <w:top w:val="nil"/>
              <w:left w:val="nil"/>
              <w:bottom w:val="nil"/>
              <w:right w:val="nil"/>
            </w:tcBorders>
            <w:shd w:val="clear" w:color="auto" w:fill="auto"/>
            <w:noWrap/>
            <w:vAlign w:val="center"/>
            <w:hideMark/>
          </w:tcPr>
          <w:p w14:paraId="7C0F04CB"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073" w:type="dxa"/>
            <w:tcBorders>
              <w:top w:val="nil"/>
              <w:left w:val="nil"/>
              <w:bottom w:val="nil"/>
              <w:right w:val="nil"/>
            </w:tcBorders>
            <w:shd w:val="clear" w:color="000000" w:fill="FFFF99"/>
            <w:noWrap/>
            <w:vAlign w:val="center"/>
            <w:hideMark/>
          </w:tcPr>
          <w:p w14:paraId="6737CA11"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88.5(30)</w:t>
            </w:r>
          </w:p>
        </w:tc>
        <w:tc>
          <w:tcPr>
            <w:tcW w:w="1066" w:type="dxa"/>
            <w:tcBorders>
              <w:top w:val="nil"/>
              <w:left w:val="nil"/>
              <w:bottom w:val="nil"/>
              <w:right w:val="single" w:sz="4" w:space="0" w:color="auto"/>
            </w:tcBorders>
            <w:shd w:val="clear" w:color="000000" w:fill="D8E4BC"/>
            <w:noWrap/>
            <w:vAlign w:val="center"/>
            <w:hideMark/>
          </w:tcPr>
          <w:p w14:paraId="624FE4C9" w14:textId="1C5DFE75" w:rsidR="00C2665D" w:rsidRPr="00C2665D" w:rsidRDefault="00C2665D" w:rsidP="00C2665D">
            <w:pPr>
              <w:spacing w:after="0" w:line="240" w:lineRule="auto"/>
              <w:jc w:val="center"/>
              <w:rPr>
                <w:rFonts w:ascii="Calibri" w:eastAsia="Times New Roman" w:hAnsi="Calibri" w:cs="Calibri"/>
                <w:i/>
                <w:iCs/>
                <w:color w:val="7030A0"/>
              </w:rPr>
            </w:pPr>
            <w:r>
              <w:rPr>
                <w:rFonts w:ascii="Calibri" w:eastAsia="Times New Roman" w:hAnsi="Calibri" w:cs="Calibri"/>
                <w:i/>
                <w:iCs/>
                <w:color w:val="7030A0"/>
              </w:rPr>
              <w:t>100</w:t>
            </w:r>
            <w:r w:rsidRPr="00C2665D">
              <w:rPr>
                <w:rFonts w:ascii="Calibri" w:eastAsia="Times New Roman" w:hAnsi="Calibri" w:cs="Calibri"/>
                <w:i/>
                <w:iCs/>
                <w:color w:val="7030A0"/>
              </w:rPr>
              <w:t>(40)*</w:t>
            </w:r>
          </w:p>
        </w:tc>
      </w:tr>
      <w:tr w:rsidR="00C2665D" w:rsidRPr="00C2665D" w14:paraId="0794852C" w14:textId="77777777" w:rsidTr="00C2665D">
        <w:trPr>
          <w:trHeight w:val="300"/>
        </w:trPr>
        <w:tc>
          <w:tcPr>
            <w:tcW w:w="987" w:type="dxa"/>
            <w:tcBorders>
              <w:top w:val="nil"/>
              <w:left w:val="nil"/>
              <w:bottom w:val="nil"/>
              <w:right w:val="nil"/>
            </w:tcBorders>
            <w:shd w:val="clear" w:color="000000" w:fill="DAEEF3"/>
            <w:noWrap/>
            <w:vAlign w:val="center"/>
            <w:hideMark/>
          </w:tcPr>
          <w:p w14:paraId="25BE6208"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Cunene</w:t>
            </w:r>
          </w:p>
        </w:tc>
        <w:tc>
          <w:tcPr>
            <w:tcW w:w="663" w:type="dxa"/>
            <w:tcBorders>
              <w:top w:val="nil"/>
              <w:left w:val="single" w:sz="4" w:space="0" w:color="auto"/>
              <w:bottom w:val="nil"/>
              <w:right w:val="nil"/>
            </w:tcBorders>
            <w:shd w:val="clear" w:color="auto" w:fill="auto"/>
            <w:noWrap/>
            <w:vAlign w:val="center"/>
            <w:hideMark/>
          </w:tcPr>
          <w:p w14:paraId="13C3918B"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017" w:type="dxa"/>
            <w:tcBorders>
              <w:top w:val="nil"/>
              <w:left w:val="nil"/>
              <w:bottom w:val="nil"/>
              <w:right w:val="nil"/>
            </w:tcBorders>
            <w:shd w:val="clear" w:color="auto" w:fill="auto"/>
            <w:noWrap/>
            <w:vAlign w:val="center"/>
            <w:hideMark/>
          </w:tcPr>
          <w:p w14:paraId="50B343A8"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109" w:type="dxa"/>
            <w:tcBorders>
              <w:top w:val="nil"/>
              <w:left w:val="nil"/>
              <w:bottom w:val="nil"/>
              <w:right w:val="nil"/>
            </w:tcBorders>
            <w:shd w:val="clear" w:color="000000" w:fill="FFFF99"/>
            <w:noWrap/>
            <w:vAlign w:val="center"/>
            <w:hideMark/>
          </w:tcPr>
          <w:p w14:paraId="08376CC9"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93.3(15)</w:t>
            </w:r>
          </w:p>
        </w:tc>
        <w:tc>
          <w:tcPr>
            <w:tcW w:w="1057" w:type="dxa"/>
            <w:tcBorders>
              <w:top w:val="nil"/>
              <w:left w:val="nil"/>
              <w:bottom w:val="nil"/>
              <w:right w:val="nil"/>
            </w:tcBorders>
            <w:shd w:val="clear" w:color="000000" w:fill="FFFF99"/>
            <w:noWrap/>
            <w:vAlign w:val="center"/>
            <w:hideMark/>
          </w:tcPr>
          <w:p w14:paraId="51550BF2"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97.5 (80)</w:t>
            </w:r>
          </w:p>
        </w:tc>
        <w:tc>
          <w:tcPr>
            <w:tcW w:w="990" w:type="dxa"/>
            <w:tcBorders>
              <w:top w:val="nil"/>
              <w:left w:val="single" w:sz="4" w:space="0" w:color="auto"/>
              <w:bottom w:val="nil"/>
              <w:right w:val="nil"/>
            </w:tcBorders>
            <w:shd w:val="clear" w:color="auto" w:fill="auto"/>
            <w:noWrap/>
            <w:vAlign w:val="center"/>
            <w:hideMark/>
          </w:tcPr>
          <w:p w14:paraId="46B83435"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6" w:type="dxa"/>
            <w:tcBorders>
              <w:top w:val="nil"/>
              <w:left w:val="nil"/>
              <w:bottom w:val="nil"/>
              <w:right w:val="nil"/>
            </w:tcBorders>
            <w:shd w:val="clear" w:color="auto" w:fill="auto"/>
            <w:noWrap/>
            <w:vAlign w:val="center"/>
            <w:hideMark/>
          </w:tcPr>
          <w:p w14:paraId="23B7A14F"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6" w:type="dxa"/>
            <w:tcBorders>
              <w:top w:val="nil"/>
              <w:left w:val="nil"/>
              <w:bottom w:val="nil"/>
              <w:right w:val="nil"/>
            </w:tcBorders>
            <w:shd w:val="clear" w:color="auto" w:fill="auto"/>
            <w:noWrap/>
            <w:vAlign w:val="center"/>
            <w:hideMark/>
          </w:tcPr>
          <w:p w14:paraId="56B4152F"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3" w:type="dxa"/>
            <w:tcBorders>
              <w:top w:val="nil"/>
              <w:left w:val="single" w:sz="4" w:space="0" w:color="auto"/>
              <w:bottom w:val="nil"/>
              <w:right w:val="nil"/>
            </w:tcBorders>
            <w:shd w:val="clear" w:color="auto" w:fill="auto"/>
            <w:noWrap/>
            <w:vAlign w:val="center"/>
            <w:hideMark/>
          </w:tcPr>
          <w:p w14:paraId="559DA2D6"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906" w:type="dxa"/>
            <w:tcBorders>
              <w:top w:val="nil"/>
              <w:left w:val="nil"/>
              <w:bottom w:val="nil"/>
              <w:right w:val="nil"/>
            </w:tcBorders>
            <w:shd w:val="clear" w:color="auto" w:fill="auto"/>
            <w:noWrap/>
            <w:vAlign w:val="center"/>
            <w:hideMark/>
          </w:tcPr>
          <w:p w14:paraId="1B7CC1C3"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073" w:type="dxa"/>
            <w:tcBorders>
              <w:top w:val="nil"/>
              <w:left w:val="nil"/>
              <w:bottom w:val="nil"/>
              <w:right w:val="nil"/>
            </w:tcBorders>
            <w:shd w:val="clear" w:color="auto" w:fill="auto"/>
            <w:noWrap/>
            <w:vAlign w:val="center"/>
            <w:hideMark/>
          </w:tcPr>
          <w:p w14:paraId="1C221D66"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1066" w:type="dxa"/>
            <w:tcBorders>
              <w:top w:val="nil"/>
              <w:left w:val="nil"/>
              <w:bottom w:val="nil"/>
              <w:right w:val="single" w:sz="4" w:space="0" w:color="auto"/>
            </w:tcBorders>
            <w:shd w:val="clear" w:color="auto" w:fill="auto"/>
            <w:noWrap/>
            <w:vAlign w:val="center"/>
            <w:hideMark/>
          </w:tcPr>
          <w:p w14:paraId="63CE9770"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r>
      <w:tr w:rsidR="00C2665D" w:rsidRPr="00C2665D" w14:paraId="1331828B" w14:textId="77777777" w:rsidTr="00C2665D">
        <w:trPr>
          <w:trHeight w:val="300"/>
        </w:trPr>
        <w:tc>
          <w:tcPr>
            <w:tcW w:w="987" w:type="dxa"/>
            <w:tcBorders>
              <w:top w:val="nil"/>
              <w:left w:val="nil"/>
              <w:bottom w:val="nil"/>
              <w:right w:val="nil"/>
            </w:tcBorders>
            <w:shd w:val="clear" w:color="auto" w:fill="auto"/>
            <w:noWrap/>
            <w:vAlign w:val="bottom"/>
            <w:hideMark/>
          </w:tcPr>
          <w:p w14:paraId="67C5A885" w14:textId="77777777" w:rsidR="00C2665D" w:rsidRPr="00C2665D" w:rsidRDefault="00C2665D" w:rsidP="00C2665D">
            <w:pPr>
              <w:spacing w:after="0" w:line="240" w:lineRule="auto"/>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14:paraId="24DEF7B8" w14:textId="77777777" w:rsidR="00C2665D" w:rsidRPr="00C2665D" w:rsidRDefault="00C2665D" w:rsidP="00C2665D">
            <w:pPr>
              <w:spacing w:after="0" w:line="240" w:lineRule="auto"/>
              <w:rPr>
                <w:rFonts w:ascii="Calibri" w:eastAsia="Times New Roman" w:hAnsi="Calibri" w:cs="Calibri"/>
                <w:color w:val="000000"/>
              </w:rPr>
            </w:pPr>
          </w:p>
        </w:tc>
        <w:tc>
          <w:tcPr>
            <w:tcW w:w="1017" w:type="dxa"/>
            <w:tcBorders>
              <w:top w:val="nil"/>
              <w:left w:val="nil"/>
              <w:bottom w:val="nil"/>
              <w:right w:val="nil"/>
            </w:tcBorders>
            <w:shd w:val="clear" w:color="auto" w:fill="auto"/>
            <w:noWrap/>
            <w:vAlign w:val="bottom"/>
            <w:hideMark/>
          </w:tcPr>
          <w:p w14:paraId="18D21BEC" w14:textId="77777777" w:rsidR="00C2665D" w:rsidRPr="00C2665D" w:rsidRDefault="00C2665D" w:rsidP="00C2665D">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14:paraId="4F85EA8D" w14:textId="77777777" w:rsidR="00C2665D" w:rsidRPr="00C2665D" w:rsidRDefault="00C2665D" w:rsidP="00C2665D">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14:paraId="5F83F771" w14:textId="77777777" w:rsidR="00C2665D" w:rsidRPr="00C2665D" w:rsidRDefault="00C2665D" w:rsidP="00C2665D">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hideMark/>
          </w:tcPr>
          <w:p w14:paraId="64B88A2F" w14:textId="77777777" w:rsidR="00C2665D" w:rsidRPr="00C2665D" w:rsidRDefault="00C2665D" w:rsidP="00C2665D">
            <w:pPr>
              <w:spacing w:after="0" w:line="240" w:lineRule="auto"/>
              <w:rPr>
                <w:rFonts w:ascii="Calibri" w:eastAsia="Times New Roman" w:hAnsi="Calibri" w:cs="Calibri"/>
                <w:color w:val="000000"/>
              </w:rPr>
            </w:pPr>
          </w:p>
        </w:tc>
        <w:tc>
          <w:tcPr>
            <w:tcW w:w="666" w:type="dxa"/>
            <w:tcBorders>
              <w:top w:val="nil"/>
              <w:left w:val="nil"/>
              <w:bottom w:val="nil"/>
              <w:right w:val="nil"/>
            </w:tcBorders>
            <w:shd w:val="clear" w:color="auto" w:fill="auto"/>
            <w:noWrap/>
            <w:vAlign w:val="bottom"/>
            <w:hideMark/>
          </w:tcPr>
          <w:p w14:paraId="169A08A4" w14:textId="77777777" w:rsidR="00C2665D" w:rsidRPr="00C2665D" w:rsidRDefault="00C2665D" w:rsidP="00C2665D">
            <w:pPr>
              <w:spacing w:after="0" w:line="240" w:lineRule="auto"/>
              <w:rPr>
                <w:rFonts w:ascii="Calibri" w:eastAsia="Times New Roman" w:hAnsi="Calibri" w:cs="Calibri"/>
                <w:color w:val="000000"/>
              </w:rPr>
            </w:pPr>
          </w:p>
        </w:tc>
        <w:tc>
          <w:tcPr>
            <w:tcW w:w="666" w:type="dxa"/>
            <w:tcBorders>
              <w:top w:val="nil"/>
              <w:left w:val="nil"/>
              <w:bottom w:val="nil"/>
              <w:right w:val="nil"/>
            </w:tcBorders>
            <w:shd w:val="clear" w:color="auto" w:fill="auto"/>
            <w:noWrap/>
            <w:vAlign w:val="bottom"/>
            <w:hideMark/>
          </w:tcPr>
          <w:p w14:paraId="2E4A2DB5" w14:textId="77777777" w:rsidR="00C2665D" w:rsidRPr="00C2665D" w:rsidRDefault="00C2665D" w:rsidP="00C2665D">
            <w:pPr>
              <w:spacing w:after="0" w:line="240" w:lineRule="auto"/>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14:paraId="6EC84015" w14:textId="77777777" w:rsidR="00C2665D" w:rsidRPr="00C2665D" w:rsidRDefault="00C2665D" w:rsidP="00C2665D">
            <w:pPr>
              <w:spacing w:after="0" w:line="240" w:lineRule="auto"/>
              <w:rPr>
                <w:rFonts w:ascii="Calibri" w:eastAsia="Times New Roman" w:hAnsi="Calibri" w:cs="Calibri"/>
                <w:color w:val="000000"/>
              </w:rPr>
            </w:pPr>
          </w:p>
        </w:tc>
        <w:tc>
          <w:tcPr>
            <w:tcW w:w="906" w:type="dxa"/>
            <w:tcBorders>
              <w:top w:val="nil"/>
              <w:left w:val="nil"/>
              <w:bottom w:val="nil"/>
              <w:right w:val="nil"/>
            </w:tcBorders>
            <w:shd w:val="clear" w:color="auto" w:fill="auto"/>
            <w:noWrap/>
            <w:vAlign w:val="bottom"/>
            <w:hideMark/>
          </w:tcPr>
          <w:p w14:paraId="134F62D6" w14:textId="77777777" w:rsidR="00C2665D" w:rsidRPr="00C2665D" w:rsidRDefault="00C2665D" w:rsidP="00C2665D">
            <w:pPr>
              <w:spacing w:after="0" w:line="240" w:lineRule="auto"/>
              <w:rPr>
                <w:rFonts w:ascii="Calibri" w:eastAsia="Times New Roman" w:hAnsi="Calibri" w:cs="Calibri"/>
                <w:color w:val="000000"/>
              </w:rPr>
            </w:pPr>
          </w:p>
        </w:tc>
        <w:tc>
          <w:tcPr>
            <w:tcW w:w="1073" w:type="dxa"/>
            <w:tcBorders>
              <w:top w:val="nil"/>
              <w:left w:val="nil"/>
              <w:bottom w:val="nil"/>
              <w:right w:val="nil"/>
            </w:tcBorders>
            <w:shd w:val="clear" w:color="auto" w:fill="auto"/>
            <w:noWrap/>
            <w:vAlign w:val="bottom"/>
            <w:hideMark/>
          </w:tcPr>
          <w:p w14:paraId="678F734C" w14:textId="77777777" w:rsidR="00C2665D" w:rsidRPr="00C2665D" w:rsidRDefault="00C2665D" w:rsidP="00C2665D">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14:paraId="0547165C" w14:textId="77777777" w:rsidR="00C2665D" w:rsidRPr="00C2665D" w:rsidRDefault="00C2665D" w:rsidP="00C2665D">
            <w:pPr>
              <w:spacing w:after="0" w:line="240" w:lineRule="auto"/>
              <w:rPr>
                <w:rFonts w:ascii="Calibri" w:eastAsia="Times New Roman" w:hAnsi="Calibri" w:cs="Calibri"/>
                <w:color w:val="000000"/>
              </w:rPr>
            </w:pPr>
          </w:p>
        </w:tc>
      </w:tr>
      <w:tr w:rsidR="00C2665D" w:rsidRPr="00C2665D" w14:paraId="0DEF64F5" w14:textId="77777777" w:rsidTr="00C2665D">
        <w:trPr>
          <w:trHeight w:val="300"/>
        </w:trPr>
        <w:tc>
          <w:tcPr>
            <w:tcW w:w="1650" w:type="dxa"/>
            <w:gridSpan w:val="2"/>
            <w:tcBorders>
              <w:top w:val="nil"/>
              <w:left w:val="nil"/>
              <w:bottom w:val="nil"/>
              <w:right w:val="nil"/>
            </w:tcBorders>
            <w:shd w:val="clear" w:color="auto" w:fill="auto"/>
            <w:noWrap/>
            <w:vAlign w:val="bottom"/>
            <w:hideMark/>
          </w:tcPr>
          <w:p w14:paraId="6D69CE08" w14:textId="77777777" w:rsidR="00C2665D" w:rsidRPr="00C2665D" w:rsidRDefault="00C2665D" w:rsidP="00C2665D">
            <w:pPr>
              <w:spacing w:after="0" w:line="240" w:lineRule="auto"/>
              <w:rPr>
                <w:rFonts w:ascii="Calibri" w:eastAsia="Times New Roman" w:hAnsi="Calibri" w:cs="Calibri"/>
                <w:color w:val="7030A0"/>
              </w:rPr>
            </w:pPr>
            <w:r w:rsidRPr="00C2665D">
              <w:rPr>
                <w:rFonts w:ascii="Calibri" w:eastAsia="Times New Roman" w:hAnsi="Calibri" w:cs="Calibri"/>
                <w:color w:val="7030A0"/>
              </w:rPr>
              <w:t>*</w:t>
            </w:r>
            <w:r w:rsidRPr="00C2665D">
              <w:rPr>
                <w:rFonts w:ascii="Calibri" w:eastAsia="Times New Roman" w:hAnsi="Calibri" w:cs="Calibri"/>
                <w:i/>
                <w:iCs/>
                <w:color w:val="7030A0"/>
              </w:rPr>
              <w:t>An. coustani</w:t>
            </w:r>
          </w:p>
        </w:tc>
        <w:tc>
          <w:tcPr>
            <w:tcW w:w="1017" w:type="dxa"/>
            <w:tcBorders>
              <w:top w:val="nil"/>
              <w:left w:val="nil"/>
              <w:bottom w:val="nil"/>
              <w:right w:val="nil"/>
            </w:tcBorders>
            <w:shd w:val="clear" w:color="auto" w:fill="auto"/>
            <w:noWrap/>
            <w:vAlign w:val="bottom"/>
            <w:hideMark/>
          </w:tcPr>
          <w:p w14:paraId="0F120A50" w14:textId="77777777" w:rsidR="00C2665D" w:rsidRPr="00C2665D" w:rsidRDefault="00C2665D" w:rsidP="00C2665D">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14:paraId="422246DA" w14:textId="77777777" w:rsidR="00C2665D" w:rsidRPr="00C2665D" w:rsidRDefault="00C2665D" w:rsidP="00C2665D">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14:paraId="3804DDFB" w14:textId="77777777" w:rsidR="00C2665D" w:rsidRPr="00C2665D" w:rsidRDefault="00C2665D" w:rsidP="00C2665D">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hideMark/>
          </w:tcPr>
          <w:p w14:paraId="2DC4B649" w14:textId="77777777" w:rsidR="00C2665D" w:rsidRPr="00C2665D" w:rsidRDefault="00C2665D" w:rsidP="00C2665D">
            <w:pPr>
              <w:spacing w:after="0" w:line="240" w:lineRule="auto"/>
              <w:rPr>
                <w:rFonts w:ascii="Calibri" w:eastAsia="Times New Roman" w:hAnsi="Calibri" w:cs="Calibri"/>
                <w:color w:val="000000"/>
              </w:rPr>
            </w:pPr>
          </w:p>
        </w:tc>
        <w:tc>
          <w:tcPr>
            <w:tcW w:w="1332" w:type="dxa"/>
            <w:gridSpan w:val="2"/>
            <w:tcBorders>
              <w:top w:val="nil"/>
              <w:left w:val="single" w:sz="4" w:space="0" w:color="auto"/>
              <w:bottom w:val="nil"/>
              <w:right w:val="single" w:sz="4" w:space="0" w:color="000000"/>
            </w:tcBorders>
            <w:shd w:val="clear" w:color="auto" w:fill="auto"/>
            <w:noWrap/>
            <w:vAlign w:val="bottom"/>
            <w:hideMark/>
          </w:tcPr>
          <w:p w14:paraId="6E91C8A9"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Fenitrothion</w:t>
            </w:r>
          </w:p>
        </w:tc>
        <w:tc>
          <w:tcPr>
            <w:tcW w:w="663" w:type="dxa"/>
            <w:tcBorders>
              <w:top w:val="nil"/>
              <w:left w:val="nil"/>
              <w:bottom w:val="nil"/>
              <w:right w:val="nil"/>
            </w:tcBorders>
            <w:shd w:val="clear" w:color="auto" w:fill="auto"/>
            <w:noWrap/>
            <w:vAlign w:val="bottom"/>
            <w:hideMark/>
          </w:tcPr>
          <w:p w14:paraId="69CBF9CC" w14:textId="77777777" w:rsidR="00C2665D" w:rsidRPr="00C2665D" w:rsidRDefault="00C2665D" w:rsidP="00C2665D">
            <w:pPr>
              <w:spacing w:after="0" w:line="240" w:lineRule="auto"/>
              <w:rPr>
                <w:rFonts w:ascii="Calibri" w:eastAsia="Times New Roman" w:hAnsi="Calibri" w:cs="Calibri"/>
                <w:color w:val="000000"/>
              </w:rPr>
            </w:pPr>
          </w:p>
        </w:tc>
        <w:tc>
          <w:tcPr>
            <w:tcW w:w="906" w:type="dxa"/>
            <w:tcBorders>
              <w:top w:val="nil"/>
              <w:left w:val="nil"/>
              <w:bottom w:val="nil"/>
              <w:right w:val="nil"/>
            </w:tcBorders>
            <w:shd w:val="clear" w:color="auto" w:fill="auto"/>
            <w:noWrap/>
            <w:vAlign w:val="bottom"/>
            <w:hideMark/>
          </w:tcPr>
          <w:p w14:paraId="513AF16F" w14:textId="77777777" w:rsidR="00C2665D" w:rsidRPr="00C2665D" w:rsidRDefault="00C2665D" w:rsidP="00C2665D">
            <w:pPr>
              <w:spacing w:after="0" w:line="240" w:lineRule="auto"/>
              <w:rPr>
                <w:rFonts w:ascii="Calibri" w:eastAsia="Times New Roman" w:hAnsi="Calibri" w:cs="Calibri"/>
                <w:color w:val="000000"/>
              </w:rPr>
            </w:pPr>
          </w:p>
        </w:tc>
        <w:tc>
          <w:tcPr>
            <w:tcW w:w="1073" w:type="dxa"/>
            <w:tcBorders>
              <w:top w:val="nil"/>
              <w:left w:val="nil"/>
              <w:bottom w:val="nil"/>
              <w:right w:val="nil"/>
            </w:tcBorders>
            <w:shd w:val="clear" w:color="auto" w:fill="auto"/>
            <w:noWrap/>
            <w:vAlign w:val="bottom"/>
            <w:hideMark/>
          </w:tcPr>
          <w:p w14:paraId="5D4CFF7F" w14:textId="77777777" w:rsidR="00C2665D" w:rsidRPr="00C2665D" w:rsidRDefault="00C2665D" w:rsidP="00C2665D">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14:paraId="6DF2929C" w14:textId="77777777" w:rsidR="00C2665D" w:rsidRPr="00C2665D" w:rsidRDefault="00C2665D" w:rsidP="00C2665D">
            <w:pPr>
              <w:spacing w:after="0" w:line="240" w:lineRule="auto"/>
              <w:rPr>
                <w:rFonts w:ascii="Calibri" w:eastAsia="Times New Roman" w:hAnsi="Calibri" w:cs="Calibri"/>
                <w:color w:val="000000"/>
              </w:rPr>
            </w:pPr>
          </w:p>
        </w:tc>
      </w:tr>
      <w:tr w:rsidR="00C2665D" w:rsidRPr="00C2665D" w14:paraId="38B8ED88" w14:textId="77777777" w:rsidTr="00C2665D">
        <w:trPr>
          <w:trHeight w:val="300"/>
        </w:trPr>
        <w:tc>
          <w:tcPr>
            <w:tcW w:w="1650" w:type="dxa"/>
            <w:gridSpan w:val="2"/>
            <w:tcBorders>
              <w:top w:val="nil"/>
              <w:left w:val="nil"/>
              <w:bottom w:val="nil"/>
              <w:right w:val="nil"/>
            </w:tcBorders>
            <w:shd w:val="clear" w:color="000000" w:fill="DAEEF3"/>
            <w:noWrap/>
            <w:vAlign w:val="bottom"/>
            <w:hideMark/>
          </w:tcPr>
          <w:p w14:paraId="3400CF44"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2011 IRS districts</w:t>
            </w:r>
          </w:p>
        </w:tc>
        <w:tc>
          <w:tcPr>
            <w:tcW w:w="1017" w:type="dxa"/>
            <w:tcBorders>
              <w:top w:val="nil"/>
              <w:left w:val="nil"/>
              <w:bottom w:val="nil"/>
              <w:right w:val="nil"/>
            </w:tcBorders>
            <w:shd w:val="clear" w:color="auto" w:fill="auto"/>
            <w:noWrap/>
            <w:vAlign w:val="bottom"/>
            <w:hideMark/>
          </w:tcPr>
          <w:p w14:paraId="1E1C2964" w14:textId="77777777" w:rsidR="00C2665D" w:rsidRPr="00C2665D" w:rsidRDefault="00C2665D" w:rsidP="00C2665D">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14:paraId="396C91F5" w14:textId="77777777" w:rsidR="00C2665D" w:rsidRPr="00C2665D" w:rsidRDefault="00C2665D" w:rsidP="00C2665D">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14:paraId="1528396D" w14:textId="77777777" w:rsidR="00C2665D" w:rsidRPr="00C2665D" w:rsidRDefault="00C2665D" w:rsidP="00C2665D">
            <w:pPr>
              <w:spacing w:after="0" w:line="240" w:lineRule="auto"/>
              <w:rPr>
                <w:rFonts w:ascii="Calibri" w:eastAsia="Times New Roman" w:hAnsi="Calibri" w:cs="Calibri"/>
                <w:color w:val="000000"/>
              </w:rPr>
            </w:pPr>
          </w:p>
        </w:tc>
        <w:tc>
          <w:tcPr>
            <w:tcW w:w="990" w:type="dxa"/>
            <w:tcBorders>
              <w:top w:val="nil"/>
              <w:left w:val="nil"/>
              <w:bottom w:val="single" w:sz="4" w:space="0" w:color="auto"/>
              <w:right w:val="nil"/>
            </w:tcBorders>
            <w:shd w:val="clear" w:color="auto" w:fill="auto"/>
            <w:noWrap/>
            <w:vAlign w:val="bottom"/>
            <w:hideMark/>
          </w:tcPr>
          <w:p w14:paraId="432FC0C5"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 </w:t>
            </w:r>
          </w:p>
        </w:tc>
        <w:tc>
          <w:tcPr>
            <w:tcW w:w="1332"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1A032BEC"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2012</w:t>
            </w:r>
          </w:p>
        </w:tc>
        <w:tc>
          <w:tcPr>
            <w:tcW w:w="663" w:type="dxa"/>
            <w:tcBorders>
              <w:top w:val="nil"/>
              <w:left w:val="nil"/>
              <w:bottom w:val="nil"/>
              <w:right w:val="nil"/>
            </w:tcBorders>
            <w:shd w:val="clear" w:color="auto" w:fill="auto"/>
            <w:noWrap/>
            <w:vAlign w:val="bottom"/>
            <w:hideMark/>
          </w:tcPr>
          <w:p w14:paraId="06B8B4DC" w14:textId="77777777" w:rsidR="00C2665D" w:rsidRPr="00C2665D" w:rsidRDefault="00C2665D" w:rsidP="00C2665D">
            <w:pPr>
              <w:spacing w:after="0" w:line="240" w:lineRule="auto"/>
              <w:rPr>
                <w:rFonts w:ascii="Calibri" w:eastAsia="Times New Roman" w:hAnsi="Calibri" w:cs="Calibri"/>
                <w:color w:val="000000"/>
              </w:rPr>
            </w:pPr>
          </w:p>
        </w:tc>
        <w:tc>
          <w:tcPr>
            <w:tcW w:w="906" w:type="dxa"/>
            <w:tcBorders>
              <w:top w:val="nil"/>
              <w:left w:val="nil"/>
              <w:bottom w:val="nil"/>
              <w:right w:val="nil"/>
            </w:tcBorders>
            <w:shd w:val="clear" w:color="auto" w:fill="auto"/>
            <w:noWrap/>
            <w:vAlign w:val="bottom"/>
            <w:hideMark/>
          </w:tcPr>
          <w:p w14:paraId="76FF1145" w14:textId="77777777" w:rsidR="00C2665D" w:rsidRPr="00C2665D" w:rsidRDefault="00C2665D" w:rsidP="00C2665D">
            <w:pPr>
              <w:spacing w:after="0" w:line="240" w:lineRule="auto"/>
              <w:rPr>
                <w:rFonts w:ascii="Calibri" w:eastAsia="Times New Roman" w:hAnsi="Calibri" w:cs="Calibri"/>
                <w:color w:val="000000"/>
              </w:rPr>
            </w:pPr>
          </w:p>
        </w:tc>
        <w:tc>
          <w:tcPr>
            <w:tcW w:w="1073" w:type="dxa"/>
            <w:tcBorders>
              <w:top w:val="nil"/>
              <w:left w:val="nil"/>
              <w:bottom w:val="nil"/>
              <w:right w:val="nil"/>
            </w:tcBorders>
            <w:shd w:val="clear" w:color="auto" w:fill="auto"/>
            <w:noWrap/>
            <w:vAlign w:val="bottom"/>
            <w:hideMark/>
          </w:tcPr>
          <w:p w14:paraId="32466A7F" w14:textId="77777777" w:rsidR="00C2665D" w:rsidRPr="00C2665D" w:rsidRDefault="00C2665D" w:rsidP="00C2665D">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14:paraId="5270494D" w14:textId="77777777" w:rsidR="00C2665D" w:rsidRPr="00C2665D" w:rsidRDefault="00C2665D" w:rsidP="00C2665D">
            <w:pPr>
              <w:spacing w:after="0" w:line="240" w:lineRule="auto"/>
              <w:rPr>
                <w:rFonts w:ascii="Calibri" w:eastAsia="Times New Roman" w:hAnsi="Calibri" w:cs="Calibri"/>
                <w:color w:val="000000"/>
              </w:rPr>
            </w:pPr>
          </w:p>
        </w:tc>
      </w:tr>
      <w:tr w:rsidR="00C2665D" w:rsidRPr="00C2665D" w14:paraId="6D9B58EB" w14:textId="77777777" w:rsidTr="00C2665D">
        <w:trPr>
          <w:trHeight w:val="300"/>
        </w:trPr>
        <w:tc>
          <w:tcPr>
            <w:tcW w:w="987" w:type="dxa"/>
            <w:tcBorders>
              <w:top w:val="nil"/>
              <w:left w:val="nil"/>
              <w:bottom w:val="nil"/>
              <w:right w:val="nil"/>
            </w:tcBorders>
            <w:shd w:val="clear" w:color="auto" w:fill="auto"/>
            <w:noWrap/>
            <w:vAlign w:val="bottom"/>
            <w:hideMark/>
          </w:tcPr>
          <w:p w14:paraId="297D5D17" w14:textId="77777777" w:rsidR="00C2665D" w:rsidRPr="00C2665D" w:rsidRDefault="00C2665D" w:rsidP="00C2665D">
            <w:pPr>
              <w:spacing w:after="0" w:line="240" w:lineRule="auto"/>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14:paraId="4968F74C" w14:textId="77777777" w:rsidR="00C2665D" w:rsidRPr="00C2665D" w:rsidRDefault="00C2665D" w:rsidP="00C2665D">
            <w:pPr>
              <w:spacing w:after="0" w:line="240" w:lineRule="auto"/>
              <w:rPr>
                <w:rFonts w:ascii="Calibri" w:eastAsia="Times New Roman" w:hAnsi="Calibri" w:cs="Calibri"/>
                <w:color w:val="000000"/>
              </w:rPr>
            </w:pPr>
          </w:p>
        </w:tc>
        <w:tc>
          <w:tcPr>
            <w:tcW w:w="1017" w:type="dxa"/>
            <w:tcBorders>
              <w:top w:val="nil"/>
              <w:left w:val="nil"/>
              <w:bottom w:val="nil"/>
              <w:right w:val="nil"/>
            </w:tcBorders>
            <w:shd w:val="clear" w:color="auto" w:fill="auto"/>
            <w:noWrap/>
            <w:vAlign w:val="bottom"/>
            <w:hideMark/>
          </w:tcPr>
          <w:p w14:paraId="5AE40470" w14:textId="77777777" w:rsidR="00C2665D" w:rsidRPr="00C2665D" w:rsidRDefault="00C2665D" w:rsidP="00C2665D">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14:paraId="788B10C1" w14:textId="77777777" w:rsidR="00C2665D" w:rsidRPr="00C2665D" w:rsidRDefault="00C2665D" w:rsidP="00C2665D">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14:paraId="0A0EB4AD" w14:textId="77777777" w:rsidR="00C2665D" w:rsidRPr="00C2665D" w:rsidRDefault="00C2665D" w:rsidP="00C2665D">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000000" w:fill="DAEEF3"/>
            <w:noWrap/>
            <w:vAlign w:val="bottom"/>
            <w:hideMark/>
          </w:tcPr>
          <w:p w14:paraId="71360E5C"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Huambo</w:t>
            </w:r>
          </w:p>
        </w:tc>
        <w:tc>
          <w:tcPr>
            <w:tcW w:w="1332" w:type="dxa"/>
            <w:gridSpan w:val="2"/>
            <w:tcBorders>
              <w:top w:val="nil"/>
              <w:left w:val="single" w:sz="4" w:space="0" w:color="auto"/>
              <w:bottom w:val="nil"/>
              <w:right w:val="single" w:sz="4" w:space="0" w:color="000000"/>
            </w:tcBorders>
            <w:shd w:val="clear" w:color="000000" w:fill="C4D79B"/>
            <w:noWrap/>
            <w:vAlign w:val="bottom"/>
            <w:hideMark/>
          </w:tcPr>
          <w:p w14:paraId="41D1E47F" w14:textId="77777777" w:rsidR="00C2665D" w:rsidRPr="00C2665D" w:rsidRDefault="00C2665D" w:rsidP="00C2665D">
            <w:pPr>
              <w:spacing w:after="0" w:line="240" w:lineRule="auto"/>
              <w:jc w:val="center"/>
              <w:rPr>
                <w:rFonts w:ascii="Calibri" w:eastAsia="Times New Roman" w:hAnsi="Calibri" w:cs="Calibri"/>
                <w:i/>
                <w:iCs/>
                <w:color w:val="7030A0"/>
              </w:rPr>
            </w:pPr>
            <w:r w:rsidRPr="00C2665D">
              <w:rPr>
                <w:rFonts w:ascii="Calibri" w:eastAsia="Times New Roman" w:hAnsi="Calibri" w:cs="Calibri"/>
                <w:i/>
                <w:iCs/>
                <w:color w:val="7030A0"/>
              </w:rPr>
              <w:t>100 (60)*</w:t>
            </w:r>
          </w:p>
        </w:tc>
        <w:tc>
          <w:tcPr>
            <w:tcW w:w="663" w:type="dxa"/>
            <w:tcBorders>
              <w:top w:val="nil"/>
              <w:left w:val="nil"/>
              <w:bottom w:val="nil"/>
              <w:right w:val="nil"/>
            </w:tcBorders>
            <w:shd w:val="clear" w:color="auto" w:fill="auto"/>
            <w:noWrap/>
            <w:vAlign w:val="bottom"/>
            <w:hideMark/>
          </w:tcPr>
          <w:p w14:paraId="2C37A664" w14:textId="77777777" w:rsidR="00C2665D" w:rsidRPr="00C2665D" w:rsidRDefault="00C2665D" w:rsidP="00C2665D">
            <w:pPr>
              <w:spacing w:after="0" w:line="240" w:lineRule="auto"/>
              <w:rPr>
                <w:rFonts w:ascii="Calibri" w:eastAsia="Times New Roman" w:hAnsi="Calibri" w:cs="Calibri"/>
                <w:color w:val="000000"/>
              </w:rPr>
            </w:pPr>
          </w:p>
        </w:tc>
        <w:tc>
          <w:tcPr>
            <w:tcW w:w="906" w:type="dxa"/>
            <w:tcBorders>
              <w:top w:val="nil"/>
              <w:left w:val="nil"/>
              <w:bottom w:val="nil"/>
              <w:right w:val="nil"/>
            </w:tcBorders>
            <w:shd w:val="clear" w:color="auto" w:fill="auto"/>
            <w:noWrap/>
            <w:vAlign w:val="bottom"/>
            <w:hideMark/>
          </w:tcPr>
          <w:p w14:paraId="6DF72464" w14:textId="77777777" w:rsidR="00C2665D" w:rsidRPr="00C2665D" w:rsidRDefault="00C2665D" w:rsidP="00C2665D">
            <w:pPr>
              <w:spacing w:after="0" w:line="240" w:lineRule="auto"/>
              <w:jc w:val="center"/>
              <w:rPr>
                <w:rFonts w:ascii="Calibri" w:eastAsia="Times New Roman" w:hAnsi="Calibri" w:cs="Calibri"/>
                <w:i/>
                <w:iCs/>
                <w:color w:val="7030A0"/>
              </w:rPr>
            </w:pPr>
          </w:p>
        </w:tc>
        <w:tc>
          <w:tcPr>
            <w:tcW w:w="1073" w:type="dxa"/>
            <w:tcBorders>
              <w:top w:val="nil"/>
              <w:left w:val="nil"/>
              <w:bottom w:val="nil"/>
              <w:right w:val="nil"/>
            </w:tcBorders>
            <w:shd w:val="clear" w:color="auto" w:fill="auto"/>
            <w:noWrap/>
            <w:vAlign w:val="bottom"/>
            <w:hideMark/>
          </w:tcPr>
          <w:p w14:paraId="3D3BF6E8" w14:textId="77777777" w:rsidR="00C2665D" w:rsidRPr="00C2665D" w:rsidRDefault="00C2665D" w:rsidP="00C2665D">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14:paraId="407BEF62" w14:textId="77777777" w:rsidR="00C2665D" w:rsidRPr="00C2665D" w:rsidRDefault="00C2665D" w:rsidP="00C2665D">
            <w:pPr>
              <w:spacing w:after="0" w:line="240" w:lineRule="auto"/>
              <w:rPr>
                <w:rFonts w:ascii="Calibri" w:eastAsia="Times New Roman" w:hAnsi="Calibri" w:cs="Calibri"/>
                <w:color w:val="000000"/>
              </w:rPr>
            </w:pPr>
          </w:p>
        </w:tc>
      </w:tr>
      <w:tr w:rsidR="00C2665D" w:rsidRPr="00C2665D" w14:paraId="12469840" w14:textId="77777777" w:rsidTr="00C2665D">
        <w:trPr>
          <w:trHeight w:val="300"/>
        </w:trPr>
        <w:tc>
          <w:tcPr>
            <w:tcW w:w="987" w:type="dxa"/>
            <w:tcBorders>
              <w:top w:val="nil"/>
              <w:left w:val="nil"/>
              <w:bottom w:val="nil"/>
              <w:right w:val="nil"/>
            </w:tcBorders>
            <w:shd w:val="clear" w:color="auto" w:fill="auto"/>
            <w:noWrap/>
            <w:vAlign w:val="bottom"/>
            <w:hideMark/>
          </w:tcPr>
          <w:p w14:paraId="7BAF12CC" w14:textId="77777777" w:rsidR="00C2665D" w:rsidRPr="00C2665D" w:rsidRDefault="00C2665D" w:rsidP="00C2665D">
            <w:pPr>
              <w:spacing w:after="0" w:line="240" w:lineRule="auto"/>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14:paraId="06711DD0" w14:textId="77777777" w:rsidR="00C2665D" w:rsidRPr="00C2665D" w:rsidRDefault="00C2665D" w:rsidP="00C2665D">
            <w:pPr>
              <w:spacing w:after="0" w:line="240" w:lineRule="auto"/>
              <w:rPr>
                <w:rFonts w:ascii="Calibri" w:eastAsia="Times New Roman" w:hAnsi="Calibri" w:cs="Calibri"/>
                <w:color w:val="000000"/>
              </w:rPr>
            </w:pPr>
          </w:p>
        </w:tc>
        <w:tc>
          <w:tcPr>
            <w:tcW w:w="1017" w:type="dxa"/>
            <w:tcBorders>
              <w:top w:val="nil"/>
              <w:left w:val="nil"/>
              <w:bottom w:val="nil"/>
              <w:right w:val="nil"/>
            </w:tcBorders>
            <w:shd w:val="clear" w:color="auto" w:fill="auto"/>
            <w:noWrap/>
            <w:vAlign w:val="bottom"/>
            <w:hideMark/>
          </w:tcPr>
          <w:p w14:paraId="3C917839" w14:textId="77777777" w:rsidR="00C2665D" w:rsidRPr="00C2665D" w:rsidRDefault="00C2665D" w:rsidP="00C2665D">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14:paraId="33BDFD5F" w14:textId="77777777" w:rsidR="00C2665D" w:rsidRPr="00C2665D" w:rsidRDefault="00C2665D" w:rsidP="00C2665D">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14:paraId="1AADF71C" w14:textId="77777777" w:rsidR="00C2665D" w:rsidRPr="00C2665D" w:rsidRDefault="00C2665D" w:rsidP="00C2665D">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000000" w:fill="DAEEF3"/>
            <w:noWrap/>
            <w:vAlign w:val="bottom"/>
            <w:hideMark/>
          </w:tcPr>
          <w:p w14:paraId="1EEDBF98"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Huila</w:t>
            </w:r>
          </w:p>
        </w:tc>
        <w:tc>
          <w:tcPr>
            <w:tcW w:w="1332" w:type="dxa"/>
            <w:gridSpan w:val="2"/>
            <w:tcBorders>
              <w:top w:val="nil"/>
              <w:left w:val="single" w:sz="4" w:space="0" w:color="auto"/>
              <w:bottom w:val="nil"/>
              <w:right w:val="single" w:sz="4" w:space="0" w:color="000000"/>
            </w:tcBorders>
            <w:shd w:val="clear" w:color="auto" w:fill="auto"/>
            <w:noWrap/>
            <w:vAlign w:val="bottom"/>
            <w:hideMark/>
          </w:tcPr>
          <w:p w14:paraId="21DBFC91"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3" w:type="dxa"/>
            <w:tcBorders>
              <w:top w:val="nil"/>
              <w:left w:val="nil"/>
              <w:bottom w:val="nil"/>
              <w:right w:val="nil"/>
            </w:tcBorders>
            <w:shd w:val="clear" w:color="auto" w:fill="auto"/>
            <w:noWrap/>
            <w:vAlign w:val="bottom"/>
            <w:hideMark/>
          </w:tcPr>
          <w:p w14:paraId="0F75120F" w14:textId="77777777" w:rsidR="00C2665D" w:rsidRPr="00C2665D" w:rsidRDefault="00C2665D" w:rsidP="00C2665D">
            <w:pPr>
              <w:spacing w:after="0" w:line="240" w:lineRule="auto"/>
              <w:rPr>
                <w:rFonts w:ascii="Calibri" w:eastAsia="Times New Roman" w:hAnsi="Calibri" w:cs="Calibri"/>
                <w:color w:val="000000"/>
              </w:rPr>
            </w:pPr>
          </w:p>
        </w:tc>
        <w:tc>
          <w:tcPr>
            <w:tcW w:w="906" w:type="dxa"/>
            <w:tcBorders>
              <w:top w:val="nil"/>
              <w:left w:val="nil"/>
              <w:bottom w:val="nil"/>
              <w:right w:val="nil"/>
            </w:tcBorders>
            <w:shd w:val="clear" w:color="auto" w:fill="auto"/>
            <w:noWrap/>
            <w:vAlign w:val="bottom"/>
            <w:hideMark/>
          </w:tcPr>
          <w:p w14:paraId="19427296" w14:textId="77777777" w:rsidR="00C2665D" w:rsidRPr="00C2665D" w:rsidRDefault="00C2665D" w:rsidP="00C2665D">
            <w:pPr>
              <w:spacing w:after="0" w:line="240" w:lineRule="auto"/>
              <w:jc w:val="center"/>
              <w:rPr>
                <w:rFonts w:ascii="Calibri" w:eastAsia="Times New Roman" w:hAnsi="Calibri" w:cs="Calibri"/>
                <w:i/>
                <w:iCs/>
                <w:color w:val="7030A0"/>
              </w:rPr>
            </w:pPr>
          </w:p>
        </w:tc>
        <w:tc>
          <w:tcPr>
            <w:tcW w:w="1073" w:type="dxa"/>
            <w:tcBorders>
              <w:top w:val="nil"/>
              <w:left w:val="nil"/>
              <w:bottom w:val="nil"/>
              <w:right w:val="nil"/>
            </w:tcBorders>
            <w:shd w:val="clear" w:color="auto" w:fill="auto"/>
            <w:noWrap/>
            <w:vAlign w:val="bottom"/>
            <w:hideMark/>
          </w:tcPr>
          <w:p w14:paraId="2532B39E" w14:textId="77777777" w:rsidR="00C2665D" w:rsidRPr="00C2665D" w:rsidRDefault="00C2665D" w:rsidP="00C2665D">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14:paraId="2521870C" w14:textId="77777777" w:rsidR="00C2665D" w:rsidRPr="00C2665D" w:rsidRDefault="00C2665D" w:rsidP="00C2665D">
            <w:pPr>
              <w:spacing w:after="0" w:line="240" w:lineRule="auto"/>
              <w:rPr>
                <w:rFonts w:ascii="Calibri" w:eastAsia="Times New Roman" w:hAnsi="Calibri" w:cs="Calibri"/>
                <w:color w:val="000000"/>
              </w:rPr>
            </w:pPr>
          </w:p>
        </w:tc>
      </w:tr>
      <w:tr w:rsidR="00C2665D" w:rsidRPr="00C2665D" w14:paraId="0F2B2877" w14:textId="77777777" w:rsidTr="00C2665D">
        <w:trPr>
          <w:trHeight w:val="300"/>
        </w:trPr>
        <w:tc>
          <w:tcPr>
            <w:tcW w:w="987" w:type="dxa"/>
            <w:tcBorders>
              <w:top w:val="nil"/>
              <w:left w:val="nil"/>
              <w:bottom w:val="nil"/>
              <w:right w:val="nil"/>
            </w:tcBorders>
            <w:shd w:val="clear" w:color="auto" w:fill="auto"/>
            <w:noWrap/>
            <w:vAlign w:val="bottom"/>
            <w:hideMark/>
          </w:tcPr>
          <w:p w14:paraId="394B8E44" w14:textId="77777777" w:rsidR="00C2665D" w:rsidRPr="00C2665D" w:rsidRDefault="00C2665D" w:rsidP="00C2665D">
            <w:pPr>
              <w:spacing w:after="0" w:line="240" w:lineRule="auto"/>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14:paraId="229D9754" w14:textId="77777777" w:rsidR="00C2665D" w:rsidRPr="00C2665D" w:rsidRDefault="00C2665D" w:rsidP="00C2665D">
            <w:pPr>
              <w:spacing w:after="0" w:line="240" w:lineRule="auto"/>
              <w:rPr>
                <w:rFonts w:ascii="Calibri" w:eastAsia="Times New Roman" w:hAnsi="Calibri" w:cs="Calibri"/>
                <w:color w:val="000000"/>
              </w:rPr>
            </w:pPr>
          </w:p>
        </w:tc>
        <w:tc>
          <w:tcPr>
            <w:tcW w:w="1017" w:type="dxa"/>
            <w:tcBorders>
              <w:top w:val="nil"/>
              <w:left w:val="nil"/>
              <w:bottom w:val="nil"/>
              <w:right w:val="nil"/>
            </w:tcBorders>
            <w:shd w:val="clear" w:color="auto" w:fill="auto"/>
            <w:noWrap/>
            <w:vAlign w:val="bottom"/>
            <w:hideMark/>
          </w:tcPr>
          <w:p w14:paraId="12C33614" w14:textId="77777777" w:rsidR="00C2665D" w:rsidRPr="00C2665D" w:rsidRDefault="00C2665D" w:rsidP="00C2665D">
            <w:pPr>
              <w:spacing w:after="0" w:line="240" w:lineRule="auto"/>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hideMark/>
          </w:tcPr>
          <w:p w14:paraId="65FE5875" w14:textId="77777777" w:rsidR="00C2665D" w:rsidRPr="00C2665D" w:rsidRDefault="00C2665D" w:rsidP="00C2665D">
            <w:pPr>
              <w:spacing w:after="0" w:line="240" w:lineRule="auto"/>
              <w:rPr>
                <w:rFonts w:ascii="Calibri" w:eastAsia="Times New Roman" w:hAnsi="Calibri" w:cs="Calibri"/>
                <w:color w:val="000000"/>
              </w:rPr>
            </w:pPr>
          </w:p>
        </w:tc>
        <w:tc>
          <w:tcPr>
            <w:tcW w:w="1057" w:type="dxa"/>
            <w:tcBorders>
              <w:top w:val="nil"/>
              <w:left w:val="nil"/>
              <w:bottom w:val="nil"/>
              <w:right w:val="nil"/>
            </w:tcBorders>
            <w:shd w:val="clear" w:color="auto" w:fill="auto"/>
            <w:noWrap/>
            <w:vAlign w:val="bottom"/>
            <w:hideMark/>
          </w:tcPr>
          <w:p w14:paraId="69946D5F" w14:textId="77777777" w:rsidR="00C2665D" w:rsidRPr="00C2665D" w:rsidRDefault="00C2665D" w:rsidP="00C2665D">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000000" w:fill="DAEEF3"/>
            <w:noWrap/>
            <w:vAlign w:val="bottom"/>
            <w:hideMark/>
          </w:tcPr>
          <w:p w14:paraId="7E34D2CA" w14:textId="77777777" w:rsidR="00C2665D" w:rsidRPr="00C2665D" w:rsidRDefault="00C2665D" w:rsidP="00C2665D">
            <w:pPr>
              <w:spacing w:after="0" w:line="240" w:lineRule="auto"/>
              <w:rPr>
                <w:rFonts w:ascii="Calibri" w:eastAsia="Times New Roman" w:hAnsi="Calibri" w:cs="Calibri"/>
                <w:color w:val="000000"/>
              </w:rPr>
            </w:pPr>
            <w:r w:rsidRPr="00C2665D">
              <w:rPr>
                <w:rFonts w:ascii="Calibri" w:eastAsia="Times New Roman" w:hAnsi="Calibri" w:cs="Calibri"/>
                <w:color w:val="000000"/>
              </w:rPr>
              <w:t>Cunene</w:t>
            </w:r>
          </w:p>
        </w:tc>
        <w:tc>
          <w:tcPr>
            <w:tcW w:w="1332" w:type="dxa"/>
            <w:gridSpan w:val="2"/>
            <w:tcBorders>
              <w:top w:val="nil"/>
              <w:left w:val="single" w:sz="4" w:space="0" w:color="auto"/>
              <w:bottom w:val="nil"/>
              <w:right w:val="single" w:sz="4" w:space="0" w:color="000000"/>
            </w:tcBorders>
            <w:shd w:val="clear" w:color="auto" w:fill="auto"/>
            <w:noWrap/>
            <w:vAlign w:val="bottom"/>
            <w:hideMark/>
          </w:tcPr>
          <w:p w14:paraId="4B878432" w14:textId="77777777" w:rsidR="00C2665D" w:rsidRPr="00C2665D" w:rsidRDefault="00C2665D" w:rsidP="00C2665D">
            <w:pPr>
              <w:spacing w:after="0" w:line="240" w:lineRule="auto"/>
              <w:jc w:val="center"/>
              <w:rPr>
                <w:rFonts w:ascii="Calibri" w:eastAsia="Times New Roman" w:hAnsi="Calibri" w:cs="Calibri"/>
                <w:color w:val="000000"/>
              </w:rPr>
            </w:pPr>
            <w:r w:rsidRPr="00C2665D">
              <w:rPr>
                <w:rFonts w:ascii="Calibri" w:eastAsia="Times New Roman" w:hAnsi="Calibri" w:cs="Calibri"/>
                <w:color w:val="000000"/>
              </w:rPr>
              <w:t>na</w:t>
            </w:r>
          </w:p>
        </w:tc>
        <w:tc>
          <w:tcPr>
            <w:tcW w:w="663" w:type="dxa"/>
            <w:tcBorders>
              <w:top w:val="nil"/>
              <w:left w:val="nil"/>
              <w:bottom w:val="nil"/>
              <w:right w:val="nil"/>
            </w:tcBorders>
            <w:shd w:val="clear" w:color="auto" w:fill="auto"/>
            <w:noWrap/>
            <w:vAlign w:val="bottom"/>
            <w:hideMark/>
          </w:tcPr>
          <w:p w14:paraId="28E752E6" w14:textId="77777777" w:rsidR="00C2665D" w:rsidRPr="00C2665D" w:rsidRDefault="00C2665D" w:rsidP="00C2665D">
            <w:pPr>
              <w:spacing w:after="0" w:line="240" w:lineRule="auto"/>
              <w:rPr>
                <w:rFonts w:ascii="Calibri" w:eastAsia="Times New Roman" w:hAnsi="Calibri" w:cs="Calibri"/>
                <w:color w:val="000000"/>
              </w:rPr>
            </w:pPr>
          </w:p>
        </w:tc>
        <w:tc>
          <w:tcPr>
            <w:tcW w:w="906" w:type="dxa"/>
            <w:tcBorders>
              <w:top w:val="nil"/>
              <w:left w:val="nil"/>
              <w:bottom w:val="nil"/>
              <w:right w:val="nil"/>
            </w:tcBorders>
            <w:shd w:val="clear" w:color="auto" w:fill="auto"/>
            <w:noWrap/>
            <w:vAlign w:val="bottom"/>
            <w:hideMark/>
          </w:tcPr>
          <w:p w14:paraId="4D640823" w14:textId="77777777" w:rsidR="00C2665D" w:rsidRPr="00C2665D" w:rsidRDefault="00C2665D" w:rsidP="00C2665D">
            <w:pPr>
              <w:spacing w:after="0" w:line="240" w:lineRule="auto"/>
              <w:jc w:val="center"/>
              <w:rPr>
                <w:rFonts w:ascii="Calibri" w:eastAsia="Times New Roman" w:hAnsi="Calibri" w:cs="Calibri"/>
                <w:i/>
                <w:iCs/>
                <w:color w:val="7030A0"/>
              </w:rPr>
            </w:pPr>
          </w:p>
        </w:tc>
        <w:tc>
          <w:tcPr>
            <w:tcW w:w="1073" w:type="dxa"/>
            <w:tcBorders>
              <w:top w:val="nil"/>
              <w:left w:val="nil"/>
              <w:bottom w:val="nil"/>
              <w:right w:val="nil"/>
            </w:tcBorders>
            <w:shd w:val="clear" w:color="auto" w:fill="auto"/>
            <w:noWrap/>
            <w:vAlign w:val="bottom"/>
            <w:hideMark/>
          </w:tcPr>
          <w:p w14:paraId="1199049A" w14:textId="77777777" w:rsidR="00C2665D" w:rsidRPr="00C2665D" w:rsidRDefault="00C2665D" w:rsidP="00C2665D">
            <w:pPr>
              <w:spacing w:after="0" w:line="240" w:lineRule="auto"/>
              <w:rPr>
                <w:rFonts w:ascii="Calibri" w:eastAsia="Times New Roman" w:hAnsi="Calibri" w:cs="Calibri"/>
                <w:color w:val="000000"/>
              </w:rPr>
            </w:pPr>
          </w:p>
        </w:tc>
        <w:tc>
          <w:tcPr>
            <w:tcW w:w="1066" w:type="dxa"/>
            <w:tcBorders>
              <w:top w:val="nil"/>
              <w:left w:val="nil"/>
              <w:bottom w:val="nil"/>
              <w:right w:val="nil"/>
            </w:tcBorders>
            <w:shd w:val="clear" w:color="auto" w:fill="auto"/>
            <w:noWrap/>
            <w:vAlign w:val="bottom"/>
            <w:hideMark/>
          </w:tcPr>
          <w:p w14:paraId="36525246" w14:textId="77777777" w:rsidR="00C2665D" w:rsidRPr="00C2665D" w:rsidRDefault="00C2665D" w:rsidP="00C2665D">
            <w:pPr>
              <w:spacing w:after="0" w:line="240" w:lineRule="auto"/>
              <w:rPr>
                <w:rFonts w:ascii="Calibri" w:eastAsia="Times New Roman" w:hAnsi="Calibri" w:cs="Calibri"/>
                <w:color w:val="000000"/>
              </w:rPr>
            </w:pPr>
          </w:p>
        </w:tc>
      </w:tr>
    </w:tbl>
    <w:p w14:paraId="7032C6B4" w14:textId="77777777" w:rsidR="00A96355" w:rsidRDefault="00A96355" w:rsidP="00072A22"/>
    <w:p w14:paraId="355ED264" w14:textId="77777777" w:rsidR="007A74EC" w:rsidRDefault="007A74EC" w:rsidP="00072A22"/>
    <w:p w14:paraId="11BA0FB0" w14:textId="77777777" w:rsidR="007C5994" w:rsidRDefault="007C5994" w:rsidP="00072A22">
      <w:pPr>
        <w:rPr>
          <w:b/>
          <w:u w:val="single"/>
        </w:rPr>
      </w:pPr>
    </w:p>
    <w:p w14:paraId="29F87FBF" w14:textId="77777777" w:rsidR="00F33307" w:rsidRDefault="00F33307" w:rsidP="00072A22">
      <w:pPr>
        <w:rPr>
          <w:b/>
          <w:u w:val="single"/>
        </w:rPr>
      </w:pPr>
    </w:p>
    <w:p w14:paraId="3D498DB1" w14:textId="78C839DB" w:rsidR="007B346F" w:rsidRDefault="007B346F" w:rsidP="00072A22"/>
    <w:p w14:paraId="49CD87D5" w14:textId="77777777" w:rsidR="00E14492" w:rsidRDefault="00E14492">
      <w:r>
        <w:br w:type="page"/>
      </w:r>
    </w:p>
    <w:p w14:paraId="6CE0C99F" w14:textId="77777777" w:rsidR="00E14492" w:rsidRDefault="0002143B" w:rsidP="0002143B">
      <w:pPr>
        <w:jc w:val="center"/>
        <w:rPr>
          <w:b/>
          <w:sz w:val="28"/>
          <w:szCs w:val="28"/>
          <w:u w:val="single"/>
        </w:rPr>
      </w:pPr>
      <w:r w:rsidRPr="0002143B">
        <w:rPr>
          <w:b/>
          <w:sz w:val="28"/>
          <w:szCs w:val="28"/>
          <w:u w:val="single"/>
        </w:rPr>
        <w:lastRenderedPageBreak/>
        <w:t>BENIN</w:t>
      </w:r>
    </w:p>
    <w:p w14:paraId="4F9CD3CB" w14:textId="77777777" w:rsidR="00765557" w:rsidRPr="00303E4B" w:rsidRDefault="00765557" w:rsidP="0002143B">
      <w:pPr>
        <w:jc w:val="center"/>
        <w:rPr>
          <w:b/>
          <w:u w:val="single"/>
        </w:rPr>
      </w:pPr>
    </w:p>
    <w:p w14:paraId="06A3D166" w14:textId="3B953E5D" w:rsidR="00E14492" w:rsidRPr="00303E4B" w:rsidRDefault="00E729B7" w:rsidP="00072A22">
      <w:r>
        <w:rPr>
          <w:rFonts w:eastAsia="Times New Roman" w:cs="Times New Roman"/>
        </w:rPr>
        <w:t xml:space="preserve">PMI is the sole supporter of IRS in Benin. </w:t>
      </w:r>
      <w:r w:rsidR="008229C6" w:rsidRPr="00303E4B">
        <w:rPr>
          <w:rFonts w:eastAsia="Times New Roman" w:cs="Times New Roman"/>
        </w:rPr>
        <w:t xml:space="preserve">PMI IRS support to Benin began in 2008. </w:t>
      </w:r>
      <w:r w:rsidR="00E14492" w:rsidRPr="00303E4B">
        <w:t>From 2008-2010</w:t>
      </w:r>
      <w:r w:rsidR="000E5D94">
        <w:t>, PMI-</w:t>
      </w:r>
      <w:r w:rsidR="00E14492" w:rsidRPr="00303E4B">
        <w:t>supported IRS occurred in Oueme region</w:t>
      </w:r>
      <w:r w:rsidR="001220CC" w:rsidRPr="00303E4B">
        <w:t xml:space="preserve"> (4 districts)</w:t>
      </w:r>
      <w:r w:rsidR="00E14492" w:rsidRPr="00303E4B">
        <w:t>. In 2011</w:t>
      </w:r>
      <w:r w:rsidR="00063F5A">
        <w:t>,</w:t>
      </w:r>
      <w:r w:rsidR="00E14492" w:rsidRPr="00303E4B">
        <w:t xml:space="preserve"> IRS was discontinued in Oueme and </w:t>
      </w:r>
      <w:r w:rsidR="00063F5A">
        <w:t>initiated</w:t>
      </w:r>
      <w:r w:rsidR="00E14492" w:rsidRPr="00303E4B">
        <w:t xml:space="preserve"> in Atacora region</w:t>
      </w:r>
      <w:r w:rsidR="00AE491E" w:rsidRPr="00303E4B">
        <w:t xml:space="preserve"> (7</w:t>
      </w:r>
      <w:r w:rsidR="001220CC" w:rsidRPr="00303E4B">
        <w:t xml:space="preserve"> districts)</w:t>
      </w:r>
      <w:r w:rsidR="00E14492" w:rsidRPr="00303E4B">
        <w:t xml:space="preserve">. Four rounds of IRS with a carbamate were performed in Oueme before </w:t>
      </w:r>
      <w:r w:rsidR="001220CC" w:rsidRPr="00303E4B">
        <w:t>withdrawal</w:t>
      </w:r>
      <w:r w:rsidR="00E14492" w:rsidRPr="00303E4B">
        <w:t xml:space="preserve">, and a carbamate was used for the </w:t>
      </w:r>
      <w:r w:rsidR="00196E03" w:rsidRPr="00303E4B">
        <w:t xml:space="preserve">first round of spraying in 2011 </w:t>
      </w:r>
      <w:r w:rsidR="00E14492" w:rsidRPr="00303E4B">
        <w:t>in Atacora.</w:t>
      </w:r>
      <w:r w:rsidR="00984A37">
        <w:t xml:space="preserve"> A carbamate </w:t>
      </w:r>
      <w:r>
        <w:t>will again be used for IRS in Atacora in 2012.</w:t>
      </w:r>
    </w:p>
    <w:p w14:paraId="55A4FA9D" w14:textId="77777777" w:rsidR="0002143B" w:rsidRPr="00303E4B" w:rsidRDefault="0002143B" w:rsidP="0002143B">
      <w:pPr>
        <w:spacing w:after="0"/>
        <w:rPr>
          <w:b/>
        </w:rPr>
      </w:pPr>
    </w:p>
    <w:p w14:paraId="691256E7" w14:textId="77777777" w:rsidR="005F3D33" w:rsidRPr="00303E4B" w:rsidRDefault="005F3D33" w:rsidP="005F3D33">
      <w:pPr>
        <w:spacing w:before="240" w:after="0"/>
        <w:rPr>
          <w:b/>
        </w:rPr>
      </w:pPr>
      <w:r>
        <w:rPr>
          <w:b/>
        </w:rPr>
        <w:t>COMMENTS ON DATA</w:t>
      </w:r>
      <w:r w:rsidRPr="00303E4B">
        <w:rPr>
          <w:b/>
        </w:rPr>
        <w:t xml:space="preserve">:  </w:t>
      </w:r>
    </w:p>
    <w:p w14:paraId="0B06108D" w14:textId="4AB050A3" w:rsidR="00196E03" w:rsidRPr="00303E4B" w:rsidRDefault="009C14D9" w:rsidP="00196E03">
      <w:pPr>
        <w:spacing w:after="0"/>
      </w:pPr>
      <w:r w:rsidRPr="00303E4B">
        <w:t xml:space="preserve">Susceptibility </w:t>
      </w:r>
      <w:r w:rsidR="009C195A" w:rsidRPr="00303E4B">
        <w:t>data w</w:t>
      </w:r>
      <w:r w:rsidR="00063F5A">
        <w:t>ere</w:t>
      </w:r>
      <w:r w:rsidR="009C195A" w:rsidRPr="00303E4B">
        <w:t xml:space="preserve"> collected</w:t>
      </w:r>
      <w:r w:rsidRPr="00303E4B">
        <w:t xml:space="preserve"> </w:t>
      </w:r>
      <w:r w:rsidR="000E4AE4" w:rsidRPr="00303E4B">
        <w:t xml:space="preserve">in collaboration with </w:t>
      </w:r>
      <w:r w:rsidRPr="00303E4B">
        <w:t>Centre de Recherche Entomologique de Contonou</w:t>
      </w:r>
      <w:r w:rsidR="007E57CC">
        <w:t xml:space="preserve"> (CREC)</w:t>
      </w:r>
      <w:r w:rsidR="00196E03" w:rsidRPr="00303E4B">
        <w:t xml:space="preserve">. </w:t>
      </w:r>
    </w:p>
    <w:p w14:paraId="0EBB4A59" w14:textId="77777777" w:rsidR="00196E03" w:rsidRPr="00303E4B" w:rsidRDefault="00196E03" w:rsidP="00196E03">
      <w:pPr>
        <w:spacing w:after="0"/>
      </w:pPr>
    </w:p>
    <w:p w14:paraId="2627BCCD" w14:textId="63EFEF07" w:rsidR="00765557" w:rsidRPr="00303E4B" w:rsidRDefault="00765557" w:rsidP="00196E03">
      <w:pPr>
        <w:spacing w:after="0"/>
        <w:sectPr w:rsidR="00765557" w:rsidRPr="00303E4B" w:rsidSect="00B72695">
          <w:headerReference w:type="default" r:id="rId11"/>
          <w:footerReference w:type="even" r:id="rId12"/>
          <w:footerReference w:type="default" r:id="rId13"/>
          <w:pgSz w:w="12240" w:h="15840"/>
          <w:pgMar w:top="1440" w:right="1440" w:bottom="1440" w:left="1440" w:header="720" w:footer="720" w:gutter="0"/>
          <w:cols w:space="720"/>
          <w:titlePg/>
          <w:docGrid w:linePitch="360"/>
        </w:sectPr>
      </w:pPr>
      <w:r w:rsidRPr="00303E4B">
        <w:rPr>
          <w:b/>
          <w:i/>
          <w:noProof/>
        </w:rPr>
        <mc:AlternateContent>
          <mc:Choice Requires="wps">
            <w:drawing>
              <wp:anchor distT="0" distB="0" distL="114300" distR="114300" simplePos="0" relativeHeight="251659264" behindDoc="0" locked="0" layoutInCell="1" allowOverlap="1" wp14:anchorId="6D72437E" wp14:editId="0CC925D0">
                <wp:simplePos x="0" y="0"/>
                <wp:positionH relativeFrom="column">
                  <wp:posOffset>-190500</wp:posOffset>
                </wp:positionH>
                <wp:positionV relativeFrom="paragraph">
                  <wp:posOffset>1355725</wp:posOffset>
                </wp:positionV>
                <wp:extent cx="6336665" cy="16573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657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5A2D5B4" w14:textId="77777777" w:rsidR="00AC6C70" w:rsidRPr="00303E4B" w:rsidRDefault="00AC6C70" w:rsidP="009710AA">
                            <w:pPr>
                              <w:rPr>
                                <w:b/>
                              </w:rPr>
                            </w:pPr>
                            <w:r w:rsidRPr="00303E4B">
                              <w:rPr>
                                <w:b/>
                              </w:rPr>
                              <w:t>CONCLUSIONS:</w:t>
                            </w:r>
                          </w:p>
                          <w:p w14:paraId="02ED3F06" w14:textId="6CA01C2C" w:rsidR="00AC6C70" w:rsidRPr="00303E4B" w:rsidRDefault="00AC6C70" w:rsidP="0063045D">
                            <w:pPr>
                              <w:pStyle w:val="ListParagraph"/>
                              <w:numPr>
                                <w:ilvl w:val="0"/>
                                <w:numId w:val="3"/>
                              </w:numPr>
                              <w:rPr>
                                <w:b/>
                                <w:i/>
                              </w:rPr>
                            </w:pPr>
                            <w:r w:rsidRPr="00303E4B">
                              <w:rPr>
                                <w:i/>
                              </w:rPr>
                              <w:t>An. gambiae</w:t>
                            </w:r>
                            <w:r w:rsidRPr="00303E4B">
                              <w:t xml:space="preserve"> s.l. in both Oueme and Atacora show </w:t>
                            </w:r>
                            <w:r>
                              <w:t xml:space="preserve">a high prevalence of the kdr mutation, as well as phenotypic </w:t>
                            </w:r>
                            <w:r w:rsidRPr="00303E4B">
                              <w:t>resistance to DDT and pyrethroids</w:t>
                            </w:r>
                          </w:p>
                          <w:p w14:paraId="62977A8E" w14:textId="2F1A4FE4" w:rsidR="00AC6C70" w:rsidRPr="00303E4B" w:rsidRDefault="00AC6C70" w:rsidP="0063045D">
                            <w:pPr>
                              <w:pStyle w:val="ListParagraph"/>
                              <w:numPr>
                                <w:ilvl w:val="0"/>
                                <w:numId w:val="3"/>
                              </w:numPr>
                              <w:rPr>
                                <w:b/>
                                <w:i/>
                              </w:rPr>
                            </w:pPr>
                            <w:r w:rsidRPr="00303E4B">
                              <w:t>Probable resistance to carbamates is also being seen</w:t>
                            </w:r>
                            <w:r>
                              <w:t xml:space="preserve">, particularly in Atacora where the Ace1 mutation is present </w:t>
                            </w:r>
                          </w:p>
                          <w:p w14:paraId="68458E53" w14:textId="5565A431" w:rsidR="00AC6C70" w:rsidRPr="00303E4B" w:rsidRDefault="00AC6C70" w:rsidP="0063045D">
                            <w:pPr>
                              <w:pStyle w:val="ListParagraph"/>
                              <w:numPr>
                                <w:ilvl w:val="0"/>
                                <w:numId w:val="3"/>
                              </w:numPr>
                              <w:rPr>
                                <w:b/>
                                <w:i/>
                              </w:rPr>
                            </w:pPr>
                            <w:r w:rsidRPr="00303E4B">
                              <w:t>Organophosphates have not been tested by PMI to date</w:t>
                            </w:r>
                            <w:r>
                              <w:t xml:space="preserve"> </w:t>
                            </w:r>
                          </w:p>
                          <w:p w14:paraId="4F71F6D8" w14:textId="77777777" w:rsidR="00AC6C70" w:rsidRDefault="00AC6C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pt;margin-top:106.75pt;width:498.9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" fillcolor="white [3201]" strokecolor="#4f81bd [3204]" strokeweight="2pt">
                <v:textbox>
                  <w:txbxContent>
                    <w:p w14:paraId="75A2D5B4" w14:textId="77777777" w:rsidR="00AC6C70" w:rsidRPr="00303E4B" w:rsidRDefault="00AC6C70" w:rsidP="009710AA">
                      <w:pPr>
                        <w:rPr>
                          <w:b/>
                        </w:rPr>
                      </w:pPr>
                      <w:r w:rsidRPr="00303E4B">
                        <w:rPr>
                          <w:b/>
                        </w:rPr>
                        <w:t>CONCLUSIONS:</w:t>
                      </w:r>
                    </w:p>
                    <w:p w14:paraId="02ED3F06" w14:textId="6CA01C2C" w:rsidR="00AC6C70" w:rsidRPr="00303E4B" w:rsidRDefault="00AC6C70" w:rsidP="0063045D">
                      <w:pPr>
                        <w:pStyle w:val="ListParagraph"/>
                        <w:numPr>
                          <w:ilvl w:val="0"/>
                          <w:numId w:val="3"/>
                        </w:numPr>
                        <w:rPr>
                          <w:b/>
                          <w:i/>
                        </w:rPr>
                      </w:pPr>
                      <w:r w:rsidRPr="00303E4B">
                        <w:rPr>
                          <w:i/>
                        </w:rPr>
                        <w:t>An. gambiae</w:t>
                      </w:r>
                      <w:r w:rsidRPr="00303E4B">
                        <w:t xml:space="preserve"> s.l. in both Oueme and Atacora show </w:t>
                      </w:r>
                      <w:r>
                        <w:t xml:space="preserve">a high prevalence of the kdr mutation, as well as phenotypic </w:t>
                      </w:r>
                      <w:r w:rsidRPr="00303E4B">
                        <w:t>resistance to DDT and pyrethroids</w:t>
                      </w:r>
                    </w:p>
                    <w:p w14:paraId="62977A8E" w14:textId="2F1A4FE4" w:rsidR="00AC6C70" w:rsidRPr="00303E4B" w:rsidRDefault="00AC6C70" w:rsidP="0063045D">
                      <w:pPr>
                        <w:pStyle w:val="ListParagraph"/>
                        <w:numPr>
                          <w:ilvl w:val="0"/>
                          <w:numId w:val="3"/>
                        </w:numPr>
                        <w:rPr>
                          <w:b/>
                          <w:i/>
                        </w:rPr>
                      </w:pPr>
                      <w:r w:rsidRPr="00303E4B">
                        <w:t>Probable resistance to carbamates is also being seen</w:t>
                      </w:r>
                      <w:r>
                        <w:t xml:space="preserve">, particularly in Atacora where the Ace1 mutation is present </w:t>
                      </w:r>
                    </w:p>
                    <w:p w14:paraId="68458E53" w14:textId="5565A431" w:rsidR="00AC6C70" w:rsidRPr="00303E4B" w:rsidRDefault="00AC6C70" w:rsidP="0063045D">
                      <w:pPr>
                        <w:pStyle w:val="ListParagraph"/>
                        <w:numPr>
                          <w:ilvl w:val="0"/>
                          <w:numId w:val="3"/>
                        </w:numPr>
                        <w:rPr>
                          <w:b/>
                          <w:i/>
                        </w:rPr>
                      </w:pPr>
                      <w:r w:rsidRPr="00303E4B">
                        <w:t>Organophosphates have not been tested by PMI to date</w:t>
                      </w:r>
                      <w:r>
                        <w:t xml:space="preserve"> </w:t>
                      </w:r>
                    </w:p>
                    <w:p w14:paraId="4F71F6D8" w14:textId="77777777" w:rsidR="00AC6C70" w:rsidRDefault="00AC6C70"/>
                  </w:txbxContent>
                </v:textbox>
              </v:shape>
            </w:pict>
          </mc:Fallback>
        </mc:AlternateContent>
      </w:r>
      <w:r w:rsidR="005A7132" w:rsidRPr="00303E4B">
        <w:rPr>
          <w:i/>
        </w:rPr>
        <w:t>An. gambiae</w:t>
      </w:r>
      <w:r w:rsidR="005A7132" w:rsidRPr="00303E4B">
        <w:t xml:space="preserve"> s.l. mosquitoes were tested. </w:t>
      </w:r>
      <w:r w:rsidR="00C07F9A" w:rsidRPr="00303E4B">
        <w:t xml:space="preserve">Frequencies for the kdr and Ace 1 mutations in </w:t>
      </w:r>
      <w:r w:rsidR="00196E03" w:rsidRPr="00303E4B">
        <w:t xml:space="preserve">Oueme post-IRS and in </w:t>
      </w:r>
      <w:r w:rsidR="00C07F9A" w:rsidRPr="00303E4B">
        <w:t>Atacora</w:t>
      </w:r>
      <w:r w:rsidRPr="00303E4B">
        <w:t xml:space="preserve"> </w:t>
      </w:r>
      <w:r w:rsidR="00C07F9A" w:rsidRPr="00303E4B">
        <w:t xml:space="preserve">were determined in 2011. </w:t>
      </w:r>
    </w:p>
    <w:p w14:paraId="458185B0" w14:textId="08E705D5" w:rsidR="00765557" w:rsidRDefault="00765557" w:rsidP="008A4326">
      <w:pPr>
        <w:jc w:val="center"/>
        <w:rPr>
          <w:b/>
          <w:sz w:val="28"/>
          <w:szCs w:val="28"/>
          <w:u w:val="single"/>
        </w:rPr>
      </w:pPr>
    </w:p>
    <w:tbl>
      <w:tblPr>
        <w:tblpPr w:leftFromText="180" w:rightFromText="180" w:vertAnchor="text" w:horzAnchor="margin" w:tblpXSpec="center" w:tblpY="53"/>
        <w:tblW w:w="11402" w:type="dxa"/>
        <w:tblLook w:val="04A0" w:firstRow="1" w:lastRow="0" w:firstColumn="1" w:lastColumn="0" w:noHBand="0" w:noVBand="1"/>
      </w:tblPr>
      <w:tblGrid>
        <w:gridCol w:w="1300"/>
        <w:gridCol w:w="1260"/>
        <w:gridCol w:w="1638"/>
        <w:gridCol w:w="958"/>
        <w:gridCol w:w="810"/>
        <w:gridCol w:w="958"/>
        <w:gridCol w:w="958"/>
        <w:gridCol w:w="958"/>
        <w:gridCol w:w="810"/>
        <w:gridCol w:w="942"/>
        <w:gridCol w:w="810"/>
      </w:tblGrid>
      <w:tr w:rsidR="008A4326" w:rsidRPr="00C07F9A" w14:paraId="36C396BE" w14:textId="77777777" w:rsidTr="008A4326">
        <w:trPr>
          <w:trHeight w:val="390"/>
        </w:trPr>
        <w:tc>
          <w:tcPr>
            <w:tcW w:w="11402" w:type="dxa"/>
            <w:gridSpan w:val="11"/>
            <w:tcBorders>
              <w:top w:val="nil"/>
              <w:left w:val="nil"/>
              <w:bottom w:val="nil"/>
              <w:right w:val="nil"/>
            </w:tcBorders>
            <w:shd w:val="clear" w:color="auto" w:fill="auto"/>
            <w:noWrap/>
            <w:vAlign w:val="center"/>
            <w:hideMark/>
          </w:tcPr>
          <w:p w14:paraId="2BC16EC7" w14:textId="77777777" w:rsidR="008A4326" w:rsidRPr="008A4326" w:rsidRDefault="008A4326" w:rsidP="008A4326">
            <w:pPr>
              <w:spacing w:after="0" w:line="240" w:lineRule="auto"/>
              <w:rPr>
                <w:rFonts w:ascii="Calibri" w:eastAsia="Times New Roman" w:hAnsi="Calibri" w:cs="Calibri"/>
                <w:b/>
                <w:bCs/>
                <w:color w:val="000000"/>
              </w:rPr>
            </w:pPr>
            <w:r w:rsidRPr="008A4326">
              <w:rPr>
                <w:rFonts w:ascii="Calibri" w:eastAsia="Times New Roman" w:hAnsi="Calibri" w:cs="Calibri"/>
                <w:b/>
                <w:bCs/>
                <w:color w:val="000000"/>
              </w:rPr>
              <w:t>Atacora Region</w:t>
            </w:r>
          </w:p>
        </w:tc>
      </w:tr>
      <w:tr w:rsidR="008A4326" w:rsidRPr="00C07F9A" w14:paraId="7489FA89" w14:textId="77777777" w:rsidTr="008A4326">
        <w:trPr>
          <w:trHeight w:val="300"/>
        </w:trPr>
        <w:tc>
          <w:tcPr>
            <w:tcW w:w="1300" w:type="dxa"/>
            <w:vMerge w:val="restart"/>
            <w:tcBorders>
              <w:top w:val="nil"/>
              <w:left w:val="nil"/>
              <w:bottom w:val="nil"/>
              <w:right w:val="nil"/>
            </w:tcBorders>
            <w:shd w:val="clear" w:color="auto" w:fill="auto"/>
            <w:vAlign w:val="bottom"/>
            <w:hideMark/>
          </w:tcPr>
          <w:p w14:paraId="087AD7A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 xml:space="preserve">kdr mutation </w:t>
            </w:r>
          </w:p>
        </w:tc>
        <w:tc>
          <w:tcPr>
            <w:tcW w:w="1260" w:type="dxa"/>
            <w:vMerge w:val="restart"/>
            <w:tcBorders>
              <w:top w:val="nil"/>
              <w:left w:val="nil"/>
              <w:bottom w:val="nil"/>
              <w:right w:val="nil"/>
            </w:tcBorders>
            <w:shd w:val="clear" w:color="auto" w:fill="auto"/>
            <w:vAlign w:val="bottom"/>
            <w:hideMark/>
          </w:tcPr>
          <w:p w14:paraId="6BB1143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 xml:space="preserve">Ace1 mutation </w:t>
            </w:r>
          </w:p>
        </w:tc>
        <w:tc>
          <w:tcPr>
            <w:tcW w:w="1638" w:type="dxa"/>
            <w:vMerge w:val="restart"/>
            <w:tcBorders>
              <w:top w:val="nil"/>
              <w:left w:val="nil"/>
              <w:bottom w:val="single" w:sz="4" w:space="0" w:color="000000"/>
              <w:right w:val="single" w:sz="4" w:space="0" w:color="auto"/>
            </w:tcBorders>
            <w:shd w:val="clear" w:color="auto" w:fill="auto"/>
            <w:vAlign w:val="bottom"/>
            <w:hideMark/>
          </w:tcPr>
          <w:p w14:paraId="03605773" w14:textId="77777777" w:rsidR="008A4326" w:rsidRPr="008A4326" w:rsidRDefault="008A4326" w:rsidP="008A4326">
            <w:pPr>
              <w:spacing w:after="0" w:line="240" w:lineRule="auto"/>
              <w:jc w:val="center"/>
              <w:rPr>
                <w:rFonts w:ascii="Calibri" w:eastAsia="Times New Roman" w:hAnsi="Calibri" w:cs="Calibri"/>
                <w:b/>
                <w:bCs/>
                <w:color w:val="000000"/>
                <w:sz w:val="20"/>
                <w:szCs w:val="20"/>
              </w:rPr>
            </w:pPr>
            <w:r w:rsidRPr="008A4326">
              <w:rPr>
                <w:rFonts w:ascii="Calibri" w:eastAsia="Times New Roman" w:hAnsi="Calibri" w:cs="Calibri"/>
                <w:b/>
                <w:bCs/>
                <w:color w:val="000000"/>
                <w:sz w:val="20"/>
                <w:szCs w:val="20"/>
              </w:rPr>
              <w:t> </w:t>
            </w:r>
          </w:p>
        </w:tc>
        <w:tc>
          <w:tcPr>
            <w:tcW w:w="1768" w:type="dxa"/>
            <w:gridSpan w:val="2"/>
            <w:tcBorders>
              <w:top w:val="nil"/>
              <w:left w:val="nil"/>
              <w:bottom w:val="nil"/>
              <w:right w:val="nil"/>
            </w:tcBorders>
            <w:shd w:val="clear" w:color="auto" w:fill="auto"/>
            <w:noWrap/>
            <w:vAlign w:val="bottom"/>
            <w:hideMark/>
          </w:tcPr>
          <w:p w14:paraId="22077A5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Deltamethrin .05%</w:t>
            </w:r>
          </w:p>
        </w:tc>
        <w:tc>
          <w:tcPr>
            <w:tcW w:w="1916" w:type="dxa"/>
            <w:gridSpan w:val="2"/>
            <w:tcBorders>
              <w:top w:val="nil"/>
              <w:left w:val="single" w:sz="4" w:space="0" w:color="auto"/>
              <w:bottom w:val="nil"/>
              <w:right w:val="nil"/>
            </w:tcBorders>
            <w:shd w:val="clear" w:color="auto" w:fill="auto"/>
            <w:noWrap/>
            <w:vAlign w:val="bottom"/>
            <w:hideMark/>
          </w:tcPr>
          <w:p w14:paraId="13EE4CB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Permethrin .75%</w:t>
            </w:r>
          </w:p>
        </w:tc>
        <w:tc>
          <w:tcPr>
            <w:tcW w:w="1768" w:type="dxa"/>
            <w:gridSpan w:val="2"/>
            <w:tcBorders>
              <w:top w:val="nil"/>
              <w:left w:val="single" w:sz="4" w:space="0" w:color="auto"/>
              <w:bottom w:val="nil"/>
              <w:right w:val="nil"/>
            </w:tcBorders>
            <w:shd w:val="clear" w:color="auto" w:fill="auto"/>
            <w:noWrap/>
            <w:vAlign w:val="bottom"/>
            <w:hideMark/>
          </w:tcPr>
          <w:p w14:paraId="3801661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Bendiocarb .1 %</w:t>
            </w:r>
          </w:p>
        </w:tc>
        <w:tc>
          <w:tcPr>
            <w:tcW w:w="1752" w:type="dxa"/>
            <w:gridSpan w:val="2"/>
            <w:tcBorders>
              <w:top w:val="nil"/>
              <w:left w:val="single" w:sz="4" w:space="0" w:color="auto"/>
              <w:bottom w:val="nil"/>
              <w:right w:val="single" w:sz="4" w:space="0" w:color="000000"/>
            </w:tcBorders>
            <w:shd w:val="clear" w:color="auto" w:fill="auto"/>
            <w:noWrap/>
            <w:vAlign w:val="bottom"/>
            <w:hideMark/>
          </w:tcPr>
          <w:p w14:paraId="28B64BE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DDT 4%</w:t>
            </w:r>
          </w:p>
        </w:tc>
      </w:tr>
      <w:tr w:rsidR="008A4326" w:rsidRPr="00C07F9A" w14:paraId="5E20AEB3" w14:textId="77777777" w:rsidTr="008A4326">
        <w:trPr>
          <w:trHeight w:val="300"/>
        </w:trPr>
        <w:tc>
          <w:tcPr>
            <w:tcW w:w="1300" w:type="dxa"/>
            <w:vMerge/>
            <w:tcBorders>
              <w:top w:val="nil"/>
              <w:left w:val="nil"/>
              <w:bottom w:val="nil"/>
              <w:right w:val="nil"/>
            </w:tcBorders>
            <w:vAlign w:val="center"/>
            <w:hideMark/>
          </w:tcPr>
          <w:p w14:paraId="6C5D4703"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260" w:type="dxa"/>
            <w:vMerge/>
            <w:tcBorders>
              <w:top w:val="nil"/>
              <w:left w:val="nil"/>
              <w:bottom w:val="nil"/>
              <w:right w:val="nil"/>
            </w:tcBorders>
            <w:vAlign w:val="center"/>
            <w:hideMark/>
          </w:tcPr>
          <w:p w14:paraId="517A37D9"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638" w:type="dxa"/>
            <w:vMerge/>
            <w:tcBorders>
              <w:top w:val="nil"/>
              <w:left w:val="nil"/>
              <w:bottom w:val="single" w:sz="4" w:space="0" w:color="000000"/>
              <w:right w:val="single" w:sz="4" w:space="0" w:color="auto"/>
            </w:tcBorders>
            <w:vAlign w:val="center"/>
            <w:hideMark/>
          </w:tcPr>
          <w:p w14:paraId="58BD601D" w14:textId="77777777" w:rsidR="008A4326" w:rsidRPr="008A4326" w:rsidRDefault="008A4326" w:rsidP="008A4326">
            <w:pPr>
              <w:spacing w:after="0" w:line="240" w:lineRule="auto"/>
              <w:rPr>
                <w:rFonts w:ascii="Calibri" w:eastAsia="Times New Roman" w:hAnsi="Calibri" w:cs="Calibri"/>
                <w:b/>
                <w:bCs/>
                <w:color w:val="000000"/>
                <w:sz w:val="20"/>
                <w:szCs w:val="20"/>
              </w:rPr>
            </w:pPr>
          </w:p>
        </w:tc>
        <w:tc>
          <w:tcPr>
            <w:tcW w:w="958" w:type="dxa"/>
            <w:tcBorders>
              <w:top w:val="nil"/>
              <w:left w:val="nil"/>
              <w:bottom w:val="nil"/>
              <w:right w:val="nil"/>
            </w:tcBorders>
            <w:shd w:val="clear" w:color="auto" w:fill="auto"/>
            <w:noWrap/>
            <w:vAlign w:val="bottom"/>
            <w:hideMark/>
          </w:tcPr>
          <w:p w14:paraId="741D220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810" w:type="dxa"/>
            <w:tcBorders>
              <w:top w:val="nil"/>
              <w:left w:val="nil"/>
              <w:bottom w:val="single" w:sz="4" w:space="0" w:color="auto"/>
              <w:right w:val="nil"/>
            </w:tcBorders>
            <w:shd w:val="clear" w:color="auto" w:fill="auto"/>
            <w:noWrap/>
            <w:vAlign w:val="bottom"/>
            <w:hideMark/>
          </w:tcPr>
          <w:p w14:paraId="1CAF838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w:t>
            </w:r>
          </w:p>
        </w:tc>
        <w:tc>
          <w:tcPr>
            <w:tcW w:w="958" w:type="dxa"/>
            <w:tcBorders>
              <w:top w:val="nil"/>
              <w:left w:val="single" w:sz="4" w:space="0" w:color="auto"/>
              <w:bottom w:val="single" w:sz="4" w:space="0" w:color="auto"/>
              <w:right w:val="nil"/>
            </w:tcBorders>
            <w:shd w:val="clear" w:color="auto" w:fill="auto"/>
            <w:noWrap/>
            <w:vAlign w:val="bottom"/>
            <w:hideMark/>
          </w:tcPr>
          <w:p w14:paraId="14554D7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958" w:type="dxa"/>
            <w:tcBorders>
              <w:top w:val="nil"/>
              <w:left w:val="nil"/>
              <w:bottom w:val="single" w:sz="4" w:space="0" w:color="auto"/>
              <w:right w:val="nil"/>
            </w:tcBorders>
            <w:shd w:val="clear" w:color="auto" w:fill="auto"/>
            <w:noWrap/>
            <w:vAlign w:val="bottom"/>
            <w:hideMark/>
          </w:tcPr>
          <w:p w14:paraId="2789F1B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w:t>
            </w:r>
          </w:p>
        </w:tc>
        <w:tc>
          <w:tcPr>
            <w:tcW w:w="958" w:type="dxa"/>
            <w:tcBorders>
              <w:top w:val="nil"/>
              <w:left w:val="single" w:sz="4" w:space="0" w:color="auto"/>
              <w:bottom w:val="single" w:sz="4" w:space="0" w:color="auto"/>
              <w:right w:val="nil"/>
            </w:tcBorders>
            <w:shd w:val="clear" w:color="auto" w:fill="auto"/>
            <w:noWrap/>
            <w:vAlign w:val="bottom"/>
            <w:hideMark/>
          </w:tcPr>
          <w:p w14:paraId="720B2D1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810" w:type="dxa"/>
            <w:tcBorders>
              <w:top w:val="nil"/>
              <w:left w:val="nil"/>
              <w:bottom w:val="single" w:sz="4" w:space="0" w:color="auto"/>
              <w:right w:val="nil"/>
            </w:tcBorders>
            <w:shd w:val="clear" w:color="auto" w:fill="auto"/>
            <w:noWrap/>
            <w:vAlign w:val="bottom"/>
            <w:hideMark/>
          </w:tcPr>
          <w:p w14:paraId="31CD678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w:t>
            </w:r>
          </w:p>
        </w:tc>
        <w:tc>
          <w:tcPr>
            <w:tcW w:w="942" w:type="dxa"/>
            <w:tcBorders>
              <w:top w:val="nil"/>
              <w:left w:val="single" w:sz="4" w:space="0" w:color="auto"/>
              <w:bottom w:val="single" w:sz="4" w:space="0" w:color="auto"/>
              <w:right w:val="nil"/>
            </w:tcBorders>
            <w:shd w:val="clear" w:color="auto" w:fill="auto"/>
            <w:noWrap/>
            <w:vAlign w:val="bottom"/>
            <w:hideMark/>
          </w:tcPr>
          <w:p w14:paraId="30098B4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810" w:type="dxa"/>
            <w:tcBorders>
              <w:top w:val="nil"/>
              <w:left w:val="nil"/>
              <w:bottom w:val="single" w:sz="4" w:space="0" w:color="auto"/>
              <w:right w:val="single" w:sz="4" w:space="0" w:color="auto"/>
            </w:tcBorders>
            <w:shd w:val="clear" w:color="auto" w:fill="auto"/>
            <w:noWrap/>
            <w:vAlign w:val="bottom"/>
            <w:hideMark/>
          </w:tcPr>
          <w:p w14:paraId="7930BF1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w:t>
            </w:r>
          </w:p>
        </w:tc>
      </w:tr>
      <w:tr w:rsidR="008A4326" w:rsidRPr="00C07F9A" w14:paraId="797D9342" w14:textId="77777777" w:rsidTr="008A4326">
        <w:trPr>
          <w:trHeight w:val="300"/>
        </w:trPr>
        <w:tc>
          <w:tcPr>
            <w:tcW w:w="1300" w:type="dxa"/>
            <w:tcBorders>
              <w:top w:val="single" w:sz="4" w:space="0" w:color="auto"/>
              <w:left w:val="nil"/>
              <w:bottom w:val="nil"/>
              <w:right w:val="single" w:sz="4" w:space="0" w:color="auto"/>
            </w:tcBorders>
            <w:shd w:val="clear" w:color="auto" w:fill="auto"/>
            <w:noWrap/>
            <w:vAlign w:val="bottom"/>
            <w:hideMark/>
          </w:tcPr>
          <w:p w14:paraId="26DAE9E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0.68</w:t>
            </w:r>
          </w:p>
        </w:tc>
        <w:tc>
          <w:tcPr>
            <w:tcW w:w="1260" w:type="dxa"/>
            <w:tcBorders>
              <w:top w:val="single" w:sz="4" w:space="0" w:color="auto"/>
              <w:left w:val="nil"/>
              <w:bottom w:val="nil"/>
              <w:right w:val="single" w:sz="4" w:space="0" w:color="auto"/>
            </w:tcBorders>
            <w:shd w:val="clear" w:color="auto" w:fill="auto"/>
            <w:noWrap/>
            <w:vAlign w:val="bottom"/>
            <w:hideMark/>
          </w:tcPr>
          <w:p w14:paraId="374C642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0.04</w:t>
            </w:r>
          </w:p>
        </w:tc>
        <w:tc>
          <w:tcPr>
            <w:tcW w:w="1638" w:type="dxa"/>
            <w:tcBorders>
              <w:top w:val="nil"/>
              <w:left w:val="nil"/>
              <w:bottom w:val="nil"/>
              <w:right w:val="single" w:sz="4" w:space="0" w:color="auto"/>
            </w:tcBorders>
            <w:shd w:val="clear" w:color="auto" w:fill="auto"/>
            <w:noWrap/>
            <w:vAlign w:val="bottom"/>
            <w:hideMark/>
          </w:tcPr>
          <w:p w14:paraId="08AB74E8"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Pehunco</w:t>
            </w:r>
          </w:p>
        </w:tc>
        <w:tc>
          <w:tcPr>
            <w:tcW w:w="958" w:type="dxa"/>
            <w:tcBorders>
              <w:top w:val="single" w:sz="4" w:space="0" w:color="auto"/>
              <w:left w:val="nil"/>
              <w:bottom w:val="nil"/>
              <w:right w:val="nil"/>
            </w:tcBorders>
            <w:shd w:val="clear" w:color="000000" w:fill="FF9999"/>
            <w:noWrap/>
            <w:vAlign w:val="center"/>
            <w:hideMark/>
          </w:tcPr>
          <w:p w14:paraId="34B08CF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27(124)</w:t>
            </w:r>
          </w:p>
        </w:tc>
        <w:tc>
          <w:tcPr>
            <w:tcW w:w="810" w:type="dxa"/>
            <w:tcBorders>
              <w:top w:val="nil"/>
              <w:left w:val="nil"/>
              <w:bottom w:val="nil"/>
              <w:right w:val="single" w:sz="4" w:space="0" w:color="auto"/>
            </w:tcBorders>
            <w:shd w:val="clear" w:color="auto" w:fill="auto"/>
            <w:noWrap/>
            <w:vAlign w:val="bottom"/>
            <w:hideMark/>
          </w:tcPr>
          <w:p w14:paraId="741DEC9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FF9999"/>
            <w:noWrap/>
            <w:vAlign w:val="center"/>
            <w:hideMark/>
          </w:tcPr>
          <w:p w14:paraId="3B0B95B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15(103)</w:t>
            </w:r>
          </w:p>
        </w:tc>
        <w:tc>
          <w:tcPr>
            <w:tcW w:w="958" w:type="dxa"/>
            <w:tcBorders>
              <w:top w:val="nil"/>
              <w:left w:val="nil"/>
              <w:bottom w:val="nil"/>
              <w:right w:val="single" w:sz="4" w:space="0" w:color="auto"/>
            </w:tcBorders>
            <w:shd w:val="clear" w:color="auto" w:fill="auto"/>
            <w:noWrap/>
            <w:vAlign w:val="bottom"/>
            <w:hideMark/>
          </w:tcPr>
          <w:p w14:paraId="467C1E7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C4D79B"/>
            <w:noWrap/>
            <w:vAlign w:val="center"/>
            <w:hideMark/>
          </w:tcPr>
          <w:p w14:paraId="22A8CA6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98(94)</w:t>
            </w:r>
          </w:p>
        </w:tc>
        <w:tc>
          <w:tcPr>
            <w:tcW w:w="810" w:type="dxa"/>
            <w:tcBorders>
              <w:top w:val="nil"/>
              <w:left w:val="nil"/>
              <w:bottom w:val="nil"/>
              <w:right w:val="nil"/>
            </w:tcBorders>
            <w:shd w:val="clear" w:color="auto" w:fill="auto"/>
            <w:noWrap/>
            <w:vAlign w:val="bottom"/>
            <w:hideMark/>
          </w:tcPr>
          <w:p w14:paraId="4069230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42" w:type="dxa"/>
            <w:tcBorders>
              <w:top w:val="nil"/>
              <w:left w:val="single" w:sz="4" w:space="0" w:color="auto"/>
              <w:bottom w:val="nil"/>
              <w:right w:val="nil"/>
            </w:tcBorders>
            <w:shd w:val="clear" w:color="auto" w:fill="auto"/>
            <w:noWrap/>
            <w:vAlign w:val="bottom"/>
            <w:hideMark/>
          </w:tcPr>
          <w:p w14:paraId="1C71FFC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10" w:type="dxa"/>
            <w:tcBorders>
              <w:top w:val="nil"/>
              <w:left w:val="nil"/>
              <w:bottom w:val="nil"/>
              <w:right w:val="single" w:sz="4" w:space="0" w:color="auto"/>
            </w:tcBorders>
            <w:shd w:val="clear" w:color="auto" w:fill="auto"/>
            <w:noWrap/>
            <w:vAlign w:val="bottom"/>
            <w:hideMark/>
          </w:tcPr>
          <w:p w14:paraId="5C6DC07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r>
      <w:tr w:rsidR="008A4326" w:rsidRPr="00C07F9A" w14:paraId="323006F6"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618738B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0.98</w:t>
            </w:r>
          </w:p>
        </w:tc>
        <w:tc>
          <w:tcPr>
            <w:tcW w:w="1260" w:type="dxa"/>
            <w:tcBorders>
              <w:top w:val="nil"/>
              <w:left w:val="nil"/>
              <w:bottom w:val="nil"/>
              <w:right w:val="single" w:sz="4" w:space="0" w:color="auto"/>
            </w:tcBorders>
            <w:shd w:val="clear" w:color="auto" w:fill="auto"/>
            <w:noWrap/>
            <w:vAlign w:val="bottom"/>
            <w:hideMark/>
          </w:tcPr>
          <w:p w14:paraId="1B98D54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0.02</w:t>
            </w:r>
          </w:p>
        </w:tc>
        <w:tc>
          <w:tcPr>
            <w:tcW w:w="1638" w:type="dxa"/>
            <w:tcBorders>
              <w:top w:val="nil"/>
              <w:left w:val="nil"/>
              <w:bottom w:val="nil"/>
              <w:right w:val="single" w:sz="4" w:space="0" w:color="auto"/>
            </w:tcBorders>
            <w:shd w:val="clear" w:color="000000" w:fill="DAEEF3"/>
            <w:noWrap/>
            <w:vAlign w:val="bottom"/>
            <w:hideMark/>
          </w:tcPr>
          <w:p w14:paraId="513AA8C2"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Kouande</w:t>
            </w:r>
          </w:p>
        </w:tc>
        <w:tc>
          <w:tcPr>
            <w:tcW w:w="958" w:type="dxa"/>
            <w:tcBorders>
              <w:top w:val="nil"/>
              <w:left w:val="nil"/>
              <w:bottom w:val="nil"/>
              <w:right w:val="nil"/>
            </w:tcBorders>
            <w:shd w:val="clear" w:color="000000" w:fill="FF9999"/>
            <w:noWrap/>
            <w:vAlign w:val="center"/>
            <w:hideMark/>
          </w:tcPr>
          <w:p w14:paraId="5268FB8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31(147)</w:t>
            </w:r>
          </w:p>
        </w:tc>
        <w:tc>
          <w:tcPr>
            <w:tcW w:w="810" w:type="dxa"/>
            <w:tcBorders>
              <w:top w:val="nil"/>
              <w:left w:val="nil"/>
              <w:bottom w:val="nil"/>
              <w:right w:val="single" w:sz="4" w:space="0" w:color="auto"/>
            </w:tcBorders>
            <w:shd w:val="clear" w:color="000000" w:fill="FFFF99"/>
            <w:noWrap/>
            <w:vAlign w:val="center"/>
            <w:hideMark/>
          </w:tcPr>
          <w:p w14:paraId="20858CA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87(90)</w:t>
            </w:r>
          </w:p>
        </w:tc>
        <w:tc>
          <w:tcPr>
            <w:tcW w:w="958" w:type="dxa"/>
            <w:tcBorders>
              <w:top w:val="nil"/>
              <w:left w:val="nil"/>
              <w:bottom w:val="nil"/>
              <w:right w:val="nil"/>
            </w:tcBorders>
            <w:shd w:val="clear" w:color="000000" w:fill="FF9999"/>
            <w:noWrap/>
            <w:vAlign w:val="center"/>
            <w:hideMark/>
          </w:tcPr>
          <w:p w14:paraId="3E72E2F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6(108)</w:t>
            </w:r>
          </w:p>
        </w:tc>
        <w:tc>
          <w:tcPr>
            <w:tcW w:w="958" w:type="dxa"/>
            <w:tcBorders>
              <w:top w:val="nil"/>
              <w:left w:val="nil"/>
              <w:bottom w:val="nil"/>
              <w:right w:val="nil"/>
            </w:tcBorders>
            <w:shd w:val="clear" w:color="000000" w:fill="FF9999"/>
            <w:noWrap/>
            <w:vAlign w:val="center"/>
            <w:hideMark/>
          </w:tcPr>
          <w:p w14:paraId="587A5CA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62(76)</w:t>
            </w:r>
          </w:p>
        </w:tc>
        <w:tc>
          <w:tcPr>
            <w:tcW w:w="958" w:type="dxa"/>
            <w:tcBorders>
              <w:top w:val="nil"/>
              <w:left w:val="single" w:sz="4" w:space="0" w:color="auto"/>
              <w:bottom w:val="nil"/>
              <w:right w:val="nil"/>
            </w:tcBorders>
            <w:shd w:val="clear" w:color="000000" w:fill="FFFF99"/>
            <w:noWrap/>
            <w:vAlign w:val="center"/>
            <w:hideMark/>
          </w:tcPr>
          <w:p w14:paraId="69411F4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95(126)</w:t>
            </w:r>
          </w:p>
        </w:tc>
        <w:tc>
          <w:tcPr>
            <w:tcW w:w="810" w:type="dxa"/>
            <w:tcBorders>
              <w:top w:val="nil"/>
              <w:left w:val="nil"/>
              <w:bottom w:val="nil"/>
              <w:right w:val="single" w:sz="4" w:space="0" w:color="auto"/>
            </w:tcBorders>
            <w:shd w:val="clear" w:color="000000" w:fill="FFFF99"/>
            <w:noWrap/>
            <w:vAlign w:val="center"/>
            <w:hideMark/>
          </w:tcPr>
          <w:p w14:paraId="0258B70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89(82)</w:t>
            </w:r>
          </w:p>
        </w:tc>
        <w:tc>
          <w:tcPr>
            <w:tcW w:w="942" w:type="dxa"/>
            <w:tcBorders>
              <w:top w:val="nil"/>
              <w:left w:val="nil"/>
              <w:bottom w:val="nil"/>
              <w:right w:val="nil"/>
            </w:tcBorders>
            <w:shd w:val="clear" w:color="000000" w:fill="FF9999"/>
            <w:noWrap/>
            <w:vAlign w:val="bottom"/>
            <w:hideMark/>
          </w:tcPr>
          <w:p w14:paraId="2071C2F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 xml:space="preserve">  14(63)</w:t>
            </w:r>
          </w:p>
        </w:tc>
        <w:tc>
          <w:tcPr>
            <w:tcW w:w="810" w:type="dxa"/>
            <w:tcBorders>
              <w:top w:val="nil"/>
              <w:left w:val="nil"/>
              <w:bottom w:val="nil"/>
              <w:right w:val="single" w:sz="4" w:space="0" w:color="auto"/>
            </w:tcBorders>
            <w:shd w:val="clear" w:color="000000" w:fill="FF9999"/>
            <w:noWrap/>
            <w:vAlign w:val="center"/>
            <w:hideMark/>
          </w:tcPr>
          <w:p w14:paraId="47520FA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26(90)</w:t>
            </w:r>
          </w:p>
        </w:tc>
      </w:tr>
      <w:tr w:rsidR="008A4326" w:rsidRPr="00C07F9A" w14:paraId="47F0EE6D"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7787DE2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0.98</w:t>
            </w:r>
          </w:p>
        </w:tc>
        <w:tc>
          <w:tcPr>
            <w:tcW w:w="1260" w:type="dxa"/>
            <w:tcBorders>
              <w:top w:val="nil"/>
              <w:left w:val="nil"/>
              <w:bottom w:val="nil"/>
              <w:right w:val="single" w:sz="4" w:space="0" w:color="auto"/>
            </w:tcBorders>
            <w:shd w:val="clear" w:color="auto" w:fill="auto"/>
            <w:noWrap/>
            <w:vAlign w:val="bottom"/>
            <w:hideMark/>
          </w:tcPr>
          <w:p w14:paraId="3262C01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0.02</w:t>
            </w:r>
          </w:p>
        </w:tc>
        <w:tc>
          <w:tcPr>
            <w:tcW w:w="1638" w:type="dxa"/>
            <w:tcBorders>
              <w:top w:val="nil"/>
              <w:left w:val="nil"/>
              <w:bottom w:val="nil"/>
              <w:right w:val="single" w:sz="4" w:space="0" w:color="auto"/>
            </w:tcBorders>
            <w:shd w:val="clear" w:color="000000" w:fill="DAEEF3"/>
            <w:noWrap/>
            <w:vAlign w:val="bottom"/>
            <w:hideMark/>
          </w:tcPr>
          <w:p w14:paraId="116FC2C5"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Colby</w:t>
            </w:r>
          </w:p>
        </w:tc>
        <w:tc>
          <w:tcPr>
            <w:tcW w:w="958" w:type="dxa"/>
            <w:tcBorders>
              <w:top w:val="nil"/>
              <w:left w:val="nil"/>
              <w:bottom w:val="nil"/>
              <w:right w:val="nil"/>
            </w:tcBorders>
            <w:shd w:val="clear" w:color="000000" w:fill="FF9999"/>
            <w:noWrap/>
            <w:vAlign w:val="center"/>
            <w:hideMark/>
          </w:tcPr>
          <w:p w14:paraId="078FAA9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37(68)</w:t>
            </w:r>
          </w:p>
        </w:tc>
        <w:tc>
          <w:tcPr>
            <w:tcW w:w="810" w:type="dxa"/>
            <w:tcBorders>
              <w:top w:val="nil"/>
              <w:left w:val="nil"/>
              <w:bottom w:val="nil"/>
              <w:right w:val="single" w:sz="4" w:space="0" w:color="auto"/>
            </w:tcBorders>
            <w:shd w:val="clear" w:color="auto" w:fill="auto"/>
            <w:noWrap/>
            <w:vAlign w:val="center"/>
            <w:hideMark/>
          </w:tcPr>
          <w:p w14:paraId="2D8FAD4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FF9999"/>
            <w:noWrap/>
            <w:vAlign w:val="center"/>
            <w:hideMark/>
          </w:tcPr>
          <w:p w14:paraId="7BF781D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0(47)</w:t>
            </w:r>
          </w:p>
        </w:tc>
        <w:tc>
          <w:tcPr>
            <w:tcW w:w="958" w:type="dxa"/>
            <w:tcBorders>
              <w:top w:val="nil"/>
              <w:left w:val="nil"/>
              <w:bottom w:val="nil"/>
              <w:right w:val="single" w:sz="4" w:space="0" w:color="auto"/>
            </w:tcBorders>
            <w:shd w:val="clear" w:color="auto" w:fill="auto"/>
            <w:noWrap/>
            <w:vAlign w:val="center"/>
            <w:hideMark/>
          </w:tcPr>
          <w:p w14:paraId="613DEBE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C4D79B"/>
            <w:noWrap/>
            <w:vAlign w:val="center"/>
            <w:hideMark/>
          </w:tcPr>
          <w:p w14:paraId="1F8FD70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98(42)</w:t>
            </w:r>
          </w:p>
        </w:tc>
        <w:tc>
          <w:tcPr>
            <w:tcW w:w="810" w:type="dxa"/>
            <w:tcBorders>
              <w:top w:val="nil"/>
              <w:left w:val="nil"/>
              <w:bottom w:val="nil"/>
              <w:right w:val="nil"/>
            </w:tcBorders>
            <w:shd w:val="clear" w:color="auto" w:fill="auto"/>
            <w:noWrap/>
            <w:vAlign w:val="bottom"/>
            <w:hideMark/>
          </w:tcPr>
          <w:p w14:paraId="6C3A21A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42" w:type="dxa"/>
            <w:tcBorders>
              <w:top w:val="nil"/>
              <w:left w:val="single" w:sz="4" w:space="0" w:color="auto"/>
              <w:bottom w:val="nil"/>
              <w:right w:val="nil"/>
            </w:tcBorders>
            <w:shd w:val="clear" w:color="auto" w:fill="auto"/>
            <w:noWrap/>
            <w:vAlign w:val="bottom"/>
            <w:hideMark/>
          </w:tcPr>
          <w:p w14:paraId="0D290CC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10" w:type="dxa"/>
            <w:tcBorders>
              <w:top w:val="nil"/>
              <w:left w:val="nil"/>
              <w:bottom w:val="nil"/>
              <w:right w:val="single" w:sz="4" w:space="0" w:color="auto"/>
            </w:tcBorders>
            <w:shd w:val="clear" w:color="auto" w:fill="auto"/>
            <w:noWrap/>
            <w:vAlign w:val="bottom"/>
            <w:hideMark/>
          </w:tcPr>
          <w:p w14:paraId="7ADB3E4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r>
      <w:tr w:rsidR="008A4326" w:rsidRPr="00C07F9A" w14:paraId="216312DF"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00F7B42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0.69</w:t>
            </w:r>
          </w:p>
        </w:tc>
        <w:tc>
          <w:tcPr>
            <w:tcW w:w="1260" w:type="dxa"/>
            <w:tcBorders>
              <w:top w:val="nil"/>
              <w:left w:val="nil"/>
              <w:bottom w:val="nil"/>
              <w:right w:val="single" w:sz="4" w:space="0" w:color="auto"/>
            </w:tcBorders>
            <w:shd w:val="clear" w:color="auto" w:fill="auto"/>
            <w:noWrap/>
            <w:vAlign w:val="bottom"/>
            <w:hideMark/>
          </w:tcPr>
          <w:p w14:paraId="39C5F20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w:t>
            </w:r>
          </w:p>
        </w:tc>
        <w:tc>
          <w:tcPr>
            <w:tcW w:w="1638" w:type="dxa"/>
            <w:tcBorders>
              <w:top w:val="nil"/>
              <w:left w:val="nil"/>
              <w:bottom w:val="nil"/>
              <w:right w:val="single" w:sz="4" w:space="0" w:color="auto"/>
            </w:tcBorders>
            <w:shd w:val="clear" w:color="000000" w:fill="DAEEF3"/>
            <w:noWrap/>
            <w:vAlign w:val="bottom"/>
            <w:hideMark/>
          </w:tcPr>
          <w:p w14:paraId="79E23461"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Boucoumbe</w:t>
            </w:r>
          </w:p>
        </w:tc>
        <w:tc>
          <w:tcPr>
            <w:tcW w:w="958" w:type="dxa"/>
            <w:tcBorders>
              <w:top w:val="nil"/>
              <w:left w:val="nil"/>
              <w:bottom w:val="nil"/>
              <w:right w:val="nil"/>
            </w:tcBorders>
            <w:shd w:val="clear" w:color="000000" w:fill="FF9999"/>
            <w:noWrap/>
            <w:vAlign w:val="center"/>
            <w:hideMark/>
          </w:tcPr>
          <w:p w14:paraId="760069F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31(67)</w:t>
            </w:r>
          </w:p>
        </w:tc>
        <w:tc>
          <w:tcPr>
            <w:tcW w:w="810" w:type="dxa"/>
            <w:tcBorders>
              <w:top w:val="nil"/>
              <w:left w:val="nil"/>
              <w:bottom w:val="nil"/>
              <w:right w:val="single" w:sz="4" w:space="0" w:color="auto"/>
            </w:tcBorders>
            <w:shd w:val="clear" w:color="auto" w:fill="auto"/>
            <w:noWrap/>
            <w:vAlign w:val="center"/>
            <w:hideMark/>
          </w:tcPr>
          <w:p w14:paraId="08EF1FC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auto" w:fill="auto"/>
            <w:noWrap/>
            <w:vAlign w:val="bottom"/>
            <w:hideMark/>
          </w:tcPr>
          <w:p w14:paraId="58A1C09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single" w:sz="4" w:space="0" w:color="auto"/>
            </w:tcBorders>
            <w:shd w:val="clear" w:color="auto" w:fill="auto"/>
            <w:noWrap/>
            <w:vAlign w:val="bottom"/>
            <w:hideMark/>
          </w:tcPr>
          <w:p w14:paraId="5065873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FFFF99"/>
            <w:noWrap/>
            <w:vAlign w:val="center"/>
            <w:hideMark/>
          </w:tcPr>
          <w:p w14:paraId="6202261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95(56)</w:t>
            </w:r>
          </w:p>
        </w:tc>
        <w:tc>
          <w:tcPr>
            <w:tcW w:w="810" w:type="dxa"/>
            <w:tcBorders>
              <w:top w:val="nil"/>
              <w:left w:val="nil"/>
              <w:bottom w:val="nil"/>
              <w:right w:val="nil"/>
            </w:tcBorders>
            <w:shd w:val="clear" w:color="auto" w:fill="auto"/>
            <w:noWrap/>
            <w:vAlign w:val="bottom"/>
            <w:hideMark/>
          </w:tcPr>
          <w:p w14:paraId="077B647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42" w:type="dxa"/>
            <w:tcBorders>
              <w:top w:val="nil"/>
              <w:left w:val="single" w:sz="4" w:space="0" w:color="auto"/>
              <w:bottom w:val="nil"/>
              <w:right w:val="nil"/>
            </w:tcBorders>
            <w:shd w:val="clear" w:color="auto" w:fill="auto"/>
            <w:noWrap/>
            <w:vAlign w:val="bottom"/>
            <w:hideMark/>
          </w:tcPr>
          <w:p w14:paraId="23CB1B7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10" w:type="dxa"/>
            <w:tcBorders>
              <w:top w:val="nil"/>
              <w:left w:val="nil"/>
              <w:bottom w:val="nil"/>
              <w:right w:val="single" w:sz="4" w:space="0" w:color="auto"/>
            </w:tcBorders>
            <w:shd w:val="clear" w:color="auto" w:fill="auto"/>
            <w:noWrap/>
            <w:vAlign w:val="bottom"/>
            <w:hideMark/>
          </w:tcPr>
          <w:p w14:paraId="41E8F74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r>
      <w:tr w:rsidR="008A4326" w:rsidRPr="00C07F9A" w14:paraId="0CDA42EC" w14:textId="77777777" w:rsidTr="008A4326">
        <w:trPr>
          <w:trHeight w:val="285"/>
        </w:trPr>
        <w:tc>
          <w:tcPr>
            <w:tcW w:w="1300" w:type="dxa"/>
            <w:tcBorders>
              <w:top w:val="nil"/>
              <w:left w:val="nil"/>
              <w:bottom w:val="nil"/>
              <w:right w:val="single" w:sz="4" w:space="0" w:color="auto"/>
            </w:tcBorders>
            <w:shd w:val="clear" w:color="auto" w:fill="auto"/>
            <w:noWrap/>
            <w:vAlign w:val="bottom"/>
            <w:hideMark/>
          </w:tcPr>
          <w:p w14:paraId="70D7B1B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0.85</w:t>
            </w:r>
          </w:p>
        </w:tc>
        <w:tc>
          <w:tcPr>
            <w:tcW w:w="1260" w:type="dxa"/>
            <w:tcBorders>
              <w:top w:val="nil"/>
              <w:left w:val="nil"/>
              <w:bottom w:val="nil"/>
              <w:right w:val="single" w:sz="4" w:space="0" w:color="auto"/>
            </w:tcBorders>
            <w:shd w:val="clear" w:color="auto" w:fill="auto"/>
            <w:noWrap/>
            <w:vAlign w:val="bottom"/>
            <w:hideMark/>
          </w:tcPr>
          <w:p w14:paraId="1DC9252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w:t>
            </w:r>
          </w:p>
        </w:tc>
        <w:tc>
          <w:tcPr>
            <w:tcW w:w="1638" w:type="dxa"/>
            <w:tcBorders>
              <w:top w:val="nil"/>
              <w:left w:val="nil"/>
              <w:bottom w:val="nil"/>
              <w:right w:val="single" w:sz="4" w:space="0" w:color="auto"/>
            </w:tcBorders>
            <w:shd w:val="clear" w:color="000000" w:fill="DAEEF3"/>
            <w:noWrap/>
            <w:vAlign w:val="bottom"/>
            <w:hideMark/>
          </w:tcPr>
          <w:p w14:paraId="48A400A5" w14:textId="1A443E10"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Mat</w:t>
            </w:r>
            <w:r w:rsidR="00234BF8">
              <w:rPr>
                <w:rFonts w:ascii="Calibri" w:eastAsia="Times New Roman" w:hAnsi="Calibri" w:cs="Calibri"/>
                <w:color w:val="000000"/>
                <w:sz w:val="20"/>
                <w:szCs w:val="20"/>
              </w:rPr>
              <w:t>e</w:t>
            </w:r>
            <w:r w:rsidRPr="008A4326">
              <w:rPr>
                <w:rFonts w:ascii="Calibri" w:eastAsia="Times New Roman" w:hAnsi="Calibri" w:cs="Calibri"/>
                <w:color w:val="000000"/>
                <w:sz w:val="20"/>
                <w:szCs w:val="20"/>
              </w:rPr>
              <w:t>ri</w:t>
            </w:r>
          </w:p>
        </w:tc>
        <w:tc>
          <w:tcPr>
            <w:tcW w:w="958" w:type="dxa"/>
            <w:tcBorders>
              <w:top w:val="nil"/>
              <w:left w:val="nil"/>
              <w:bottom w:val="nil"/>
              <w:right w:val="nil"/>
            </w:tcBorders>
            <w:shd w:val="clear" w:color="000000" w:fill="FF9999"/>
            <w:noWrap/>
            <w:vAlign w:val="center"/>
            <w:hideMark/>
          </w:tcPr>
          <w:p w14:paraId="56B996D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31(147)</w:t>
            </w:r>
          </w:p>
        </w:tc>
        <w:tc>
          <w:tcPr>
            <w:tcW w:w="810" w:type="dxa"/>
            <w:tcBorders>
              <w:top w:val="nil"/>
              <w:left w:val="nil"/>
              <w:bottom w:val="nil"/>
              <w:right w:val="single" w:sz="4" w:space="0" w:color="auto"/>
            </w:tcBorders>
            <w:shd w:val="clear" w:color="000000" w:fill="FFFF99"/>
            <w:noWrap/>
            <w:vAlign w:val="center"/>
            <w:hideMark/>
          </w:tcPr>
          <w:p w14:paraId="28DD0C0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91(65)</w:t>
            </w:r>
          </w:p>
        </w:tc>
        <w:tc>
          <w:tcPr>
            <w:tcW w:w="958" w:type="dxa"/>
            <w:tcBorders>
              <w:top w:val="nil"/>
              <w:left w:val="nil"/>
              <w:bottom w:val="nil"/>
              <w:right w:val="nil"/>
            </w:tcBorders>
            <w:shd w:val="clear" w:color="000000" w:fill="FF9999"/>
            <w:noWrap/>
            <w:vAlign w:val="center"/>
            <w:hideMark/>
          </w:tcPr>
          <w:p w14:paraId="4323326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6(108)</w:t>
            </w:r>
          </w:p>
        </w:tc>
        <w:tc>
          <w:tcPr>
            <w:tcW w:w="958" w:type="dxa"/>
            <w:tcBorders>
              <w:top w:val="nil"/>
              <w:left w:val="nil"/>
              <w:bottom w:val="nil"/>
              <w:right w:val="single" w:sz="4" w:space="0" w:color="auto"/>
            </w:tcBorders>
            <w:shd w:val="clear" w:color="000000" w:fill="FF9999"/>
            <w:noWrap/>
            <w:vAlign w:val="center"/>
            <w:hideMark/>
          </w:tcPr>
          <w:p w14:paraId="385236D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45(96)</w:t>
            </w:r>
          </w:p>
        </w:tc>
        <w:tc>
          <w:tcPr>
            <w:tcW w:w="958" w:type="dxa"/>
            <w:tcBorders>
              <w:top w:val="nil"/>
              <w:left w:val="nil"/>
              <w:bottom w:val="nil"/>
              <w:right w:val="nil"/>
            </w:tcBorders>
            <w:shd w:val="clear" w:color="000000" w:fill="FFFF99"/>
            <w:noWrap/>
            <w:vAlign w:val="center"/>
            <w:hideMark/>
          </w:tcPr>
          <w:p w14:paraId="450DEB1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95(83)</w:t>
            </w:r>
          </w:p>
        </w:tc>
        <w:tc>
          <w:tcPr>
            <w:tcW w:w="810" w:type="dxa"/>
            <w:tcBorders>
              <w:top w:val="nil"/>
              <w:left w:val="nil"/>
              <w:bottom w:val="nil"/>
              <w:right w:val="single" w:sz="4" w:space="0" w:color="auto"/>
            </w:tcBorders>
            <w:shd w:val="clear" w:color="000000" w:fill="FFFF99"/>
            <w:noWrap/>
            <w:vAlign w:val="center"/>
            <w:hideMark/>
          </w:tcPr>
          <w:p w14:paraId="42015C5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87(85)</w:t>
            </w:r>
          </w:p>
        </w:tc>
        <w:tc>
          <w:tcPr>
            <w:tcW w:w="942" w:type="dxa"/>
            <w:tcBorders>
              <w:top w:val="nil"/>
              <w:left w:val="nil"/>
              <w:bottom w:val="nil"/>
              <w:right w:val="nil"/>
            </w:tcBorders>
            <w:shd w:val="clear" w:color="000000" w:fill="FF9999"/>
            <w:noWrap/>
            <w:vAlign w:val="bottom"/>
            <w:hideMark/>
          </w:tcPr>
          <w:p w14:paraId="493FBD1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12(65)</w:t>
            </w:r>
          </w:p>
        </w:tc>
        <w:tc>
          <w:tcPr>
            <w:tcW w:w="810" w:type="dxa"/>
            <w:tcBorders>
              <w:top w:val="nil"/>
              <w:left w:val="nil"/>
              <w:bottom w:val="nil"/>
              <w:right w:val="single" w:sz="4" w:space="0" w:color="auto"/>
            </w:tcBorders>
            <w:shd w:val="clear" w:color="000000" w:fill="FF9999"/>
            <w:noWrap/>
            <w:vAlign w:val="center"/>
            <w:hideMark/>
          </w:tcPr>
          <w:p w14:paraId="2D46B6A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27(97)</w:t>
            </w:r>
          </w:p>
        </w:tc>
      </w:tr>
      <w:tr w:rsidR="008A4326" w:rsidRPr="00C07F9A" w14:paraId="611B173D"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2C45FCD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0.71</w:t>
            </w:r>
          </w:p>
        </w:tc>
        <w:tc>
          <w:tcPr>
            <w:tcW w:w="1260" w:type="dxa"/>
            <w:tcBorders>
              <w:top w:val="nil"/>
              <w:left w:val="nil"/>
              <w:bottom w:val="nil"/>
              <w:right w:val="single" w:sz="4" w:space="0" w:color="auto"/>
            </w:tcBorders>
            <w:shd w:val="clear" w:color="auto" w:fill="auto"/>
            <w:noWrap/>
            <w:vAlign w:val="bottom"/>
            <w:hideMark/>
          </w:tcPr>
          <w:p w14:paraId="1401011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0.02</w:t>
            </w:r>
          </w:p>
        </w:tc>
        <w:tc>
          <w:tcPr>
            <w:tcW w:w="1638" w:type="dxa"/>
            <w:tcBorders>
              <w:top w:val="nil"/>
              <w:left w:val="nil"/>
              <w:bottom w:val="nil"/>
              <w:right w:val="single" w:sz="4" w:space="0" w:color="auto"/>
            </w:tcBorders>
            <w:shd w:val="clear" w:color="000000" w:fill="DAEEF3"/>
            <w:noWrap/>
            <w:vAlign w:val="bottom"/>
            <w:hideMark/>
          </w:tcPr>
          <w:p w14:paraId="0594CD45"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Tanguieta</w:t>
            </w:r>
          </w:p>
        </w:tc>
        <w:tc>
          <w:tcPr>
            <w:tcW w:w="958" w:type="dxa"/>
            <w:tcBorders>
              <w:top w:val="nil"/>
              <w:left w:val="nil"/>
              <w:bottom w:val="nil"/>
              <w:right w:val="nil"/>
            </w:tcBorders>
            <w:shd w:val="clear" w:color="000000" w:fill="FF9999"/>
            <w:noWrap/>
            <w:vAlign w:val="center"/>
            <w:hideMark/>
          </w:tcPr>
          <w:p w14:paraId="38937CB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31(93)</w:t>
            </w:r>
          </w:p>
        </w:tc>
        <w:tc>
          <w:tcPr>
            <w:tcW w:w="810" w:type="dxa"/>
            <w:tcBorders>
              <w:top w:val="nil"/>
              <w:left w:val="nil"/>
              <w:bottom w:val="nil"/>
              <w:right w:val="single" w:sz="4" w:space="0" w:color="auto"/>
            </w:tcBorders>
            <w:shd w:val="clear" w:color="000000" w:fill="FFFF99"/>
            <w:noWrap/>
            <w:vAlign w:val="center"/>
            <w:hideMark/>
          </w:tcPr>
          <w:p w14:paraId="0D24A8F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93(71)</w:t>
            </w:r>
          </w:p>
        </w:tc>
        <w:tc>
          <w:tcPr>
            <w:tcW w:w="958" w:type="dxa"/>
            <w:tcBorders>
              <w:top w:val="nil"/>
              <w:left w:val="nil"/>
              <w:bottom w:val="nil"/>
              <w:right w:val="nil"/>
            </w:tcBorders>
            <w:shd w:val="clear" w:color="000000" w:fill="FF9999"/>
            <w:noWrap/>
            <w:vAlign w:val="center"/>
            <w:hideMark/>
          </w:tcPr>
          <w:p w14:paraId="5271CFF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6(73)</w:t>
            </w:r>
          </w:p>
        </w:tc>
        <w:tc>
          <w:tcPr>
            <w:tcW w:w="958" w:type="dxa"/>
            <w:tcBorders>
              <w:top w:val="nil"/>
              <w:left w:val="nil"/>
              <w:bottom w:val="nil"/>
              <w:right w:val="single" w:sz="4" w:space="0" w:color="auto"/>
            </w:tcBorders>
            <w:shd w:val="clear" w:color="000000" w:fill="FF9999"/>
            <w:noWrap/>
            <w:vAlign w:val="center"/>
            <w:hideMark/>
          </w:tcPr>
          <w:p w14:paraId="7343E2D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32(118)</w:t>
            </w:r>
          </w:p>
        </w:tc>
        <w:tc>
          <w:tcPr>
            <w:tcW w:w="958" w:type="dxa"/>
            <w:tcBorders>
              <w:top w:val="nil"/>
              <w:left w:val="nil"/>
              <w:bottom w:val="nil"/>
              <w:right w:val="nil"/>
            </w:tcBorders>
            <w:shd w:val="clear" w:color="000000" w:fill="FFFF99"/>
            <w:noWrap/>
            <w:vAlign w:val="center"/>
            <w:hideMark/>
          </w:tcPr>
          <w:p w14:paraId="0E63119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95(95)</w:t>
            </w:r>
          </w:p>
        </w:tc>
        <w:tc>
          <w:tcPr>
            <w:tcW w:w="810" w:type="dxa"/>
            <w:tcBorders>
              <w:top w:val="nil"/>
              <w:left w:val="nil"/>
              <w:bottom w:val="nil"/>
              <w:right w:val="single" w:sz="4" w:space="0" w:color="auto"/>
            </w:tcBorders>
            <w:shd w:val="clear" w:color="000000" w:fill="FF9999"/>
            <w:noWrap/>
            <w:vAlign w:val="center"/>
            <w:hideMark/>
          </w:tcPr>
          <w:p w14:paraId="09A7083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65(82)</w:t>
            </w:r>
          </w:p>
        </w:tc>
        <w:tc>
          <w:tcPr>
            <w:tcW w:w="942" w:type="dxa"/>
            <w:tcBorders>
              <w:top w:val="nil"/>
              <w:left w:val="nil"/>
              <w:bottom w:val="nil"/>
              <w:right w:val="nil"/>
            </w:tcBorders>
            <w:shd w:val="clear" w:color="000000" w:fill="FF9999"/>
            <w:noWrap/>
            <w:vAlign w:val="center"/>
            <w:hideMark/>
          </w:tcPr>
          <w:p w14:paraId="67F282C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13(39)</w:t>
            </w:r>
          </w:p>
        </w:tc>
        <w:tc>
          <w:tcPr>
            <w:tcW w:w="810" w:type="dxa"/>
            <w:tcBorders>
              <w:top w:val="nil"/>
              <w:left w:val="nil"/>
              <w:bottom w:val="nil"/>
              <w:right w:val="single" w:sz="4" w:space="0" w:color="auto"/>
            </w:tcBorders>
            <w:shd w:val="clear" w:color="000000" w:fill="FF9999"/>
            <w:noWrap/>
            <w:vAlign w:val="bottom"/>
            <w:hideMark/>
          </w:tcPr>
          <w:p w14:paraId="5D8F64C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23(88)</w:t>
            </w:r>
          </w:p>
        </w:tc>
      </w:tr>
      <w:tr w:rsidR="008A4326" w:rsidRPr="00C07F9A" w14:paraId="57B57D13"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6757684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0.5</w:t>
            </w:r>
          </w:p>
        </w:tc>
        <w:tc>
          <w:tcPr>
            <w:tcW w:w="1260" w:type="dxa"/>
            <w:tcBorders>
              <w:top w:val="nil"/>
              <w:left w:val="nil"/>
              <w:bottom w:val="nil"/>
              <w:right w:val="single" w:sz="4" w:space="0" w:color="auto"/>
            </w:tcBorders>
            <w:shd w:val="clear" w:color="auto" w:fill="auto"/>
            <w:noWrap/>
            <w:vAlign w:val="bottom"/>
            <w:hideMark/>
          </w:tcPr>
          <w:p w14:paraId="1F488C4B"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0.06</w:t>
            </w:r>
          </w:p>
        </w:tc>
        <w:tc>
          <w:tcPr>
            <w:tcW w:w="1638" w:type="dxa"/>
            <w:tcBorders>
              <w:top w:val="nil"/>
              <w:left w:val="nil"/>
              <w:bottom w:val="nil"/>
              <w:right w:val="single" w:sz="4" w:space="0" w:color="auto"/>
            </w:tcBorders>
            <w:shd w:val="clear" w:color="000000" w:fill="DAEEF3"/>
            <w:noWrap/>
            <w:vAlign w:val="bottom"/>
            <w:hideMark/>
          </w:tcPr>
          <w:p w14:paraId="3D3ACF92"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Toukoutouna</w:t>
            </w:r>
          </w:p>
        </w:tc>
        <w:tc>
          <w:tcPr>
            <w:tcW w:w="958" w:type="dxa"/>
            <w:tcBorders>
              <w:top w:val="nil"/>
              <w:left w:val="nil"/>
              <w:bottom w:val="nil"/>
              <w:right w:val="nil"/>
            </w:tcBorders>
            <w:shd w:val="clear" w:color="000000" w:fill="FF9999"/>
            <w:noWrap/>
            <w:vAlign w:val="center"/>
            <w:hideMark/>
          </w:tcPr>
          <w:p w14:paraId="1439E1F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31(94)</w:t>
            </w:r>
          </w:p>
        </w:tc>
        <w:tc>
          <w:tcPr>
            <w:tcW w:w="810" w:type="dxa"/>
            <w:tcBorders>
              <w:top w:val="nil"/>
              <w:left w:val="nil"/>
              <w:bottom w:val="nil"/>
              <w:right w:val="single" w:sz="4" w:space="0" w:color="auto"/>
            </w:tcBorders>
            <w:shd w:val="clear" w:color="auto" w:fill="auto"/>
            <w:noWrap/>
            <w:vAlign w:val="center"/>
            <w:hideMark/>
          </w:tcPr>
          <w:p w14:paraId="0B9E96F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FF9999"/>
            <w:noWrap/>
            <w:vAlign w:val="center"/>
            <w:hideMark/>
          </w:tcPr>
          <w:p w14:paraId="5E12AAEB"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6(59)</w:t>
            </w:r>
          </w:p>
        </w:tc>
        <w:tc>
          <w:tcPr>
            <w:tcW w:w="958" w:type="dxa"/>
            <w:tcBorders>
              <w:top w:val="nil"/>
              <w:left w:val="nil"/>
              <w:bottom w:val="nil"/>
              <w:right w:val="single" w:sz="4" w:space="0" w:color="auto"/>
            </w:tcBorders>
            <w:shd w:val="clear" w:color="auto" w:fill="auto"/>
            <w:noWrap/>
            <w:vAlign w:val="center"/>
            <w:hideMark/>
          </w:tcPr>
          <w:p w14:paraId="0D33D8C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FFFF99"/>
            <w:noWrap/>
            <w:vAlign w:val="center"/>
            <w:hideMark/>
          </w:tcPr>
          <w:p w14:paraId="190F46B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95(88)</w:t>
            </w:r>
          </w:p>
        </w:tc>
        <w:tc>
          <w:tcPr>
            <w:tcW w:w="810" w:type="dxa"/>
            <w:tcBorders>
              <w:top w:val="nil"/>
              <w:left w:val="nil"/>
              <w:bottom w:val="nil"/>
              <w:right w:val="single" w:sz="4" w:space="0" w:color="auto"/>
            </w:tcBorders>
            <w:shd w:val="clear" w:color="auto" w:fill="auto"/>
            <w:noWrap/>
            <w:vAlign w:val="center"/>
            <w:hideMark/>
          </w:tcPr>
          <w:p w14:paraId="7A18DC2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42" w:type="dxa"/>
            <w:tcBorders>
              <w:top w:val="nil"/>
              <w:left w:val="nil"/>
              <w:bottom w:val="nil"/>
              <w:right w:val="nil"/>
            </w:tcBorders>
            <w:shd w:val="clear" w:color="000000" w:fill="FF9999"/>
            <w:noWrap/>
            <w:vAlign w:val="center"/>
            <w:hideMark/>
          </w:tcPr>
          <w:p w14:paraId="26C3BAA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18(40)</w:t>
            </w:r>
          </w:p>
        </w:tc>
        <w:tc>
          <w:tcPr>
            <w:tcW w:w="810" w:type="dxa"/>
            <w:tcBorders>
              <w:top w:val="nil"/>
              <w:left w:val="nil"/>
              <w:bottom w:val="nil"/>
              <w:right w:val="single" w:sz="4" w:space="0" w:color="auto"/>
            </w:tcBorders>
            <w:shd w:val="clear" w:color="auto" w:fill="auto"/>
            <w:noWrap/>
            <w:vAlign w:val="center"/>
            <w:hideMark/>
          </w:tcPr>
          <w:p w14:paraId="3DDCB91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r>
      <w:tr w:rsidR="008A4326" w:rsidRPr="00C07F9A" w14:paraId="726D70B4"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688C13F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0.75</w:t>
            </w:r>
          </w:p>
        </w:tc>
        <w:tc>
          <w:tcPr>
            <w:tcW w:w="1260" w:type="dxa"/>
            <w:tcBorders>
              <w:top w:val="nil"/>
              <w:left w:val="nil"/>
              <w:bottom w:val="nil"/>
              <w:right w:val="single" w:sz="4" w:space="0" w:color="auto"/>
            </w:tcBorders>
            <w:shd w:val="clear" w:color="auto" w:fill="auto"/>
            <w:noWrap/>
            <w:vAlign w:val="bottom"/>
            <w:hideMark/>
          </w:tcPr>
          <w:p w14:paraId="60E6272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0.03</w:t>
            </w:r>
          </w:p>
        </w:tc>
        <w:tc>
          <w:tcPr>
            <w:tcW w:w="1638" w:type="dxa"/>
            <w:tcBorders>
              <w:top w:val="nil"/>
              <w:left w:val="nil"/>
              <w:bottom w:val="nil"/>
              <w:right w:val="single" w:sz="4" w:space="0" w:color="auto"/>
            </w:tcBorders>
            <w:shd w:val="clear" w:color="000000" w:fill="DAEEF3"/>
            <w:noWrap/>
            <w:vAlign w:val="center"/>
            <w:hideMark/>
          </w:tcPr>
          <w:p w14:paraId="7878966C"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Natintingou</w:t>
            </w:r>
          </w:p>
        </w:tc>
        <w:tc>
          <w:tcPr>
            <w:tcW w:w="958" w:type="dxa"/>
            <w:tcBorders>
              <w:top w:val="nil"/>
              <w:left w:val="nil"/>
              <w:bottom w:val="nil"/>
              <w:right w:val="nil"/>
            </w:tcBorders>
            <w:shd w:val="clear" w:color="000000" w:fill="FF9999"/>
            <w:noWrap/>
            <w:vAlign w:val="center"/>
            <w:hideMark/>
          </w:tcPr>
          <w:p w14:paraId="452FA13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31(90)</w:t>
            </w:r>
          </w:p>
        </w:tc>
        <w:tc>
          <w:tcPr>
            <w:tcW w:w="810" w:type="dxa"/>
            <w:tcBorders>
              <w:top w:val="nil"/>
              <w:left w:val="nil"/>
              <w:bottom w:val="nil"/>
              <w:right w:val="single" w:sz="4" w:space="0" w:color="auto"/>
            </w:tcBorders>
            <w:shd w:val="clear" w:color="000000" w:fill="FFFF99"/>
            <w:noWrap/>
            <w:vAlign w:val="center"/>
            <w:hideMark/>
          </w:tcPr>
          <w:p w14:paraId="4F48E87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80(91)</w:t>
            </w:r>
          </w:p>
        </w:tc>
        <w:tc>
          <w:tcPr>
            <w:tcW w:w="958" w:type="dxa"/>
            <w:tcBorders>
              <w:top w:val="nil"/>
              <w:left w:val="nil"/>
              <w:bottom w:val="nil"/>
              <w:right w:val="nil"/>
            </w:tcBorders>
            <w:shd w:val="clear" w:color="000000" w:fill="FF9999"/>
            <w:noWrap/>
            <w:vAlign w:val="center"/>
            <w:hideMark/>
          </w:tcPr>
          <w:p w14:paraId="3B09FDA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13(71)</w:t>
            </w:r>
          </w:p>
        </w:tc>
        <w:tc>
          <w:tcPr>
            <w:tcW w:w="958" w:type="dxa"/>
            <w:tcBorders>
              <w:top w:val="nil"/>
              <w:left w:val="nil"/>
              <w:bottom w:val="nil"/>
              <w:right w:val="single" w:sz="4" w:space="0" w:color="auto"/>
            </w:tcBorders>
            <w:shd w:val="clear" w:color="000000" w:fill="FF9999"/>
            <w:noWrap/>
            <w:vAlign w:val="center"/>
            <w:hideMark/>
          </w:tcPr>
          <w:p w14:paraId="09540DB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31(98)</w:t>
            </w:r>
          </w:p>
        </w:tc>
        <w:tc>
          <w:tcPr>
            <w:tcW w:w="958" w:type="dxa"/>
            <w:tcBorders>
              <w:top w:val="nil"/>
              <w:left w:val="nil"/>
              <w:bottom w:val="nil"/>
              <w:right w:val="nil"/>
            </w:tcBorders>
            <w:shd w:val="clear" w:color="000000" w:fill="FFFF99"/>
            <w:noWrap/>
            <w:vAlign w:val="center"/>
            <w:hideMark/>
          </w:tcPr>
          <w:p w14:paraId="789FD5F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97(92)</w:t>
            </w:r>
          </w:p>
        </w:tc>
        <w:tc>
          <w:tcPr>
            <w:tcW w:w="810" w:type="dxa"/>
            <w:tcBorders>
              <w:top w:val="nil"/>
              <w:left w:val="nil"/>
              <w:bottom w:val="nil"/>
              <w:right w:val="single" w:sz="4" w:space="0" w:color="auto"/>
            </w:tcBorders>
            <w:shd w:val="clear" w:color="000000" w:fill="FFFF99"/>
            <w:noWrap/>
            <w:vAlign w:val="center"/>
            <w:hideMark/>
          </w:tcPr>
          <w:p w14:paraId="26E12BF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85(89)</w:t>
            </w:r>
          </w:p>
        </w:tc>
        <w:tc>
          <w:tcPr>
            <w:tcW w:w="942" w:type="dxa"/>
            <w:tcBorders>
              <w:top w:val="nil"/>
              <w:left w:val="nil"/>
              <w:bottom w:val="nil"/>
              <w:right w:val="nil"/>
            </w:tcBorders>
            <w:shd w:val="clear" w:color="000000" w:fill="FF9999"/>
            <w:noWrap/>
            <w:vAlign w:val="center"/>
            <w:hideMark/>
          </w:tcPr>
          <w:p w14:paraId="275F9F1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12(65)</w:t>
            </w:r>
          </w:p>
        </w:tc>
        <w:tc>
          <w:tcPr>
            <w:tcW w:w="810" w:type="dxa"/>
            <w:tcBorders>
              <w:top w:val="nil"/>
              <w:left w:val="nil"/>
              <w:bottom w:val="nil"/>
              <w:right w:val="single" w:sz="4" w:space="0" w:color="auto"/>
            </w:tcBorders>
            <w:shd w:val="clear" w:color="000000" w:fill="FF9999"/>
            <w:noWrap/>
            <w:vAlign w:val="center"/>
            <w:hideMark/>
          </w:tcPr>
          <w:p w14:paraId="1A66BD0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27(91)</w:t>
            </w:r>
          </w:p>
        </w:tc>
      </w:tr>
      <w:tr w:rsidR="008A4326" w:rsidRPr="00C07F9A" w14:paraId="379C8831" w14:textId="77777777" w:rsidTr="008A4326">
        <w:trPr>
          <w:trHeight w:val="300"/>
        </w:trPr>
        <w:tc>
          <w:tcPr>
            <w:tcW w:w="1300" w:type="dxa"/>
            <w:tcBorders>
              <w:top w:val="nil"/>
              <w:left w:val="nil"/>
              <w:bottom w:val="nil"/>
              <w:right w:val="single" w:sz="4" w:space="0" w:color="auto"/>
            </w:tcBorders>
            <w:shd w:val="clear" w:color="auto" w:fill="auto"/>
            <w:noWrap/>
            <w:vAlign w:val="bottom"/>
            <w:hideMark/>
          </w:tcPr>
          <w:p w14:paraId="6B89A31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0.75</w:t>
            </w:r>
          </w:p>
        </w:tc>
        <w:tc>
          <w:tcPr>
            <w:tcW w:w="1260" w:type="dxa"/>
            <w:tcBorders>
              <w:top w:val="nil"/>
              <w:left w:val="nil"/>
              <w:bottom w:val="nil"/>
              <w:right w:val="single" w:sz="4" w:space="0" w:color="auto"/>
            </w:tcBorders>
            <w:shd w:val="clear" w:color="auto" w:fill="auto"/>
            <w:noWrap/>
            <w:vAlign w:val="center"/>
            <w:hideMark/>
          </w:tcPr>
          <w:p w14:paraId="1A41E92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0.19</w:t>
            </w:r>
          </w:p>
        </w:tc>
        <w:tc>
          <w:tcPr>
            <w:tcW w:w="1638" w:type="dxa"/>
            <w:tcBorders>
              <w:top w:val="nil"/>
              <w:left w:val="nil"/>
              <w:bottom w:val="nil"/>
              <w:right w:val="single" w:sz="4" w:space="0" w:color="auto"/>
            </w:tcBorders>
            <w:shd w:val="clear" w:color="auto" w:fill="auto"/>
            <w:noWrap/>
            <w:vAlign w:val="center"/>
            <w:hideMark/>
          </w:tcPr>
          <w:p w14:paraId="6D99F0CD"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Kerou</w:t>
            </w:r>
          </w:p>
        </w:tc>
        <w:tc>
          <w:tcPr>
            <w:tcW w:w="958" w:type="dxa"/>
            <w:tcBorders>
              <w:top w:val="nil"/>
              <w:left w:val="nil"/>
              <w:bottom w:val="nil"/>
              <w:right w:val="nil"/>
            </w:tcBorders>
            <w:shd w:val="clear" w:color="000000" w:fill="FF9999"/>
            <w:noWrap/>
            <w:vAlign w:val="center"/>
            <w:hideMark/>
          </w:tcPr>
          <w:p w14:paraId="45B7E9C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51(72)</w:t>
            </w:r>
          </w:p>
        </w:tc>
        <w:tc>
          <w:tcPr>
            <w:tcW w:w="810" w:type="dxa"/>
            <w:tcBorders>
              <w:top w:val="nil"/>
              <w:left w:val="nil"/>
              <w:bottom w:val="nil"/>
              <w:right w:val="single" w:sz="4" w:space="0" w:color="auto"/>
            </w:tcBorders>
            <w:shd w:val="clear" w:color="auto" w:fill="auto"/>
            <w:noWrap/>
            <w:vAlign w:val="center"/>
            <w:hideMark/>
          </w:tcPr>
          <w:p w14:paraId="3B91249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auto" w:fill="auto"/>
            <w:noWrap/>
            <w:vAlign w:val="center"/>
            <w:hideMark/>
          </w:tcPr>
          <w:p w14:paraId="4A352A1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single" w:sz="4" w:space="0" w:color="auto"/>
            </w:tcBorders>
            <w:shd w:val="clear" w:color="auto" w:fill="auto"/>
            <w:noWrap/>
            <w:vAlign w:val="center"/>
            <w:hideMark/>
          </w:tcPr>
          <w:p w14:paraId="749BA20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58" w:type="dxa"/>
            <w:tcBorders>
              <w:top w:val="nil"/>
              <w:left w:val="nil"/>
              <w:bottom w:val="nil"/>
              <w:right w:val="nil"/>
            </w:tcBorders>
            <w:shd w:val="clear" w:color="000000" w:fill="FFFF99"/>
            <w:noWrap/>
            <w:vAlign w:val="center"/>
            <w:hideMark/>
          </w:tcPr>
          <w:p w14:paraId="11A37D7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96(89)</w:t>
            </w:r>
          </w:p>
        </w:tc>
        <w:tc>
          <w:tcPr>
            <w:tcW w:w="810" w:type="dxa"/>
            <w:tcBorders>
              <w:top w:val="nil"/>
              <w:left w:val="nil"/>
              <w:bottom w:val="nil"/>
              <w:right w:val="single" w:sz="4" w:space="0" w:color="auto"/>
            </w:tcBorders>
            <w:shd w:val="clear" w:color="auto" w:fill="auto"/>
            <w:noWrap/>
            <w:vAlign w:val="center"/>
            <w:hideMark/>
          </w:tcPr>
          <w:p w14:paraId="481154C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942" w:type="dxa"/>
            <w:tcBorders>
              <w:top w:val="nil"/>
              <w:left w:val="nil"/>
              <w:bottom w:val="nil"/>
              <w:right w:val="single" w:sz="4" w:space="0" w:color="auto"/>
            </w:tcBorders>
            <w:shd w:val="clear" w:color="auto" w:fill="auto"/>
            <w:noWrap/>
            <w:vAlign w:val="center"/>
            <w:hideMark/>
          </w:tcPr>
          <w:p w14:paraId="5BED937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10" w:type="dxa"/>
            <w:tcBorders>
              <w:top w:val="nil"/>
              <w:left w:val="nil"/>
              <w:bottom w:val="nil"/>
              <w:right w:val="single" w:sz="4" w:space="0" w:color="auto"/>
            </w:tcBorders>
            <w:shd w:val="clear" w:color="auto" w:fill="auto"/>
            <w:noWrap/>
            <w:vAlign w:val="center"/>
            <w:hideMark/>
          </w:tcPr>
          <w:p w14:paraId="443EC87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r>
    </w:tbl>
    <w:p w14:paraId="23E7797D" w14:textId="77777777" w:rsidR="00651B26" w:rsidRDefault="00651B26" w:rsidP="00651B26">
      <w:pPr>
        <w:spacing w:after="0"/>
      </w:pPr>
    </w:p>
    <w:p w14:paraId="0A49AE82" w14:textId="77777777" w:rsidR="003C5619" w:rsidRDefault="003C5619" w:rsidP="00651B26">
      <w:pPr>
        <w:ind w:left="144"/>
        <w:rPr>
          <w:b/>
          <w:sz w:val="16"/>
          <w:szCs w:val="16"/>
          <w:u w:val="single"/>
        </w:rPr>
      </w:pPr>
    </w:p>
    <w:p w14:paraId="0EED4A4B" w14:textId="77777777" w:rsidR="0017598E" w:rsidRDefault="0017598E" w:rsidP="0017598E">
      <w:pPr>
        <w:jc w:val="center"/>
        <w:rPr>
          <w:b/>
          <w:sz w:val="16"/>
          <w:szCs w:val="16"/>
          <w:u w:val="single"/>
        </w:rPr>
      </w:pPr>
    </w:p>
    <w:tbl>
      <w:tblPr>
        <w:tblpPr w:leftFromText="180" w:rightFromText="180" w:vertAnchor="page" w:horzAnchor="margin" w:tblpXSpec="center" w:tblpY="6121"/>
        <w:tblW w:w="11500" w:type="dxa"/>
        <w:tblLook w:val="04A0" w:firstRow="1" w:lastRow="0" w:firstColumn="1" w:lastColumn="0" w:noHBand="0" w:noVBand="1"/>
      </w:tblPr>
      <w:tblGrid>
        <w:gridCol w:w="1190"/>
        <w:gridCol w:w="1153"/>
        <w:gridCol w:w="1118"/>
        <w:gridCol w:w="1012"/>
        <w:gridCol w:w="876"/>
        <w:gridCol w:w="1048"/>
        <w:gridCol w:w="1050"/>
        <w:gridCol w:w="1079"/>
        <w:gridCol w:w="876"/>
        <w:gridCol w:w="1048"/>
        <w:gridCol w:w="1050"/>
      </w:tblGrid>
      <w:tr w:rsidR="008A4326" w:rsidRPr="008A4326" w14:paraId="6465D350" w14:textId="77777777" w:rsidTr="008A4326">
        <w:trPr>
          <w:trHeight w:val="405"/>
        </w:trPr>
        <w:tc>
          <w:tcPr>
            <w:tcW w:w="11500" w:type="dxa"/>
            <w:gridSpan w:val="11"/>
            <w:tcBorders>
              <w:top w:val="nil"/>
              <w:left w:val="nil"/>
              <w:bottom w:val="nil"/>
              <w:right w:val="nil"/>
            </w:tcBorders>
            <w:shd w:val="clear" w:color="auto" w:fill="auto"/>
            <w:noWrap/>
            <w:vAlign w:val="center"/>
            <w:hideMark/>
          </w:tcPr>
          <w:p w14:paraId="7FAE7FB2" w14:textId="77777777" w:rsidR="008A4326" w:rsidRPr="008A4326" w:rsidRDefault="008A4326" w:rsidP="008A4326">
            <w:pPr>
              <w:spacing w:after="0" w:line="240" w:lineRule="auto"/>
              <w:rPr>
                <w:rFonts w:ascii="Calibri" w:eastAsia="Times New Roman" w:hAnsi="Calibri" w:cs="Calibri"/>
                <w:b/>
                <w:bCs/>
                <w:color w:val="000000"/>
              </w:rPr>
            </w:pPr>
            <w:r w:rsidRPr="008A4326">
              <w:rPr>
                <w:rFonts w:ascii="Calibri" w:eastAsia="Times New Roman" w:hAnsi="Calibri" w:cs="Calibri"/>
                <w:b/>
                <w:bCs/>
                <w:color w:val="000000"/>
              </w:rPr>
              <w:t xml:space="preserve">Oueme Region </w:t>
            </w:r>
          </w:p>
        </w:tc>
      </w:tr>
      <w:tr w:rsidR="008A4326" w:rsidRPr="008A4326" w14:paraId="7F1F7F02" w14:textId="77777777" w:rsidTr="008A4326">
        <w:trPr>
          <w:trHeight w:val="300"/>
        </w:trPr>
        <w:tc>
          <w:tcPr>
            <w:tcW w:w="1190" w:type="dxa"/>
            <w:vMerge w:val="restart"/>
            <w:tcBorders>
              <w:top w:val="nil"/>
              <w:left w:val="nil"/>
              <w:bottom w:val="single" w:sz="4" w:space="0" w:color="000000"/>
              <w:right w:val="single" w:sz="4" w:space="0" w:color="auto"/>
            </w:tcBorders>
            <w:shd w:val="clear" w:color="auto" w:fill="auto"/>
            <w:vAlign w:val="bottom"/>
            <w:hideMark/>
          </w:tcPr>
          <w:p w14:paraId="3168837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 xml:space="preserve">kdr mutation </w:t>
            </w:r>
          </w:p>
        </w:tc>
        <w:tc>
          <w:tcPr>
            <w:tcW w:w="1153" w:type="dxa"/>
            <w:vMerge w:val="restart"/>
            <w:tcBorders>
              <w:top w:val="nil"/>
              <w:left w:val="nil"/>
              <w:bottom w:val="single" w:sz="4" w:space="0" w:color="000000"/>
              <w:right w:val="nil"/>
            </w:tcBorders>
            <w:shd w:val="clear" w:color="auto" w:fill="auto"/>
            <w:vAlign w:val="bottom"/>
            <w:hideMark/>
          </w:tcPr>
          <w:p w14:paraId="11878F0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 xml:space="preserve">Ace1 mutation </w:t>
            </w:r>
          </w:p>
        </w:tc>
        <w:tc>
          <w:tcPr>
            <w:tcW w:w="1118" w:type="dxa"/>
            <w:tcBorders>
              <w:top w:val="nil"/>
              <w:left w:val="nil"/>
              <w:bottom w:val="nil"/>
              <w:right w:val="nil"/>
            </w:tcBorders>
            <w:shd w:val="clear" w:color="auto" w:fill="auto"/>
            <w:noWrap/>
            <w:vAlign w:val="bottom"/>
            <w:hideMark/>
          </w:tcPr>
          <w:p w14:paraId="18868E28"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3986" w:type="dxa"/>
            <w:gridSpan w:val="4"/>
            <w:tcBorders>
              <w:top w:val="nil"/>
              <w:left w:val="single" w:sz="4" w:space="0" w:color="auto"/>
              <w:bottom w:val="nil"/>
              <w:right w:val="nil"/>
            </w:tcBorders>
            <w:shd w:val="clear" w:color="auto" w:fill="auto"/>
            <w:noWrap/>
            <w:vAlign w:val="bottom"/>
            <w:hideMark/>
          </w:tcPr>
          <w:p w14:paraId="7D08581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Deltamethrin .05%</w:t>
            </w:r>
          </w:p>
        </w:tc>
        <w:tc>
          <w:tcPr>
            <w:tcW w:w="4053" w:type="dxa"/>
            <w:gridSpan w:val="4"/>
            <w:tcBorders>
              <w:top w:val="nil"/>
              <w:left w:val="single" w:sz="4" w:space="0" w:color="auto"/>
              <w:bottom w:val="nil"/>
              <w:right w:val="single" w:sz="4" w:space="0" w:color="000000"/>
            </w:tcBorders>
            <w:shd w:val="clear" w:color="auto" w:fill="auto"/>
            <w:noWrap/>
            <w:vAlign w:val="bottom"/>
            <w:hideMark/>
          </w:tcPr>
          <w:p w14:paraId="44294A9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Permethrin .75%</w:t>
            </w:r>
          </w:p>
        </w:tc>
      </w:tr>
      <w:tr w:rsidR="008A4326" w:rsidRPr="008A4326" w14:paraId="45BF614D" w14:textId="77777777" w:rsidTr="008A4326">
        <w:trPr>
          <w:trHeight w:val="300"/>
        </w:trPr>
        <w:tc>
          <w:tcPr>
            <w:tcW w:w="1190" w:type="dxa"/>
            <w:vMerge/>
            <w:tcBorders>
              <w:top w:val="nil"/>
              <w:left w:val="nil"/>
              <w:bottom w:val="single" w:sz="4" w:space="0" w:color="000000"/>
              <w:right w:val="single" w:sz="4" w:space="0" w:color="auto"/>
            </w:tcBorders>
            <w:vAlign w:val="center"/>
            <w:hideMark/>
          </w:tcPr>
          <w:p w14:paraId="76586F1A"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vMerge/>
            <w:tcBorders>
              <w:top w:val="nil"/>
              <w:left w:val="nil"/>
              <w:bottom w:val="single" w:sz="4" w:space="0" w:color="000000"/>
              <w:right w:val="nil"/>
            </w:tcBorders>
            <w:vAlign w:val="center"/>
            <w:hideMark/>
          </w:tcPr>
          <w:p w14:paraId="39AB308E"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nil"/>
            </w:tcBorders>
            <w:shd w:val="clear" w:color="auto" w:fill="auto"/>
            <w:noWrap/>
            <w:vAlign w:val="bottom"/>
            <w:hideMark/>
          </w:tcPr>
          <w:p w14:paraId="77729804"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12" w:type="dxa"/>
            <w:tcBorders>
              <w:top w:val="nil"/>
              <w:left w:val="single" w:sz="4" w:space="0" w:color="auto"/>
              <w:bottom w:val="single" w:sz="4" w:space="0" w:color="auto"/>
              <w:right w:val="nil"/>
            </w:tcBorders>
            <w:shd w:val="clear" w:color="auto" w:fill="auto"/>
            <w:noWrap/>
            <w:vAlign w:val="bottom"/>
            <w:hideMark/>
          </w:tcPr>
          <w:p w14:paraId="023EC8E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2009</w:t>
            </w:r>
          </w:p>
        </w:tc>
        <w:tc>
          <w:tcPr>
            <w:tcW w:w="876" w:type="dxa"/>
            <w:tcBorders>
              <w:top w:val="nil"/>
              <w:left w:val="nil"/>
              <w:bottom w:val="nil"/>
              <w:right w:val="nil"/>
            </w:tcBorders>
            <w:shd w:val="clear" w:color="auto" w:fill="auto"/>
            <w:noWrap/>
            <w:vAlign w:val="bottom"/>
            <w:hideMark/>
          </w:tcPr>
          <w:p w14:paraId="3DAD9AD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1048" w:type="dxa"/>
            <w:tcBorders>
              <w:top w:val="nil"/>
              <w:left w:val="nil"/>
              <w:bottom w:val="nil"/>
              <w:right w:val="nil"/>
            </w:tcBorders>
            <w:shd w:val="clear" w:color="auto" w:fill="auto"/>
            <w:noWrap/>
            <w:vAlign w:val="bottom"/>
            <w:hideMark/>
          </w:tcPr>
          <w:p w14:paraId="4819CC9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July</w:t>
            </w:r>
          </w:p>
        </w:tc>
        <w:tc>
          <w:tcPr>
            <w:tcW w:w="1050" w:type="dxa"/>
            <w:tcBorders>
              <w:top w:val="nil"/>
              <w:left w:val="nil"/>
              <w:bottom w:val="nil"/>
              <w:right w:val="nil"/>
            </w:tcBorders>
            <w:shd w:val="clear" w:color="auto" w:fill="auto"/>
            <w:noWrap/>
            <w:vAlign w:val="bottom"/>
            <w:hideMark/>
          </w:tcPr>
          <w:p w14:paraId="20CA032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Dec</w:t>
            </w:r>
          </w:p>
        </w:tc>
        <w:tc>
          <w:tcPr>
            <w:tcW w:w="1079" w:type="dxa"/>
            <w:tcBorders>
              <w:top w:val="nil"/>
              <w:left w:val="single" w:sz="4" w:space="0" w:color="auto"/>
              <w:bottom w:val="single" w:sz="4" w:space="0" w:color="auto"/>
              <w:right w:val="nil"/>
            </w:tcBorders>
            <w:shd w:val="clear" w:color="auto" w:fill="auto"/>
            <w:noWrap/>
            <w:vAlign w:val="bottom"/>
            <w:hideMark/>
          </w:tcPr>
          <w:p w14:paraId="00E81AF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2009</w:t>
            </w:r>
          </w:p>
        </w:tc>
        <w:tc>
          <w:tcPr>
            <w:tcW w:w="876" w:type="dxa"/>
            <w:tcBorders>
              <w:top w:val="nil"/>
              <w:left w:val="nil"/>
              <w:bottom w:val="single" w:sz="4" w:space="0" w:color="auto"/>
              <w:right w:val="nil"/>
            </w:tcBorders>
            <w:shd w:val="clear" w:color="auto" w:fill="auto"/>
            <w:noWrap/>
            <w:vAlign w:val="bottom"/>
            <w:hideMark/>
          </w:tcPr>
          <w:p w14:paraId="635FD5E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1048" w:type="dxa"/>
            <w:tcBorders>
              <w:top w:val="nil"/>
              <w:left w:val="nil"/>
              <w:bottom w:val="single" w:sz="4" w:space="0" w:color="auto"/>
              <w:right w:val="nil"/>
            </w:tcBorders>
            <w:shd w:val="clear" w:color="auto" w:fill="auto"/>
            <w:noWrap/>
            <w:vAlign w:val="bottom"/>
            <w:hideMark/>
          </w:tcPr>
          <w:p w14:paraId="6E9E5DD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July</w:t>
            </w:r>
          </w:p>
        </w:tc>
        <w:tc>
          <w:tcPr>
            <w:tcW w:w="1050" w:type="dxa"/>
            <w:tcBorders>
              <w:top w:val="nil"/>
              <w:left w:val="nil"/>
              <w:bottom w:val="single" w:sz="4" w:space="0" w:color="auto"/>
              <w:right w:val="single" w:sz="4" w:space="0" w:color="auto"/>
            </w:tcBorders>
            <w:shd w:val="clear" w:color="auto" w:fill="auto"/>
            <w:noWrap/>
            <w:vAlign w:val="bottom"/>
            <w:hideMark/>
          </w:tcPr>
          <w:p w14:paraId="4C8281E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Dec</w:t>
            </w:r>
          </w:p>
        </w:tc>
      </w:tr>
      <w:tr w:rsidR="008A4326" w:rsidRPr="008A4326" w14:paraId="3651A1D5" w14:textId="77777777" w:rsidTr="008A4326">
        <w:trPr>
          <w:trHeight w:val="300"/>
        </w:trPr>
        <w:tc>
          <w:tcPr>
            <w:tcW w:w="1190" w:type="dxa"/>
            <w:tcBorders>
              <w:top w:val="nil"/>
              <w:left w:val="nil"/>
              <w:bottom w:val="nil"/>
              <w:right w:val="single" w:sz="4" w:space="0" w:color="auto"/>
            </w:tcBorders>
            <w:shd w:val="clear" w:color="auto" w:fill="auto"/>
            <w:noWrap/>
            <w:vAlign w:val="bottom"/>
            <w:hideMark/>
          </w:tcPr>
          <w:p w14:paraId="5A0498A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0.8</w:t>
            </w:r>
          </w:p>
        </w:tc>
        <w:tc>
          <w:tcPr>
            <w:tcW w:w="1153" w:type="dxa"/>
            <w:tcBorders>
              <w:top w:val="nil"/>
              <w:left w:val="nil"/>
              <w:bottom w:val="nil"/>
              <w:right w:val="nil"/>
            </w:tcBorders>
            <w:shd w:val="clear" w:color="auto" w:fill="auto"/>
            <w:noWrap/>
            <w:vAlign w:val="bottom"/>
            <w:hideMark/>
          </w:tcPr>
          <w:p w14:paraId="7D60CB5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w:t>
            </w:r>
          </w:p>
        </w:tc>
        <w:tc>
          <w:tcPr>
            <w:tcW w:w="1118" w:type="dxa"/>
            <w:tcBorders>
              <w:top w:val="single" w:sz="4" w:space="0" w:color="auto"/>
              <w:left w:val="nil"/>
              <w:bottom w:val="nil"/>
              <w:right w:val="single" w:sz="4" w:space="0" w:color="auto"/>
            </w:tcBorders>
            <w:shd w:val="clear" w:color="000000" w:fill="DAEEF3"/>
            <w:noWrap/>
            <w:vAlign w:val="center"/>
            <w:hideMark/>
          </w:tcPr>
          <w:p w14:paraId="05654A1C"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Adjohoun</w:t>
            </w:r>
          </w:p>
        </w:tc>
        <w:tc>
          <w:tcPr>
            <w:tcW w:w="1012" w:type="dxa"/>
            <w:tcBorders>
              <w:top w:val="nil"/>
              <w:left w:val="nil"/>
              <w:bottom w:val="nil"/>
              <w:right w:val="nil"/>
            </w:tcBorders>
            <w:shd w:val="clear" w:color="000000" w:fill="C4D79B"/>
            <w:noWrap/>
            <w:vAlign w:val="center"/>
            <w:hideMark/>
          </w:tcPr>
          <w:p w14:paraId="19D8B99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100(100)</w:t>
            </w:r>
          </w:p>
        </w:tc>
        <w:tc>
          <w:tcPr>
            <w:tcW w:w="876" w:type="dxa"/>
            <w:tcBorders>
              <w:top w:val="single" w:sz="4" w:space="0" w:color="auto"/>
              <w:left w:val="nil"/>
              <w:bottom w:val="nil"/>
              <w:right w:val="nil"/>
            </w:tcBorders>
            <w:shd w:val="clear" w:color="000000" w:fill="FF9999"/>
            <w:noWrap/>
            <w:vAlign w:val="bottom"/>
            <w:hideMark/>
          </w:tcPr>
          <w:p w14:paraId="2A53954B"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14(28)</w:t>
            </w:r>
          </w:p>
        </w:tc>
        <w:tc>
          <w:tcPr>
            <w:tcW w:w="1048" w:type="dxa"/>
            <w:tcBorders>
              <w:top w:val="single" w:sz="4" w:space="0" w:color="auto"/>
              <w:left w:val="nil"/>
              <w:bottom w:val="nil"/>
              <w:right w:val="nil"/>
            </w:tcBorders>
            <w:shd w:val="clear" w:color="000000" w:fill="FFFF99"/>
            <w:noWrap/>
            <w:vAlign w:val="center"/>
            <w:hideMark/>
          </w:tcPr>
          <w:p w14:paraId="639318C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91(117)</w:t>
            </w:r>
          </w:p>
        </w:tc>
        <w:tc>
          <w:tcPr>
            <w:tcW w:w="1050" w:type="dxa"/>
            <w:tcBorders>
              <w:top w:val="single" w:sz="4" w:space="0" w:color="auto"/>
              <w:left w:val="nil"/>
              <w:bottom w:val="nil"/>
              <w:right w:val="nil"/>
            </w:tcBorders>
            <w:shd w:val="clear" w:color="000000" w:fill="FFFF99"/>
            <w:noWrap/>
            <w:vAlign w:val="center"/>
            <w:hideMark/>
          </w:tcPr>
          <w:p w14:paraId="1D29EBB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87(84)</w:t>
            </w:r>
          </w:p>
        </w:tc>
        <w:tc>
          <w:tcPr>
            <w:tcW w:w="1079" w:type="dxa"/>
            <w:tcBorders>
              <w:top w:val="nil"/>
              <w:left w:val="single" w:sz="4" w:space="0" w:color="auto"/>
              <w:bottom w:val="nil"/>
              <w:right w:val="nil"/>
            </w:tcBorders>
            <w:shd w:val="clear" w:color="000000" w:fill="FFFF99"/>
            <w:noWrap/>
            <w:vAlign w:val="center"/>
            <w:hideMark/>
          </w:tcPr>
          <w:p w14:paraId="6C44EDD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97.1(100)</w:t>
            </w:r>
          </w:p>
        </w:tc>
        <w:tc>
          <w:tcPr>
            <w:tcW w:w="876" w:type="dxa"/>
            <w:tcBorders>
              <w:top w:val="nil"/>
              <w:left w:val="nil"/>
              <w:bottom w:val="nil"/>
              <w:right w:val="nil"/>
            </w:tcBorders>
            <w:shd w:val="clear" w:color="000000" w:fill="FF9999"/>
            <w:noWrap/>
            <w:vAlign w:val="bottom"/>
            <w:hideMark/>
          </w:tcPr>
          <w:p w14:paraId="2B658F4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11(53)</w:t>
            </w:r>
          </w:p>
        </w:tc>
        <w:tc>
          <w:tcPr>
            <w:tcW w:w="1048" w:type="dxa"/>
            <w:tcBorders>
              <w:top w:val="nil"/>
              <w:left w:val="nil"/>
              <w:bottom w:val="nil"/>
              <w:right w:val="nil"/>
            </w:tcBorders>
            <w:shd w:val="clear" w:color="000000" w:fill="FF9999"/>
            <w:noWrap/>
            <w:vAlign w:val="center"/>
            <w:hideMark/>
          </w:tcPr>
          <w:p w14:paraId="72364A6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7 (88)</w:t>
            </w:r>
          </w:p>
        </w:tc>
        <w:tc>
          <w:tcPr>
            <w:tcW w:w="1050" w:type="dxa"/>
            <w:tcBorders>
              <w:top w:val="nil"/>
              <w:left w:val="nil"/>
              <w:bottom w:val="nil"/>
              <w:right w:val="single" w:sz="4" w:space="0" w:color="auto"/>
            </w:tcBorders>
            <w:shd w:val="clear" w:color="000000" w:fill="FF9999"/>
            <w:noWrap/>
            <w:vAlign w:val="center"/>
            <w:hideMark/>
          </w:tcPr>
          <w:p w14:paraId="27D1CA7B"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75 (63)</w:t>
            </w:r>
          </w:p>
        </w:tc>
      </w:tr>
      <w:tr w:rsidR="008A4326" w:rsidRPr="008A4326" w14:paraId="6D912AF0" w14:textId="77777777" w:rsidTr="008A4326">
        <w:trPr>
          <w:trHeight w:val="300"/>
        </w:trPr>
        <w:tc>
          <w:tcPr>
            <w:tcW w:w="1190" w:type="dxa"/>
            <w:tcBorders>
              <w:top w:val="nil"/>
              <w:left w:val="nil"/>
              <w:bottom w:val="nil"/>
              <w:right w:val="single" w:sz="4" w:space="0" w:color="auto"/>
            </w:tcBorders>
            <w:shd w:val="clear" w:color="auto" w:fill="auto"/>
            <w:noWrap/>
            <w:vAlign w:val="bottom"/>
            <w:hideMark/>
          </w:tcPr>
          <w:p w14:paraId="74BA375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0.83</w:t>
            </w:r>
          </w:p>
        </w:tc>
        <w:tc>
          <w:tcPr>
            <w:tcW w:w="1153" w:type="dxa"/>
            <w:tcBorders>
              <w:top w:val="nil"/>
              <w:left w:val="nil"/>
              <w:bottom w:val="nil"/>
              <w:right w:val="nil"/>
            </w:tcBorders>
            <w:shd w:val="clear" w:color="auto" w:fill="auto"/>
            <w:noWrap/>
            <w:vAlign w:val="bottom"/>
            <w:hideMark/>
          </w:tcPr>
          <w:p w14:paraId="26EA62C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w:t>
            </w:r>
          </w:p>
        </w:tc>
        <w:tc>
          <w:tcPr>
            <w:tcW w:w="1118" w:type="dxa"/>
            <w:tcBorders>
              <w:top w:val="nil"/>
              <w:left w:val="nil"/>
              <w:bottom w:val="nil"/>
              <w:right w:val="single" w:sz="4" w:space="0" w:color="auto"/>
            </w:tcBorders>
            <w:shd w:val="clear" w:color="000000" w:fill="DAEEF3"/>
            <w:noWrap/>
            <w:vAlign w:val="center"/>
            <w:hideMark/>
          </w:tcPr>
          <w:p w14:paraId="08DBE8C6"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Dangbo</w:t>
            </w:r>
          </w:p>
        </w:tc>
        <w:tc>
          <w:tcPr>
            <w:tcW w:w="1012" w:type="dxa"/>
            <w:tcBorders>
              <w:top w:val="nil"/>
              <w:left w:val="nil"/>
              <w:bottom w:val="nil"/>
              <w:right w:val="nil"/>
            </w:tcBorders>
            <w:shd w:val="clear" w:color="000000" w:fill="C4D79B"/>
            <w:noWrap/>
            <w:vAlign w:val="center"/>
            <w:hideMark/>
          </w:tcPr>
          <w:p w14:paraId="777DB92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100(100)</w:t>
            </w:r>
          </w:p>
        </w:tc>
        <w:tc>
          <w:tcPr>
            <w:tcW w:w="876" w:type="dxa"/>
            <w:tcBorders>
              <w:top w:val="nil"/>
              <w:left w:val="nil"/>
              <w:bottom w:val="nil"/>
              <w:right w:val="nil"/>
            </w:tcBorders>
            <w:shd w:val="clear" w:color="000000" w:fill="FF9999"/>
            <w:noWrap/>
            <w:vAlign w:val="bottom"/>
            <w:hideMark/>
          </w:tcPr>
          <w:p w14:paraId="2D3553C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74(84)</w:t>
            </w:r>
          </w:p>
        </w:tc>
        <w:tc>
          <w:tcPr>
            <w:tcW w:w="1048" w:type="dxa"/>
            <w:tcBorders>
              <w:top w:val="nil"/>
              <w:left w:val="nil"/>
              <w:bottom w:val="nil"/>
              <w:right w:val="nil"/>
            </w:tcBorders>
            <w:shd w:val="clear" w:color="000000" w:fill="FF9999"/>
            <w:noWrap/>
            <w:vAlign w:val="center"/>
            <w:hideMark/>
          </w:tcPr>
          <w:p w14:paraId="71DCCDB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76(101)</w:t>
            </w:r>
          </w:p>
        </w:tc>
        <w:tc>
          <w:tcPr>
            <w:tcW w:w="1050" w:type="dxa"/>
            <w:tcBorders>
              <w:top w:val="nil"/>
              <w:left w:val="nil"/>
              <w:bottom w:val="nil"/>
              <w:right w:val="nil"/>
            </w:tcBorders>
            <w:shd w:val="clear" w:color="000000" w:fill="FFFF99"/>
            <w:noWrap/>
            <w:vAlign w:val="center"/>
            <w:hideMark/>
          </w:tcPr>
          <w:p w14:paraId="3ECBE08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88(42)</w:t>
            </w:r>
          </w:p>
        </w:tc>
        <w:tc>
          <w:tcPr>
            <w:tcW w:w="1079" w:type="dxa"/>
            <w:tcBorders>
              <w:top w:val="nil"/>
              <w:left w:val="single" w:sz="4" w:space="0" w:color="auto"/>
              <w:bottom w:val="nil"/>
              <w:right w:val="nil"/>
            </w:tcBorders>
            <w:shd w:val="clear" w:color="000000" w:fill="FFFF99"/>
            <w:noWrap/>
            <w:vAlign w:val="bottom"/>
            <w:hideMark/>
          </w:tcPr>
          <w:p w14:paraId="2E729EF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83.8(100)</w:t>
            </w:r>
          </w:p>
        </w:tc>
        <w:tc>
          <w:tcPr>
            <w:tcW w:w="876" w:type="dxa"/>
            <w:tcBorders>
              <w:top w:val="nil"/>
              <w:left w:val="nil"/>
              <w:bottom w:val="nil"/>
              <w:right w:val="nil"/>
            </w:tcBorders>
            <w:shd w:val="clear" w:color="000000" w:fill="FF9999"/>
            <w:noWrap/>
            <w:vAlign w:val="bottom"/>
            <w:hideMark/>
          </w:tcPr>
          <w:p w14:paraId="7E48915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17(65)</w:t>
            </w:r>
          </w:p>
        </w:tc>
        <w:tc>
          <w:tcPr>
            <w:tcW w:w="1048" w:type="dxa"/>
            <w:tcBorders>
              <w:top w:val="nil"/>
              <w:left w:val="nil"/>
              <w:bottom w:val="nil"/>
              <w:right w:val="nil"/>
            </w:tcBorders>
            <w:shd w:val="clear" w:color="000000" w:fill="FF9999"/>
            <w:noWrap/>
            <w:vAlign w:val="bottom"/>
            <w:hideMark/>
          </w:tcPr>
          <w:p w14:paraId="40FB9D6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13(104)</w:t>
            </w:r>
          </w:p>
        </w:tc>
        <w:tc>
          <w:tcPr>
            <w:tcW w:w="1050" w:type="dxa"/>
            <w:tcBorders>
              <w:top w:val="nil"/>
              <w:left w:val="nil"/>
              <w:bottom w:val="nil"/>
              <w:right w:val="single" w:sz="4" w:space="0" w:color="auto"/>
            </w:tcBorders>
            <w:shd w:val="clear" w:color="000000" w:fill="FF9999"/>
            <w:noWrap/>
            <w:vAlign w:val="bottom"/>
            <w:hideMark/>
          </w:tcPr>
          <w:p w14:paraId="0FD15AB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65(20)</w:t>
            </w:r>
          </w:p>
        </w:tc>
      </w:tr>
      <w:tr w:rsidR="008A4326" w:rsidRPr="008A4326" w14:paraId="44E353B1" w14:textId="77777777" w:rsidTr="008A4326">
        <w:trPr>
          <w:trHeight w:val="300"/>
        </w:trPr>
        <w:tc>
          <w:tcPr>
            <w:tcW w:w="1190" w:type="dxa"/>
            <w:tcBorders>
              <w:top w:val="nil"/>
              <w:left w:val="nil"/>
              <w:bottom w:val="nil"/>
              <w:right w:val="single" w:sz="4" w:space="0" w:color="auto"/>
            </w:tcBorders>
            <w:shd w:val="clear" w:color="auto" w:fill="auto"/>
            <w:noWrap/>
            <w:vAlign w:val="bottom"/>
            <w:hideMark/>
          </w:tcPr>
          <w:p w14:paraId="752935F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0.86</w:t>
            </w:r>
          </w:p>
        </w:tc>
        <w:tc>
          <w:tcPr>
            <w:tcW w:w="1153" w:type="dxa"/>
            <w:tcBorders>
              <w:top w:val="nil"/>
              <w:left w:val="nil"/>
              <w:bottom w:val="nil"/>
              <w:right w:val="nil"/>
            </w:tcBorders>
            <w:shd w:val="clear" w:color="auto" w:fill="auto"/>
            <w:noWrap/>
            <w:vAlign w:val="bottom"/>
            <w:hideMark/>
          </w:tcPr>
          <w:p w14:paraId="4907490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w:t>
            </w:r>
          </w:p>
        </w:tc>
        <w:tc>
          <w:tcPr>
            <w:tcW w:w="1118" w:type="dxa"/>
            <w:tcBorders>
              <w:top w:val="nil"/>
              <w:left w:val="nil"/>
              <w:bottom w:val="nil"/>
              <w:right w:val="single" w:sz="4" w:space="0" w:color="auto"/>
            </w:tcBorders>
            <w:shd w:val="clear" w:color="000000" w:fill="DAEEF3"/>
            <w:noWrap/>
            <w:vAlign w:val="center"/>
            <w:hideMark/>
          </w:tcPr>
          <w:p w14:paraId="3789495E"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Misserete</w:t>
            </w:r>
          </w:p>
        </w:tc>
        <w:tc>
          <w:tcPr>
            <w:tcW w:w="1012" w:type="dxa"/>
            <w:tcBorders>
              <w:top w:val="nil"/>
              <w:left w:val="nil"/>
              <w:bottom w:val="nil"/>
              <w:right w:val="nil"/>
            </w:tcBorders>
            <w:shd w:val="clear" w:color="000000" w:fill="C4D79B"/>
            <w:noWrap/>
            <w:vAlign w:val="center"/>
            <w:hideMark/>
          </w:tcPr>
          <w:p w14:paraId="28D05AF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100(100)</w:t>
            </w:r>
          </w:p>
        </w:tc>
        <w:tc>
          <w:tcPr>
            <w:tcW w:w="876" w:type="dxa"/>
            <w:tcBorders>
              <w:top w:val="nil"/>
              <w:left w:val="nil"/>
              <w:bottom w:val="nil"/>
              <w:right w:val="nil"/>
            </w:tcBorders>
            <w:shd w:val="clear" w:color="000000" w:fill="FF9999"/>
            <w:noWrap/>
            <w:vAlign w:val="bottom"/>
            <w:hideMark/>
          </w:tcPr>
          <w:p w14:paraId="5C3F6C7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70(54)</w:t>
            </w:r>
          </w:p>
        </w:tc>
        <w:tc>
          <w:tcPr>
            <w:tcW w:w="1048" w:type="dxa"/>
            <w:tcBorders>
              <w:top w:val="nil"/>
              <w:left w:val="nil"/>
              <w:bottom w:val="nil"/>
              <w:right w:val="nil"/>
            </w:tcBorders>
            <w:shd w:val="clear" w:color="000000" w:fill="FFFF99"/>
            <w:noWrap/>
            <w:vAlign w:val="bottom"/>
            <w:hideMark/>
          </w:tcPr>
          <w:p w14:paraId="0830A87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93(89)</w:t>
            </w:r>
          </w:p>
        </w:tc>
        <w:tc>
          <w:tcPr>
            <w:tcW w:w="1050" w:type="dxa"/>
            <w:tcBorders>
              <w:top w:val="nil"/>
              <w:left w:val="nil"/>
              <w:bottom w:val="nil"/>
              <w:right w:val="nil"/>
            </w:tcBorders>
            <w:shd w:val="clear" w:color="000000" w:fill="FFFF99"/>
            <w:noWrap/>
            <w:vAlign w:val="bottom"/>
            <w:hideMark/>
          </w:tcPr>
          <w:p w14:paraId="4DBB762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97(112)</w:t>
            </w:r>
          </w:p>
        </w:tc>
        <w:tc>
          <w:tcPr>
            <w:tcW w:w="1079" w:type="dxa"/>
            <w:tcBorders>
              <w:top w:val="nil"/>
              <w:left w:val="single" w:sz="4" w:space="0" w:color="auto"/>
              <w:bottom w:val="nil"/>
              <w:right w:val="nil"/>
            </w:tcBorders>
            <w:shd w:val="clear" w:color="000000" w:fill="FFFF99"/>
            <w:noWrap/>
            <w:vAlign w:val="bottom"/>
            <w:hideMark/>
          </w:tcPr>
          <w:p w14:paraId="2BB1AF35"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90.8(100)</w:t>
            </w:r>
          </w:p>
        </w:tc>
        <w:tc>
          <w:tcPr>
            <w:tcW w:w="876" w:type="dxa"/>
            <w:tcBorders>
              <w:top w:val="nil"/>
              <w:left w:val="nil"/>
              <w:bottom w:val="nil"/>
              <w:right w:val="nil"/>
            </w:tcBorders>
            <w:shd w:val="clear" w:color="000000" w:fill="FF9999"/>
            <w:noWrap/>
            <w:vAlign w:val="bottom"/>
            <w:hideMark/>
          </w:tcPr>
          <w:p w14:paraId="5A9B5EB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16(62)</w:t>
            </w:r>
          </w:p>
        </w:tc>
        <w:tc>
          <w:tcPr>
            <w:tcW w:w="1048" w:type="dxa"/>
            <w:tcBorders>
              <w:top w:val="nil"/>
              <w:left w:val="nil"/>
              <w:bottom w:val="nil"/>
              <w:right w:val="nil"/>
            </w:tcBorders>
            <w:shd w:val="clear" w:color="000000" w:fill="FF9999"/>
            <w:noWrap/>
            <w:vAlign w:val="bottom"/>
            <w:hideMark/>
          </w:tcPr>
          <w:p w14:paraId="158C8F5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27(94)</w:t>
            </w:r>
          </w:p>
        </w:tc>
        <w:tc>
          <w:tcPr>
            <w:tcW w:w="1050" w:type="dxa"/>
            <w:tcBorders>
              <w:top w:val="nil"/>
              <w:left w:val="nil"/>
              <w:bottom w:val="nil"/>
              <w:right w:val="single" w:sz="4" w:space="0" w:color="auto"/>
            </w:tcBorders>
            <w:shd w:val="clear" w:color="000000" w:fill="FF9999"/>
            <w:noWrap/>
            <w:vAlign w:val="bottom"/>
            <w:hideMark/>
          </w:tcPr>
          <w:p w14:paraId="4C6474D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66(93)</w:t>
            </w:r>
          </w:p>
        </w:tc>
      </w:tr>
      <w:tr w:rsidR="008A4326" w:rsidRPr="008A4326" w14:paraId="7A450EB5" w14:textId="77777777" w:rsidTr="008A4326">
        <w:trPr>
          <w:trHeight w:val="300"/>
        </w:trPr>
        <w:tc>
          <w:tcPr>
            <w:tcW w:w="1190" w:type="dxa"/>
            <w:tcBorders>
              <w:top w:val="nil"/>
              <w:left w:val="nil"/>
              <w:bottom w:val="nil"/>
              <w:right w:val="single" w:sz="4" w:space="0" w:color="auto"/>
            </w:tcBorders>
            <w:shd w:val="clear" w:color="auto" w:fill="auto"/>
            <w:noWrap/>
            <w:vAlign w:val="bottom"/>
            <w:hideMark/>
          </w:tcPr>
          <w:p w14:paraId="600E833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0.86</w:t>
            </w:r>
          </w:p>
        </w:tc>
        <w:tc>
          <w:tcPr>
            <w:tcW w:w="1153" w:type="dxa"/>
            <w:tcBorders>
              <w:top w:val="nil"/>
              <w:left w:val="nil"/>
              <w:bottom w:val="nil"/>
              <w:right w:val="nil"/>
            </w:tcBorders>
            <w:shd w:val="clear" w:color="auto" w:fill="auto"/>
            <w:noWrap/>
            <w:vAlign w:val="bottom"/>
            <w:hideMark/>
          </w:tcPr>
          <w:p w14:paraId="27CDC87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w:t>
            </w:r>
          </w:p>
        </w:tc>
        <w:tc>
          <w:tcPr>
            <w:tcW w:w="1118" w:type="dxa"/>
            <w:tcBorders>
              <w:top w:val="nil"/>
              <w:left w:val="nil"/>
              <w:bottom w:val="nil"/>
              <w:right w:val="single" w:sz="4" w:space="0" w:color="auto"/>
            </w:tcBorders>
            <w:shd w:val="clear" w:color="000000" w:fill="DAEEF3"/>
            <w:noWrap/>
            <w:vAlign w:val="center"/>
            <w:hideMark/>
          </w:tcPr>
          <w:p w14:paraId="1C90B9D4"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Seme</w:t>
            </w:r>
          </w:p>
        </w:tc>
        <w:tc>
          <w:tcPr>
            <w:tcW w:w="1012" w:type="dxa"/>
            <w:tcBorders>
              <w:top w:val="nil"/>
              <w:left w:val="nil"/>
              <w:bottom w:val="nil"/>
              <w:right w:val="nil"/>
            </w:tcBorders>
            <w:shd w:val="clear" w:color="auto" w:fill="auto"/>
            <w:noWrap/>
            <w:vAlign w:val="bottom"/>
            <w:hideMark/>
          </w:tcPr>
          <w:p w14:paraId="7735B4C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76" w:type="dxa"/>
            <w:tcBorders>
              <w:top w:val="nil"/>
              <w:left w:val="nil"/>
              <w:bottom w:val="nil"/>
              <w:right w:val="nil"/>
            </w:tcBorders>
            <w:shd w:val="clear" w:color="000000" w:fill="FFFF99"/>
            <w:noWrap/>
            <w:vAlign w:val="bottom"/>
            <w:hideMark/>
          </w:tcPr>
          <w:p w14:paraId="62645FE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85(99)</w:t>
            </w:r>
          </w:p>
        </w:tc>
        <w:tc>
          <w:tcPr>
            <w:tcW w:w="1048" w:type="dxa"/>
            <w:tcBorders>
              <w:top w:val="nil"/>
              <w:left w:val="nil"/>
              <w:bottom w:val="nil"/>
              <w:right w:val="nil"/>
            </w:tcBorders>
            <w:shd w:val="clear" w:color="000000" w:fill="FFFF99"/>
            <w:noWrap/>
            <w:vAlign w:val="bottom"/>
            <w:hideMark/>
          </w:tcPr>
          <w:p w14:paraId="3FBFEA4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92(88)</w:t>
            </w:r>
          </w:p>
        </w:tc>
        <w:tc>
          <w:tcPr>
            <w:tcW w:w="1050" w:type="dxa"/>
            <w:tcBorders>
              <w:top w:val="nil"/>
              <w:left w:val="nil"/>
              <w:bottom w:val="nil"/>
              <w:right w:val="single" w:sz="4" w:space="0" w:color="auto"/>
            </w:tcBorders>
            <w:shd w:val="clear" w:color="000000" w:fill="FFFF99"/>
            <w:noWrap/>
            <w:vAlign w:val="bottom"/>
            <w:hideMark/>
          </w:tcPr>
          <w:p w14:paraId="408B529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80(81)</w:t>
            </w:r>
          </w:p>
        </w:tc>
        <w:tc>
          <w:tcPr>
            <w:tcW w:w="1079" w:type="dxa"/>
            <w:tcBorders>
              <w:top w:val="nil"/>
              <w:left w:val="nil"/>
              <w:bottom w:val="nil"/>
              <w:right w:val="nil"/>
            </w:tcBorders>
            <w:shd w:val="clear" w:color="auto" w:fill="auto"/>
            <w:noWrap/>
            <w:vAlign w:val="bottom"/>
            <w:hideMark/>
          </w:tcPr>
          <w:p w14:paraId="3BECA94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76" w:type="dxa"/>
            <w:tcBorders>
              <w:top w:val="nil"/>
              <w:left w:val="nil"/>
              <w:bottom w:val="nil"/>
              <w:right w:val="nil"/>
            </w:tcBorders>
            <w:shd w:val="clear" w:color="000000" w:fill="FF9999"/>
            <w:noWrap/>
            <w:vAlign w:val="bottom"/>
            <w:hideMark/>
          </w:tcPr>
          <w:p w14:paraId="0125C4C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14(99)</w:t>
            </w:r>
          </w:p>
        </w:tc>
        <w:tc>
          <w:tcPr>
            <w:tcW w:w="1048" w:type="dxa"/>
            <w:tcBorders>
              <w:top w:val="nil"/>
              <w:left w:val="nil"/>
              <w:bottom w:val="nil"/>
              <w:right w:val="nil"/>
            </w:tcBorders>
            <w:shd w:val="clear" w:color="000000" w:fill="FF9999"/>
            <w:noWrap/>
            <w:vAlign w:val="bottom"/>
            <w:hideMark/>
          </w:tcPr>
          <w:p w14:paraId="20FAFFE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33(83)</w:t>
            </w:r>
          </w:p>
        </w:tc>
        <w:tc>
          <w:tcPr>
            <w:tcW w:w="1050" w:type="dxa"/>
            <w:tcBorders>
              <w:top w:val="nil"/>
              <w:left w:val="nil"/>
              <w:bottom w:val="nil"/>
              <w:right w:val="single" w:sz="4" w:space="0" w:color="auto"/>
            </w:tcBorders>
            <w:shd w:val="clear" w:color="000000" w:fill="FFFF99"/>
            <w:noWrap/>
            <w:vAlign w:val="bottom"/>
            <w:hideMark/>
          </w:tcPr>
          <w:p w14:paraId="5838133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85(48)</w:t>
            </w:r>
          </w:p>
        </w:tc>
      </w:tr>
      <w:tr w:rsidR="008A4326" w:rsidRPr="008A4326" w14:paraId="0B35508A" w14:textId="77777777" w:rsidTr="008A4326">
        <w:trPr>
          <w:trHeight w:val="300"/>
        </w:trPr>
        <w:tc>
          <w:tcPr>
            <w:tcW w:w="1190" w:type="dxa"/>
            <w:tcBorders>
              <w:top w:val="nil"/>
              <w:left w:val="nil"/>
              <w:bottom w:val="nil"/>
              <w:right w:val="nil"/>
            </w:tcBorders>
            <w:shd w:val="clear" w:color="auto" w:fill="auto"/>
            <w:noWrap/>
            <w:vAlign w:val="bottom"/>
            <w:hideMark/>
          </w:tcPr>
          <w:p w14:paraId="46523E6C"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5C319B0F"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nil"/>
            </w:tcBorders>
            <w:shd w:val="clear" w:color="auto" w:fill="auto"/>
            <w:noWrap/>
            <w:vAlign w:val="bottom"/>
            <w:hideMark/>
          </w:tcPr>
          <w:p w14:paraId="761688E1"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12" w:type="dxa"/>
            <w:tcBorders>
              <w:top w:val="nil"/>
              <w:left w:val="nil"/>
              <w:bottom w:val="nil"/>
              <w:right w:val="nil"/>
            </w:tcBorders>
            <w:shd w:val="clear" w:color="auto" w:fill="auto"/>
            <w:noWrap/>
            <w:vAlign w:val="bottom"/>
            <w:hideMark/>
          </w:tcPr>
          <w:p w14:paraId="598E184C"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876" w:type="dxa"/>
            <w:tcBorders>
              <w:top w:val="nil"/>
              <w:left w:val="nil"/>
              <w:bottom w:val="nil"/>
              <w:right w:val="nil"/>
            </w:tcBorders>
            <w:shd w:val="clear" w:color="auto" w:fill="auto"/>
            <w:noWrap/>
            <w:vAlign w:val="bottom"/>
            <w:hideMark/>
          </w:tcPr>
          <w:p w14:paraId="3B46FF7D"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48" w:type="dxa"/>
            <w:tcBorders>
              <w:top w:val="nil"/>
              <w:left w:val="nil"/>
              <w:bottom w:val="nil"/>
              <w:right w:val="nil"/>
            </w:tcBorders>
            <w:shd w:val="clear" w:color="auto" w:fill="auto"/>
            <w:noWrap/>
            <w:vAlign w:val="bottom"/>
            <w:hideMark/>
          </w:tcPr>
          <w:p w14:paraId="2DC43D1F"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50" w:type="dxa"/>
            <w:tcBorders>
              <w:top w:val="nil"/>
              <w:left w:val="nil"/>
              <w:bottom w:val="nil"/>
              <w:right w:val="nil"/>
            </w:tcBorders>
            <w:shd w:val="clear" w:color="auto" w:fill="auto"/>
            <w:noWrap/>
            <w:vAlign w:val="bottom"/>
            <w:hideMark/>
          </w:tcPr>
          <w:p w14:paraId="5C699884"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79" w:type="dxa"/>
            <w:tcBorders>
              <w:top w:val="nil"/>
              <w:left w:val="nil"/>
              <w:bottom w:val="nil"/>
              <w:right w:val="nil"/>
            </w:tcBorders>
            <w:shd w:val="clear" w:color="auto" w:fill="auto"/>
            <w:noWrap/>
            <w:vAlign w:val="bottom"/>
            <w:hideMark/>
          </w:tcPr>
          <w:p w14:paraId="5A0CDA04"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876" w:type="dxa"/>
            <w:tcBorders>
              <w:top w:val="nil"/>
              <w:left w:val="nil"/>
              <w:bottom w:val="nil"/>
              <w:right w:val="nil"/>
            </w:tcBorders>
            <w:shd w:val="clear" w:color="auto" w:fill="auto"/>
            <w:noWrap/>
            <w:vAlign w:val="bottom"/>
            <w:hideMark/>
          </w:tcPr>
          <w:p w14:paraId="3A14B208"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48" w:type="dxa"/>
            <w:tcBorders>
              <w:top w:val="nil"/>
              <w:left w:val="nil"/>
              <w:bottom w:val="nil"/>
              <w:right w:val="nil"/>
            </w:tcBorders>
            <w:shd w:val="clear" w:color="auto" w:fill="auto"/>
            <w:noWrap/>
            <w:vAlign w:val="bottom"/>
            <w:hideMark/>
          </w:tcPr>
          <w:p w14:paraId="46FEA9EF"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50" w:type="dxa"/>
            <w:tcBorders>
              <w:top w:val="nil"/>
              <w:left w:val="nil"/>
              <w:bottom w:val="nil"/>
              <w:right w:val="nil"/>
            </w:tcBorders>
            <w:shd w:val="clear" w:color="auto" w:fill="auto"/>
            <w:noWrap/>
            <w:vAlign w:val="bottom"/>
            <w:hideMark/>
          </w:tcPr>
          <w:p w14:paraId="32CA052D" w14:textId="77777777" w:rsidR="008A4326" w:rsidRPr="008A4326" w:rsidRDefault="008A4326" w:rsidP="008A4326">
            <w:pPr>
              <w:spacing w:after="0" w:line="240" w:lineRule="auto"/>
              <w:rPr>
                <w:rFonts w:ascii="Calibri" w:eastAsia="Times New Roman" w:hAnsi="Calibri" w:cs="Calibri"/>
                <w:color w:val="000000"/>
                <w:sz w:val="20"/>
                <w:szCs w:val="20"/>
              </w:rPr>
            </w:pPr>
          </w:p>
        </w:tc>
      </w:tr>
      <w:tr w:rsidR="008A4326" w:rsidRPr="008A4326" w14:paraId="61C65B31" w14:textId="77777777" w:rsidTr="008A4326">
        <w:trPr>
          <w:trHeight w:val="300"/>
        </w:trPr>
        <w:tc>
          <w:tcPr>
            <w:tcW w:w="1190" w:type="dxa"/>
            <w:tcBorders>
              <w:top w:val="nil"/>
              <w:left w:val="nil"/>
              <w:bottom w:val="nil"/>
              <w:right w:val="nil"/>
            </w:tcBorders>
            <w:shd w:val="clear" w:color="auto" w:fill="auto"/>
            <w:noWrap/>
            <w:vAlign w:val="bottom"/>
            <w:hideMark/>
          </w:tcPr>
          <w:p w14:paraId="175F72A9"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43BE7D89"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nil"/>
            </w:tcBorders>
            <w:shd w:val="clear" w:color="auto" w:fill="auto"/>
            <w:noWrap/>
            <w:vAlign w:val="bottom"/>
            <w:hideMark/>
          </w:tcPr>
          <w:p w14:paraId="7DE2B6D3"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3986" w:type="dxa"/>
            <w:gridSpan w:val="4"/>
            <w:tcBorders>
              <w:top w:val="nil"/>
              <w:left w:val="single" w:sz="4" w:space="0" w:color="auto"/>
              <w:bottom w:val="nil"/>
              <w:right w:val="single" w:sz="4" w:space="0" w:color="000000"/>
            </w:tcBorders>
            <w:shd w:val="clear" w:color="auto" w:fill="auto"/>
            <w:noWrap/>
            <w:vAlign w:val="bottom"/>
            <w:hideMark/>
          </w:tcPr>
          <w:p w14:paraId="7D8CB67B"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Bendiocarb .1%</w:t>
            </w:r>
          </w:p>
        </w:tc>
        <w:tc>
          <w:tcPr>
            <w:tcW w:w="4053" w:type="dxa"/>
            <w:gridSpan w:val="4"/>
            <w:tcBorders>
              <w:top w:val="nil"/>
              <w:left w:val="nil"/>
              <w:bottom w:val="nil"/>
              <w:right w:val="single" w:sz="4" w:space="0" w:color="000000"/>
            </w:tcBorders>
            <w:shd w:val="clear" w:color="auto" w:fill="auto"/>
            <w:noWrap/>
            <w:vAlign w:val="bottom"/>
            <w:hideMark/>
          </w:tcPr>
          <w:p w14:paraId="1A419A3A"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DDT 4%</w:t>
            </w:r>
          </w:p>
        </w:tc>
      </w:tr>
      <w:tr w:rsidR="008A4326" w:rsidRPr="008A4326" w14:paraId="20308AE5" w14:textId="77777777" w:rsidTr="008A4326">
        <w:trPr>
          <w:trHeight w:val="300"/>
        </w:trPr>
        <w:tc>
          <w:tcPr>
            <w:tcW w:w="1190" w:type="dxa"/>
            <w:tcBorders>
              <w:top w:val="nil"/>
              <w:left w:val="nil"/>
              <w:bottom w:val="nil"/>
              <w:right w:val="nil"/>
            </w:tcBorders>
            <w:shd w:val="clear" w:color="auto" w:fill="auto"/>
            <w:noWrap/>
            <w:vAlign w:val="bottom"/>
            <w:hideMark/>
          </w:tcPr>
          <w:p w14:paraId="11A54284"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0BF58205"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nil"/>
            </w:tcBorders>
            <w:shd w:val="clear" w:color="auto" w:fill="auto"/>
            <w:noWrap/>
            <w:vAlign w:val="bottom"/>
            <w:hideMark/>
          </w:tcPr>
          <w:p w14:paraId="6489B8E7"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12" w:type="dxa"/>
            <w:tcBorders>
              <w:top w:val="nil"/>
              <w:left w:val="single" w:sz="4" w:space="0" w:color="auto"/>
              <w:bottom w:val="single" w:sz="4" w:space="0" w:color="auto"/>
              <w:right w:val="nil"/>
            </w:tcBorders>
            <w:shd w:val="clear" w:color="auto" w:fill="auto"/>
            <w:noWrap/>
            <w:vAlign w:val="bottom"/>
            <w:hideMark/>
          </w:tcPr>
          <w:p w14:paraId="128773E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2009</w:t>
            </w:r>
          </w:p>
        </w:tc>
        <w:tc>
          <w:tcPr>
            <w:tcW w:w="876" w:type="dxa"/>
            <w:tcBorders>
              <w:top w:val="nil"/>
              <w:left w:val="nil"/>
              <w:bottom w:val="single" w:sz="4" w:space="0" w:color="auto"/>
              <w:right w:val="nil"/>
            </w:tcBorders>
            <w:shd w:val="clear" w:color="auto" w:fill="auto"/>
            <w:noWrap/>
            <w:vAlign w:val="bottom"/>
            <w:hideMark/>
          </w:tcPr>
          <w:p w14:paraId="717518D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1048" w:type="dxa"/>
            <w:tcBorders>
              <w:top w:val="nil"/>
              <w:left w:val="nil"/>
              <w:bottom w:val="single" w:sz="4" w:space="0" w:color="auto"/>
              <w:right w:val="nil"/>
            </w:tcBorders>
            <w:shd w:val="clear" w:color="auto" w:fill="auto"/>
            <w:noWrap/>
            <w:vAlign w:val="bottom"/>
            <w:hideMark/>
          </w:tcPr>
          <w:p w14:paraId="3445C57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July</w:t>
            </w:r>
          </w:p>
        </w:tc>
        <w:tc>
          <w:tcPr>
            <w:tcW w:w="1050" w:type="dxa"/>
            <w:tcBorders>
              <w:top w:val="nil"/>
              <w:left w:val="nil"/>
              <w:bottom w:val="single" w:sz="4" w:space="0" w:color="auto"/>
              <w:right w:val="single" w:sz="4" w:space="0" w:color="auto"/>
            </w:tcBorders>
            <w:shd w:val="clear" w:color="auto" w:fill="auto"/>
            <w:noWrap/>
            <w:vAlign w:val="bottom"/>
            <w:hideMark/>
          </w:tcPr>
          <w:p w14:paraId="73B65C3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Dec</w:t>
            </w:r>
          </w:p>
        </w:tc>
        <w:tc>
          <w:tcPr>
            <w:tcW w:w="1079" w:type="dxa"/>
            <w:tcBorders>
              <w:top w:val="nil"/>
              <w:left w:val="nil"/>
              <w:bottom w:val="nil"/>
              <w:right w:val="nil"/>
            </w:tcBorders>
            <w:shd w:val="clear" w:color="auto" w:fill="auto"/>
            <w:noWrap/>
            <w:vAlign w:val="bottom"/>
            <w:hideMark/>
          </w:tcPr>
          <w:p w14:paraId="35FBD9C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2009</w:t>
            </w:r>
          </w:p>
        </w:tc>
        <w:tc>
          <w:tcPr>
            <w:tcW w:w="876" w:type="dxa"/>
            <w:tcBorders>
              <w:top w:val="nil"/>
              <w:left w:val="nil"/>
              <w:bottom w:val="nil"/>
              <w:right w:val="nil"/>
            </w:tcBorders>
            <w:shd w:val="clear" w:color="auto" w:fill="auto"/>
            <w:noWrap/>
            <w:vAlign w:val="bottom"/>
            <w:hideMark/>
          </w:tcPr>
          <w:p w14:paraId="19DFA66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2010</w:t>
            </w:r>
          </w:p>
        </w:tc>
        <w:tc>
          <w:tcPr>
            <w:tcW w:w="1048" w:type="dxa"/>
            <w:tcBorders>
              <w:top w:val="nil"/>
              <w:left w:val="nil"/>
              <w:bottom w:val="single" w:sz="4" w:space="0" w:color="auto"/>
              <w:right w:val="nil"/>
            </w:tcBorders>
            <w:shd w:val="clear" w:color="auto" w:fill="auto"/>
            <w:noWrap/>
            <w:vAlign w:val="bottom"/>
            <w:hideMark/>
          </w:tcPr>
          <w:p w14:paraId="33FF8CD8"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July</w:t>
            </w:r>
          </w:p>
        </w:tc>
        <w:tc>
          <w:tcPr>
            <w:tcW w:w="1050" w:type="dxa"/>
            <w:tcBorders>
              <w:top w:val="nil"/>
              <w:left w:val="nil"/>
              <w:bottom w:val="single" w:sz="4" w:space="0" w:color="auto"/>
              <w:right w:val="single" w:sz="4" w:space="0" w:color="auto"/>
            </w:tcBorders>
            <w:shd w:val="clear" w:color="auto" w:fill="auto"/>
            <w:noWrap/>
            <w:vAlign w:val="bottom"/>
            <w:hideMark/>
          </w:tcPr>
          <w:p w14:paraId="6DCB029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2011 Dec</w:t>
            </w:r>
          </w:p>
        </w:tc>
      </w:tr>
      <w:tr w:rsidR="008A4326" w:rsidRPr="008A4326" w14:paraId="3BCFD0B3" w14:textId="77777777" w:rsidTr="008A4326">
        <w:trPr>
          <w:trHeight w:val="300"/>
        </w:trPr>
        <w:tc>
          <w:tcPr>
            <w:tcW w:w="1190" w:type="dxa"/>
            <w:tcBorders>
              <w:top w:val="nil"/>
              <w:left w:val="nil"/>
              <w:bottom w:val="nil"/>
              <w:right w:val="nil"/>
            </w:tcBorders>
            <w:shd w:val="clear" w:color="auto" w:fill="auto"/>
            <w:noWrap/>
            <w:vAlign w:val="bottom"/>
            <w:hideMark/>
          </w:tcPr>
          <w:p w14:paraId="014D33B5"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09C5694B"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single" w:sz="4" w:space="0" w:color="auto"/>
              <w:left w:val="nil"/>
              <w:bottom w:val="nil"/>
              <w:right w:val="single" w:sz="4" w:space="0" w:color="auto"/>
            </w:tcBorders>
            <w:shd w:val="clear" w:color="000000" w:fill="DAEEF3"/>
            <w:noWrap/>
            <w:vAlign w:val="center"/>
            <w:hideMark/>
          </w:tcPr>
          <w:p w14:paraId="7565211C"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Adjohoun</w:t>
            </w:r>
          </w:p>
        </w:tc>
        <w:tc>
          <w:tcPr>
            <w:tcW w:w="1012" w:type="dxa"/>
            <w:tcBorders>
              <w:top w:val="nil"/>
              <w:left w:val="nil"/>
              <w:bottom w:val="nil"/>
              <w:right w:val="nil"/>
            </w:tcBorders>
            <w:shd w:val="clear" w:color="000000" w:fill="C4D79B"/>
            <w:noWrap/>
            <w:vAlign w:val="center"/>
            <w:hideMark/>
          </w:tcPr>
          <w:p w14:paraId="43B423B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100(100)</w:t>
            </w:r>
          </w:p>
        </w:tc>
        <w:tc>
          <w:tcPr>
            <w:tcW w:w="876" w:type="dxa"/>
            <w:tcBorders>
              <w:top w:val="nil"/>
              <w:left w:val="nil"/>
              <w:bottom w:val="nil"/>
              <w:right w:val="nil"/>
            </w:tcBorders>
            <w:shd w:val="clear" w:color="000000" w:fill="C4D79B"/>
            <w:noWrap/>
            <w:vAlign w:val="bottom"/>
            <w:hideMark/>
          </w:tcPr>
          <w:p w14:paraId="70CB4BB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100(34)</w:t>
            </w:r>
          </w:p>
        </w:tc>
        <w:tc>
          <w:tcPr>
            <w:tcW w:w="1048" w:type="dxa"/>
            <w:tcBorders>
              <w:top w:val="nil"/>
              <w:left w:val="nil"/>
              <w:bottom w:val="nil"/>
              <w:right w:val="nil"/>
            </w:tcBorders>
            <w:shd w:val="clear" w:color="000000" w:fill="C4D79B"/>
            <w:noWrap/>
            <w:vAlign w:val="center"/>
            <w:hideMark/>
          </w:tcPr>
          <w:p w14:paraId="4223BD3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 (84)</w:t>
            </w:r>
          </w:p>
        </w:tc>
        <w:tc>
          <w:tcPr>
            <w:tcW w:w="1050" w:type="dxa"/>
            <w:tcBorders>
              <w:top w:val="nil"/>
              <w:left w:val="nil"/>
              <w:bottom w:val="nil"/>
              <w:right w:val="nil"/>
            </w:tcBorders>
            <w:shd w:val="clear" w:color="000000" w:fill="FFFF99"/>
            <w:noWrap/>
            <w:vAlign w:val="center"/>
            <w:hideMark/>
          </w:tcPr>
          <w:p w14:paraId="701DA5E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90(89)</w:t>
            </w:r>
          </w:p>
        </w:tc>
        <w:tc>
          <w:tcPr>
            <w:tcW w:w="1079" w:type="dxa"/>
            <w:tcBorders>
              <w:top w:val="single" w:sz="4" w:space="0" w:color="auto"/>
              <w:left w:val="single" w:sz="4" w:space="0" w:color="auto"/>
              <w:bottom w:val="nil"/>
              <w:right w:val="nil"/>
            </w:tcBorders>
            <w:shd w:val="clear" w:color="000000" w:fill="FF9999"/>
            <w:noWrap/>
            <w:vAlign w:val="center"/>
            <w:hideMark/>
          </w:tcPr>
          <w:p w14:paraId="3C71F24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64(100)</w:t>
            </w:r>
          </w:p>
        </w:tc>
        <w:tc>
          <w:tcPr>
            <w:tcW w:w="876" w:type="dxa"/>
            <w:tcBorders>
              <w:top w:val="single" w:sz="4" w:space="0" w:color="auto"/>
              <w:left w:val="nil"/>
              <w:bottom w:val="nil"/>
              <w:right w:val="nil"/>
            </w:tcBorders>
            <w:shd w:val="clear" w:color="000000" w:fill="FF9999"/>
            <w:noWrap/>
            <w:vAlign w:val="bottom"/>
            <w:hideMark/>
          </w:tcPr>
          <w:p w14:paraId="7A69189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0(35)</w:t>
            </w:r>
          </w:p>
        </w:tc>
        <w:tc>
          <w:tcPr>
            <w:tcW w:w="1048" w:type="dxa"/>
            <w:tcBorders>
              <w:top w:val="nil"/>
              <w:left w:val="nil"/>
              <w:bottom w:val="nil"/>
              <w:right w:val="nil"/>
            </w:tcBorders>
            <w:shd w:val="clear" w:color="000000" w:fill="FF9999"/>
            <w:noWrap/>
            <w:vAlign w:val="center"/>
            <w:hideMark/>
          </w:tcPr>
          <w:p w14:paraId="2CE2120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6(82)</w:t>
            </w:r>
          </w:p>
        </w:tc>
        <w:tc>
          <w:tcPr>
            <w:tcW w:w="1050" w:type="dxa"/>
            <w:tcBorders>
              <w:top w:val="nil"/>
              <w:left w:val="nil"/>
              <w:bottom w:val="nil"/>
              <w:right w:val="single" w:sz="4" w:space="0" w:color="auto"/>
            </w:tcBorders>
            <w:shd w:val="clear" w:color="000000" w:fill="FF9999"/>
            <w:noWrap/>
            <w:vAlign w:val="bottom"/>
            <w:hideMark/>
          </w:tcPr>
          <w:p w14:paraId="77DB86D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5(19)</w:t>
            </w:r>
          </w:p>
        </w:tc>
      </w:tr>
      <w:tr w:rsidR="008A4326" w:rsidRPr="008A4326" w14:paraId="77023033" w14:textId="77777777" w:rsidTr="00A456D4">
        <w:trPr>
          <w:trHeight w:val="300"/>
        </w:trPr>
        <w:tc>
          <w:tcPr>
            <w:tcW w:w="1190" w:type="dxa"/>
            <w:tcBorders>
              <w:top w:val="nil"/>
              <w:left w:val="nil"/>
              <w:bottom w:val="nil"/>
              <w:right w:val="nil"/>
            </w:tcBorders>
            <w:shd w:val="clear" w:color="auto" w:fill="auto"/>
            <w:noWrap/>
            <w:vAlign w:val="bottom"/>
            <w:hideMark/>
          </w:tcPr>
          <w:p w14:paraId="2E863586"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6DC02EFE"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single" w:sz="4" w:space="0" w:color="auto"/>
            </w:tcBorders>
            <w:shd w:val="clear" w:color="000000" w:fill="DAEEF3"/>
            <w:noWrap/>
            <w:vAlign w:val="center"/>
            <w:hideMark/>
          </w:tcPr>
          <w:p w14:paraId="00D7B3E6"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Dangbo</w:t>
            </w:r>
          </w:p>
        </w:tc>
        <w:tc>
          <w:tcPr>
            <w:tcW w:w="1012" w:type="dxa"/>
            <w:tcBorders>
              <w:top w:val="nil"/>
              <w:left w:val="nil"/>
              <w:bottom w:val="nil"/>
              <w:right w:val="nil"/>
            </w:tcBorders>
            <w:shd w:val="clear" w:color="000000" w:fill="C4D79B"/>
            <w:noWrap/>
            <w:vAlign w:val="center"/>
            <w:hideMark/>
          </w:tcPr>
          <w:p w14:paraId="6E1D282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100(100)</w:t>
            </w:r>
          </w:p>
        </w:tc>
        <w:tc>
          <w:tcPr>
            <w:tcW w:w="876" w:type="dxa"/>
            <w:tcBorders>
              <w:top w:val="nil"/>
              <w:left w:val="nil"/>
              <w:bottom w:val="nil"/>
              <w:right w:val="nil"/>
            </w:tcBorders>
            <w:shd w:val="clear" w:color="000000" w:fill="C4D79B"/>
            <w:noWrap/>
            <w:vAlign w:val="bottom"/>
            <w:hideMark/>
          </w:tcPr>
          <w:p w14:paraId="6F99BFA6"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100(45)</w:t>
            </w:r>
          </w:p>
        </w:tc>
        <w:tc>
          <w:tcPr>
            <w:tcW w:w="1048" w:type="dxa"/>
            <w:tcBorders>
              <w:top w:val="nil"/>
              <w:left w:val="nil"/>
              <w:bottom w:val="nil"/>
              <w:right w:val="nil"/>
            </w:tcBorders>
            <w:shd w:val="clear" w:color="000000" w:fill="C4D79B"/>
            <w:noWrap/>
            <w:vAlign w:val="bottom"/>
            <w:hideMark/>
          </w:tcPr>
          <w:p w14:paraId="785A2F2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100(112)</w:t>
            </w:r>
          </w:p>
        </w:tc>
        <w:tc>
          <w:tcPr>
            <w:tcW w:w="1050" w:type="dxa"/>
            <w:tcBorders>
              <w:top w:val="nil"/>
              <w:left w:val="nil"/>
              <w:bottom w:val="nil"/>
              <w:right w:val="single" w:sz="4" w:space="0" w:color="auto"/>
            </w:tcBorders>
            <w:shd w:val="clear" w:color="000000" w:fill="C4D79B"/>
            <w:noWrap/>
            <w:vAlign w:val="bottom"/>
            <w:hideMark/>
          </w:tcPr>
          <w:p w14:paraId="36CEC72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100(40)</w:t>
            </w:r>
          </w:p>
        </w:tc>
        <w:tc>
          <w:tcPr>
            <w:tcW w:w="1079" w:type="dxa"/>
            <w:tcBorders>
              <w:top w:val="nil"/>
              <w:left w:val="nil"/>
              <w:bottom w:val="nil"/>
              <w:right w:val="nil"/>
            </w:tcBorders>
            <w:shd w:val="clear" w:color="000000" w:fill="FF9999"/>
            <w:noWrap/>
            <w:vAlign w:val="center"/>
            <w:hideMark/>
          </w:tcPr>
          <w:p w14:paraId="35BAE5A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45(100)</w:t>
            </w:r>
          </w:p>
        </w:tc>
        <w:tc>
          <w:tcPr>
            <w:tcW w:w="876" w:type="dxa"/>
            <w:tcBorders>
              <w:top w:val="nil"/>
              <w:left w:val="nil"/>
              <w:bottom w:val="nil"/>
              <w:right w:val="nil"/>
            </w:tcBorders>
            <w:shd w:val="clear" w:color="000000" w:fill="FF9999"/>
            <w:noWrap/>
            <w:vAlign w:val="center"/>
            <w:hideMark/>
          </w:tcPr>
          <w:p w14:paraId="5E082FB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2.5(48)</w:t>
            </w:r>
          </w:p>
        </w:tc>
        <w:tc>
          <w:tcPr>
            <w:tcW w:w="1048" w:type="dxa"/>
            <w:tcBorders>
              <w:top w:val="nil"/>
              <w:left w:val="nil"/>
              <w:bottom w:val="nil"/>
              <w:right w:val="nil"/>
            </w:tcBorders>
            <w:shd w:val="clear" w:color="000000" w:fill="FF9999"/>
            <w:noWrap/>
            <w:vAlign w:val="bottom"/>
            <w:hideMark/>
          </w:tcPr>
          <w:p w14:paraId="7B1C9F8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1(98)</w:t>
            </w:r>
          </w:p>
        </w:tc>
        <w:tc>
          <w:tcPr>
            <w:tcW w:w="1050" w:type="dxa"/>
            <w:tcBorders>
              <w:top w:val="nil"/>
              <w:left w:val="nil"/>
              <w:right w:val="single" w:sz="4" w:space="0" w:color="auto"/>
            </w:tcBorders>
            <w:shd w:val="clear" w:color="auto" w:fill="auto"/>
            <w:noWrap/>
            <w:vAlign w:val="bottom"/>
            <w:hideMark/>
          </w:tcPr>
          <w:p w14:paraId="1421FD61"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r>
      <w:tr w:rsidR="008A4326" w:rsidRPr="008A4326" w14:paraId="06F20249" w14:textId="77777777" w:rsidTr="00A456D4">
        <w:trPr>
          <w:trHeight w:val="300"/>
        </w:trPr>
        <w:tc>
          <w:tcPr>
            <w:tcW w:w="1190" w:type="dxa"/>
            <w:tcBorders>
              <w:top w:val="nil"/>
              <w:left w:val="nil"/>
              <w:bottom w:val="nil"/>
              <w:right w:val="nil"/>
            </w:tcBorders>
            <w:shd w:val="clear" w:color="auto" w:fill="auto"/>
            <w:noWrap/>
            <w:vAlign w:val="bottom"/>
            <w:hideMark/>
          </w:tcPr>
          <w:p w14:paraId="2A001D0C"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61672D40"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single" w:sz="4" w:space="0" w:color="auto"/>
            </w:tcBorders>
            <w:shd w:val="clear" w:color="000000" w:fill="DAEEF3"/>
            <w:noWrap/>
            <w:vAlign w:val="center"/>
            <w:hideMark/>
          </w:tcPr>
          <w:p w14:paraId="4E3FCC90"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Misserete</w:t>
            </w:r>
          </w:p>
        </w:tc>
        <w:tc>
          <w:tcPr>
            <w:tcW w:w="1012" w:type="dxa"/>
            <w:tcBorders>
              <w:top w:val="nil"/>
              <w:left w:val="nil"/>
              <w:bottom w:val="nil"/>
              <w:right w:val="nil"/>
            </w:tcBorders>
            <w:shd w:val="clear" w:color="000000" w:fill="C4D79B"/>
            <w:noWrap/>
            <w:vAlign w:val="center"/>
            <w:hideMark/>
          </w:tcPr>
          <w:p w14:paraId="009781C4"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100(100)</w:t>
            </w:r>
          </w:p>
        </w:tc>
        <w:tc>
          <w:tcPr>
            <w:tcW w:w="876" w:type="dxa"/>
            <w:tcBorders>
              <w:top w:val="nil"/>
              <w:left w:val="nil"/>
              <w:bottom w:val="nil"/>
              <w:right w:val="nil"/>
            </w:tcBorders>
            <w:shd w:val="clear" w:color="000000" w:fill="C4D79B"/>
            <w:noWrap/>
            <w:vAlign w:val="bottom"/>
            <w:hideMark/>
          </w:tcPr>
          <w:p w14:paraId="4F59DA5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99(100)</w:t>
            </w:r>
          </w:p>
        </w:tc>
        <w:tc>
          <w:tcPr>
            <w:tcW w:w="1048" w:type="dxa"/>
            <w:tcBorders>
              <w:top w:val="nil"/>
              <w:left w:val="nil"/>
              <w:bottom w:val="nil"/>
              <w:right w:val="nil"/>
            </w:tcBorders>
            <w:shd w:val="clear" w:color="000000" w:fill="C4D79B"/>
            <w:noWrap/>
            <w:vAlign w:val="bottom"/>
            <w:hideMark/>
          </w:tcPr>
          <w:p w14:paraId="45197CB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99(87)</w:t>
            </w:r>
          </w:p>
        </w:tc>
        <w:tc>
          <w:tcPr>
            <w:tcW w:w="1050" w:type="dxa"/>
            <w:tcBorders>
              <w:top w:val="nil"/>
              <w:left w:val="nil"/>
              <w:bottom w:val="nil"/>
              <w:right w:val="single" w:sz="4" w:space="0" w:color="auto"/>
            </w:tcBorders>
            <w:shd w:val="clear" w:color="000000" w:fill="C4D79B"/>
            <w:noWrap/>
            <w:vAlign w:val="bottom"/>
            <w:hideMark/>
          </w:tcPr>
          <w:p w14:paraId="7DD35B1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100(112)</w:t>
            </w:r>
          </w:p>
        </w:tc>
        <w:tc>
          <w:tcPr>
            <w:tcW w:w="1079" w:type="dxa"/>
            <w:tcBorders>
              <w:top w:val="nil"/>
              <w:left w:val="nil"/>
              <w:bottom w:val="nil"/>
              <w:right w:val="nil"/>
            </w:tcBorders>
            <w:shd w:val="clear" w:color="000000" w:fill="FF9999"/>
            <w:noWrap/>
            <w:vAlign w:val="bottom"/>
            <w:hideMark/>
          </w:tcPr>
          <w:p w14:paraId="305B5C6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39(100)</w:t>
            </w:r>
          </w:p>
        </w:tc>
        <w:tc>
          <w:tcPr>
            <w:tcW w:w="876" w:type="dxa"/>
            <w:tcBorders>
              <w:top w:val="nil"/>
              <w:left w:val="nil"/>
              <w:bottom w:val="nil"/>
              <w:right w:val="nil"/>
            </w:tcBorders>
            <w:shd w:val="clear" w:color="000000" w:fill="FF9999"/>
            <w:noWrap/>
            <w:vAlign w:val="bottom"/>
            <w:hideMark/>
          </w:tcPr>
          <w:p w14:paraId="3BF582DC"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5(77)</w:t>
            </w:r>
          </w:p>
        </w:tc>
        <w:tc>
          <w:tcPr>
            <w:tcW w:w="1048" w:type="dxa"/>
            <w:tcBorders>
              <w:top w:val="nil"/>
              <w:left w:val="nil"/>
              <w:bottom w:val="nil"/>
              <w:right w:val="nil"/>
            </w:tcBorders>
            <w:shd w:val="clear" w:color="000000" w:fill="FF9999"/>
            <w:noWrap/>
            <w:vAlign w:val="bottom"/>
            <w:hideMark/>
          </w:tcPr>
          <w:p w14:paraId="54AA13C7"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3(109)</w:t>
            </w:r>
          </w:p>
        </w:tc>
        <w:tc>
          <w:tcPr>
            <w:tcW w:w="1050" w:type="dxa"/>
            <w:tcBorders>
              <w:top w:val="nil"/>
              <w:left w:val="nil"/>
              <w:bottom w:val="nil"/>
              <w:right w:val="single" w:sz="4" w:space="0" w:color="auto"/>
            </w:tcBorders>
            <w:shd w:val="clear" w:color="000000" w:fill="FF9999"/>
            <w:noWrap/>
            <w:vAlign w:val="bottom"/>
            <w:hideMark/>
          </w:tcPr>
          <w:p w14:paraId="1BC59BA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17(65)</w:t>
            </w:r>
          </w:p>
        </w:tc>
      </w:tr>
      <w:tr w:rsidR="008A4326" w:rsidRPr="008A4326" w14:paraId="69F77853" w14:textId="77777777" w:rsidTr="008A4326">
        <w:trPr>
          <w:trHeight w:val="300"/>
        </w:trPr>
        <w:tc>
          <w:tcPr>
            <w:tcW w:w="1190" w:type="dxa"/>
            <w:tcBorders>
              <w:top w:val="nil"/>
              <w:left w:val="nil"/>
              <w:bottom w:val="nil"/>
              <w:right w:val="nil"/>
            </w:tcBorders>
            <w:shd w:val="clear" w:color="auto" w:fill="auto"/>
            <w:noWrap/>
            <w:vAlign w:val="bottom"/>
            <w:hideMark/>
          </w:tcPr>
          <w:p w14:paraId="0D4E541C"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10FD6262"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single" w:sz="4" w:space="0" w:color="auto"/>
            </w:tcBorders>
            <w:shd w:val="clear" w:color="000000" w:fill="DAEEF3"/>
            <w:noWrap/>
            <w:vAlign w:val="center"/>
            <w:hideMark/>
          </w:tcPr>
          <w:p w14:paraId="63B40385" w14:textId="77777777" w:rsidR="008A4326" w:rsidRPr="008A4326" w:rsidRDefault="008A4326" w:rsidP="008A4326">
            <w:pPr>
              <w:spacing w:after="0" w:line="240" w:lineRule="auto"/>
              <w:rPr>
                <w:rFonts w:ascii="Calibri" w:eastAsia="Times New Roman" w:hAnsi="Calibri" w:cs="Calibri"/>
                <w:color w:val="000000"/>
                <w:sz w:val="20"/>
                <w:szCs w:val="20"/>
              </w:rPr>
            </w:pPr>
            <w:r w:rsidRPr="008A4326">
              <w:rPr>
                <w:rFonts w:ascii="Calibri" w:eastAsia="Times New Roman" w:hAnsi="Calibri" w:cs="Calibri"/>
                <w:color w:val="000000"/>
                <w:sz w:val="20"/>
                <w:szCs w:val="20"/>
              </w:rPr>
              <w:t>Seme</w:t>
            </w:r>
          </w:p>
        </w:tc>
        <w:tc>
          <w:tcPr>
            <w:tcW w:w="1012" w:type="dxa"/>
            <w:tcBorders>
              <w:top w:val="nil"/>
              <w:left w:val="nil"/>
              <w:bottom w:val="nil"/>
              <w:right w:val="nil"/>
            </w:tcBorders>
            <w:shd w:val="clear" w:color="auto" w:fill="auto"/>
            <w:noWrap/>
            <w:vAlign w:val="bottom"/>
            <w:hideMark/>
          </w:tcPr>
          <w:p w14:paraId="0BF7EED2"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76" w:type="dxa"/>
            <w:tcBorders>
              <w:top w:val="nil"/>
              <w:left w:val="nil"/>
              <w:bottom w:val="nil"/>
              <w:right w:val="nil"/>
            </w:tcBorders>
            <w:shd w:val="clear" w:color="000000" w:fill="C4D79B"/>
            <w:noWrap/>
            <w:vAlign w:val="bottom"/>
            <w:hideMark/>
          </w:tcPr>
          <w:p w14:paraId="4191982D"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100(49)</w:t>
            </w:r>
          </w:p>
        </w:tc>
        <w:tc>
          <w:tcPr>
            <w:tcW w:w="1048" w:type="dxa"/>
            <w:tcBorders>
              <w:top w:val="nil"/>
              <w:left w:val="nil"/>
              <w:bottom w:val="nil"/>
              <w:right w:val="nil"/>
            </w:tcBorders>
            <w:shd w:val="clear" w:color="000000" w:fill="C4D79B"/>
            <w:noWrap/>
            <w:vAlign w:val="bottom"/>
            <w:hideMark/>
          </w:tcPr>
          <w:p w14:paraId="0987BE6F"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100(119)</w:t>
            </w:r>
          </w:p>
        </w:tc>
        <w:tc>
          <w:tcPr>
            <w:tcW w:w="1050" w:type="dxa"/>
            <w:tcBorders>
              <w:top w:val="nil"/>
              <w:left w:val="nil"/>
              <w:bottom w:val="nil"/>
              <w:right w:val="nil"/>
            </w:tcBorders>
            <w:shd w:val="clear" w:color="000000" w:fill="C4D79B"/>
            <w:noWrap/>
            <w:vAlign w:val="bottom"/>
            <w:hideMark/>
          </w:tcPr>
          <w:p w14:paraId="37A151C3"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100(49)</w:t>
            </w:r>
          </w:p>
        </w:tc>
        <w:tc>
          <w:tcPr>
            <w:tcW w:w="1079" w:type="dxa"/>
            <w:tcBorders>
              <w:top w:val="nil"/>
              <w:left w:val="single" w:sz="4" w:space="0" w:color="auto"/>
              <w:bottom w:val="nil"/>
              <w:right w:val="nil"/>
            </w:tcBorders>
            <w:shd w:val="clear" w:color="auto" w:fill="auto"/>
            <w:noWrap/>
            <w:vAlign w:val="bottom"/>
            <w:hideMark/>
          </w:tcPr>
          <w:p w14:paraId="42CA6A79"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na</w:t>
            </w:r>
          </w:p>
        </w:tc>
        <w:tc>
          <w:tcPr>
            <w:tcW w:w="876" w:type="dxa"/>
            <w:tcBorders>
              <w:top w:val="nil"/>
              <w:left w:val="nil"/>
              <w:bottom w:val="nil"/>
              <w:right w:val="nil"/>
            </w:tcBorders>
            <w:shd w:val="clear" w:color="000000" w:fill="FF9999"/>
            <w:noWrap/>
            <w:vAlign w:val="bottom"/>
            <w:hideMark/>
          </w:tcPr>
          <w:p w14:paraId="6A638C7B"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13(102)</w:t>
            </w:r>
          </w:p>
        </w:tc>
        <w:tc>
          <w:tcPr>
            <w:tcW w:w="1048" w:type="dxa"/>
            <w:tcBorders>
              <w:top w:val="nil"/>
              <w:left w:val="nil"/>
              <w:bottom w:val="nil"/>
              <w:right w:val="nil"/>
            </w:tcBorders>
            <w:shd w:val="clear" w:color="000000" w:fill="FF9999"/>
            <w:noWrap/>
            <w:vAlign w:val="bottom"/>
            <w:hideMark/>
          </w:tcPr>
          <w:p w14:paraId="08113370"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1(95)</w:t>
            </w:r>
          </w:p>
        </w:tc>
        <w:tc>
          <w:tcPr>
            <w:tcW w:w="1050" w:type="dxa"/>
            <w:tcBorders>
              <w:top w:val="nil"/>
              <w:left w:val="nil"/>
              <w:bottom w:val="nil"/>
              <w:right w:val="single" w:sz="4" w:space="0" w:color="auto"/>
            </w:tcBorders>
            <w:shd w:val="clear" w:color="000000" w:fill="FF9999"/>
            <w:noWrap/>
            <w:vAlign w:val="bottom"/>
            <w:hideMark/>
          </w:tcPr>
          <w:p w14:paraId="16EF009E" w14:textId="77777777"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78(46)</w:t>
            </w:r>
          </w:p>
        </w:tc>
      </w:tr>
      <w:tr w:rsidR="008A4326" w:rsidRPr="008A4326" w14:paraId="28AAA721" w14:textId="77777777" w:rsidTr="008A4326">
        <w:trPr>
          <w:trHeight w:val="300"/>
        </w:trPr>
        <w:tc>
          <w:tcPr>
            <w:tcW w:w="1190" w:type="dxa"/>
            <w:tcBorders>
              <w:top w:val="nil"/>
              <w:left w:val="nil"/>
              <w:bottom w:val="nil"/>
              <w:right w:val="nil"/>
            </w:tcBorders>
            <w:shd w:val="clear" w:color="auto" w:fill="auto"/>
            <w:noWrap/>
            <w:vAlign w:val="bottom"/>
            <w:hideMark/>
          </w:tcPr>
          <w:p w14:paraId="55CFFA91"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53" w:type="dxa"/>
            <w:tcBorders>
              <w:top w:val="nil"/>
              <w:left w:val="nil"/>
              <w:bottom w:val="nil"/>
              <w:right w:val="nil"/>
            </w:tcBorders>
            <w:shd w:val="clear" w:color="auto" w:fill="auto"/>
            <w:noWrap/>
            <w:vAlign w:val="bottom"/>
            <w:hideMark/>
          </w:tcPr>
          <w:p w14:paraId="26CC7487"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118" w:type="dxa"/>
            <w:tcBorders>
              <w:top w:val="nil"/>
              <w:left w:val="nil"/>
              <w:bottom w:val="nil"/>
              <w:right w:val="nil"/>
            </w:tcBorders>
            <w:shd w:val="clear" w:color="auto" w:fill="auto"/>
            <w:noWrap/>
            <w:vAlign w:val="bottom"/>
            <w:hideMark/>
          </w:tcPr>
          <w:p w14:paraId="0C9F2F72"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12" w:type="dxa"/>
            <w:tcBorders>
              <w:top w:val="nil"/>
              <w:left w:val="nil"/>
              <w:bottom w:val="nil"/>
              <w:right w:val="nil"/>
            </w:tcBorders>
            <w:shd w:val="clear" w:color="auto" w:fill="auto"/>
            <w:noWrap/>
            <w:vAlign w:val="bottom"/>
            <w:hideMark/>
          </w:tcPr>
          <w:p w14:paraId="51EBD811"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876" w:type="dxa"/>
            <w:tcBorders>
              <w:top w:val="nil"/>
              <w:left w:val="nil"/>
              <w:bottom w:val="nil"/>
              <w:right w:val="nil"/>
            </w:tcBorders>
            <w:shd w:val="clear" w:color="auto" w:fill="auto"/>
            <w:noWrap/>
            <w:vAlign w:val="bottom"/>
            <w:hideMark/>
          </w:tcPr>
          <w:p w14:paraId="5FCCF218"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48" w:type="dxa"/>
            <w:tcBorders>
              <w:top w:val="nil"/>
              <w:left w:val="nil"/>
              <w:bottom w:val="nil"/>
              <w:right w:val="nil"/>
            </w:tcBorders>
            <w:shd w:val="clear" w:color="auto" w:fill="auto"/>
            <w:noWrap/>
            <w:vAlign w:val="bottom"/>
            <w:hideMark/>
          </w:tcPr>
          <w:p w14:paraId="54706E77"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50" w:type="dxa"/>
            <w:tcBorders>
              <w:top w:val="nil"/>
              <w:left w:val="nil"/>
              <w:bottom w:val="nil"/>
              <w:right w:val="nil"/>
            </w:tcBorders>
            <w:shd w:val="clear" w:color="auto" w:fill="auto"/>
            <w:noWrap/>
            <w:vAlign w:val="bottom"/>
            <w:hideMark/>
          </w:tcPr>
          <w:p w14:paraId="784AACB6"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79" w:type="dxa"/>
            <w:tcBorders>
              <w:top w:val="nil"/>
              <w:left w:val="nil"/>
              <w:bottom w:val="nil"/>
              <w:right w:val="nil"/>
            </w:tcBorders>
            <w:shd w:val="clear" w:color="auto" w:fill="auto"/>
            <w:noWrap/>
            <w:vAlign w:val="bottom"/>
            <w:hideMark/>
          </w:tcPr>
          <w:p w14:paraId="63D0A805"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876" w:type="dxa"/>
            <w:tcBorders>
              <w:top w:val="nil"/>
              <w:left w:val="nil"/>
              <w:bottom w:val="nil"/>
              <w:right w:val="nil"/>
            </w:tcBorders>
            <w:shd w:val="clear" w:color="auto" w:fill="auto"/>
            <w:noWrap/>
            <w:vAlign w:val="bottom"/>
            <w:hideMark/>
          </w:tcPr>
          <w:p w14:paraId="56CAA2DA"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48" w:type="dxa"/>
            <w:tcBorders>
              <w:top w:val="nil"/>
              <w:left w:val="nil"/>
              <w:bottom w:val="nil"/>
              <w:right w:val="nil"/>
            </w:tcBorders>
            <w:shd w:val="clear" w:color="auto" w:fill="auto"/>
            <w:noWrap/>
            <w:vAlign w:val="bottom"/>
            <w:hideMark/>
          </w:tcPr>
          <w:p w14:paraId="36D679A2"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50" w:type="dxa"/>
            <w:tcBorders>
              <w:top w:val="nil"/>
              <w:left w:val="nil"/>
              <w:bottom w:val="nil"/>
              <w:right w:val="nil"/>
            </w:tcBorders>
            <w:shd w:val="clear" w:color="auto" w:fill="auto"/>
            <w:noWrap/>
            <w:vAlign w:val="bottom"/>
            <w:hideMark/>
          </w:tcPr>
          <w:p w14:paraId="5D052007" w14:textId="77777777" w:rsidR="008A4326" w:rsidRPr="008A4326" w:rsidRDefault="008A4326" w:rsidP="008A4326">
            <w:pPr>
              <w:spacing w:after="0" w:line="240" w:lineRule="auto"/>
              <w:rPr>
                <w:rFonts w:ascii="Calibri" w:eastAsia="Times New Roman" w:hAnsi="Calibri" w:cs="Calibri"/>
                <w:color w:val="000000"/>
                <w:sz w:val="20"/>
                <w:szCs w:val="20"/>
              </w:rPr>
            </w:pPr>
          </w:p>
        </w:tc>
      </w:tr>
      <w:tr w:rsidR="008A4326" w:rsidRPr="008A4326" w14:paraId="2A76B812" w14:textId="77777777" w:rsidTr="008A4326">
        <w:trPr>
          <w:trHeight w:val="300"/>
        </w:trPr>
        <w:tc>
          <w:tcPr>
            <w:tcW w:w="2343" w:type="dxa"/>
            <w:gridSpan w:val="2"/>
            <w:tcBorders>
              <w:top w:val="nil"/>
              <w:left w:val="nil"/>
              <w:bottom w:val="nil"/>
              <w:right w:val="nil"/>
            </w:tcBorders>
            <w:shd w:val="clear" w:color="000000" w:fill="DAEEF3"/>
            <w:noWrap/>
            <w:vAlign w:val="bottom"/>
            <w:hideMark/>
          </w:tcPr>
          <w:p w14:paraId="35DA56C2" w14:textId="7ABF7014" w:rsidR="008A4326" w:rsidRPr="008A4326" w:rsidRDefault="008A4326" w:rsidP="008A4326">
            <w:pPr>
              <w:spacing w:after="0" w:line="240" w:lineRule="auto"/>
              <w:jc w:val="center"/>
              <w:rPr>
                <w:rFonts w:ascii="Calibri" w:eastAsia="Times New Roman" w:hAnsi="Calibri" w:cs="Calibri"/>
                <w:color w:val="000000"/>
                <w:sz w:val="20"/>
                <w:szCs w:val="20"/>
              </w:rPr>
            </w:pPr>
            <w:r w:rsidRPr="008A4326">
              <w:rPr>
                <w:rFonts w:ascii="Calibri" w:eastAsia="Times New Roman" w:hAnsi="Calibri" w:cs="Calibri"/>
                <w:color w:val="000000"/>
                <w:sz w:val="20"/>
                <w:szCs w:val="20"/>
              </w:rPr>
              <w:t>IRS districts</w:t>
            </w:r>
          </w:p>
        </w:tc>
        <w:tc>
          <w:tcPr>
            <w:tcW w:w="1118" w:type="dxa"/>
            <w:tcBorders>
              <w:top w:val="nil"/>
              <w:left w:val="nil"/>
              <w:bottom w:val="nil"/>
              <w:right w:val="nil"/>
            </w:tcBorders>
            <w:shd w:val="clear" w:color="auto" w:fill="auto"/>
            <w:noWrap/>
            <w:vAlign w:val="bottom"/>
            <w:hideMark/>
          </w:tcPr>
          <w:p w14:paraId="143F2C0B"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12" w:type="dxa"/>
            <w:tcBorders>
              <w:top w:val="nil"/>
              <w:left w:val="nil"/>
              <w:bottom w:val="nil"/>
              <w:right w:val="nil"/>
            </w:tcBorders>
            <w:shd w:val="clear" w:color="auto" w:fill="auto"/>
            <w:noWrap/>
            <w:vAlign w:val="bottom"/>
            <w:hideMark/>
          </w:tcPr>
          <w:p w14:paraId="5689541F"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876" w:type="dxa"/>
            <w:tcBorders>
              <w:top w:val="nil"/>
              <w:left w:val="nil"/>
              <w:bottom w:val="nil"/>
              <w:right w:val="nil"/>
            </w:tcBorders>
            <w:shd w:val="clear" w:color="auto" w:fill="auto"/>
            <w:noWrap/>
            <w:vAlign w:val="bottom"/>
            <w:hideMark/>
          </w:tcPr>
          <w:p w14:paraId="6D6D16F4"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48" w:type="dxa"/>
            <w:tcBorders>
              <w:top w:val="nil"/>
              <w:left w:val="nil"/>
              <w:bottom w:val="nil"/>
              <w:right w:val="nil"/>
            </w:tcBorders>
            <w:shd w:val="clear" w:color="auto" w:fill="auto"/>
            <w:noWrap/>
            <w:vAlign w:val="bottom"/>
            <w:hideMark/>
          </w:tcPr>
          <w:p w14:paraId="0D168BD9"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50" w:type="dxa"/>
            <w:tcBorders>
              <w:top w:val="nil"/>
              <w:left w:val="nil"/>
              <w:bottom w:val="nil"/>
              <w:right w:val="nil"/>
            </w:tcBorders>
            <w:shd w:val="clear" w:color="auto" w:fill="auto"/>
            <w:noWrap/>
            <w:vAlign w:val="bottom"/>
            <w:hideMark/>
          </w:tcPr>
          <w:p w14:paraId="34FFCB64"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79" w:type="dxa"/>
            <w:tcBorders>
              <w:top w:val="nil"/>
              <w:left w:val="nil"/>
              <w:bottom w:val="nil"/>
              <w:right w:val="nil"/>
            </w:tcBorders>
            <w:shd w:val="clear" w:color="auto" w:fill="auto"/>
            <w:noWrap/>
            <w:vAlign w:val="bottom"/>
            <w:hideMark/>
          </w:tcPr>
          <w:p w14:paraId="542A80B6"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876" w:type="dxa"/>
            <w:tcBorders>
              <w:top w:val="nil"/>
              <w:left w:val="nil"/>
              <w:bottom w:val="nil"/>
              <w:right w:val="nil"/>
            </w:tcBorders>
            <w:shd w:val="clear" w:color="auto" w:fill="auto"/>
            <w:noWrap/>
            <w:vAlign w:val="bottom"/>
            <w:hideMark/>
          </w:tcPr>
          <w:p w14:paraId="7D98A798"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48" w:type="dxa"/>
            <w:tcBorders>
              <w:top w:val="nil"/>
              <w:left w:val="nil"/>
              <w:bottom w:val="nil"/>
              <w:right w:val="nil"/>
            </w:tcBorders>
            <w:shd w:val="clear" w:color="auto" w:fill="auto"/>
            <w:noWrap/>
            <w:vAlign w:val="bottom"/>
            <w:hideMark/>
          </w:tcPr>
          <w:p w14:paraId="64627E7C" w14:textId="77777777" w:rsidR="008A4326" w:rsidRPr="008A4326" w:rsidRDefault="008A4326" w:rsidP="008A4326">
            <w:pPr>
              <w:spacing w:after="0" w:line="240" w:lineRule="auto"/>
              <w:rPr>
                <w:rFonts w:ascii="Calibri" w:eastAsia="Times New Roman" w:hAnsi="Calibri" w:cs="Calibri"/>
                <w:color w:val="000000"/>
                <w:sz w:val="20"/>
                <w:szCs w:val="20"/>
              </w:rPr>
            </w:pPr>
          </w:p>
        </w:tc>
        <w:tc>
          <w:tcPr>
            <w:tcW w:w="1050" w:type="dxa"/>
            <w:tcBorders>
              <w:top w:val="nil"/>
              <w:left w:val="nil"/>
              <w:bottom w:val="nil"/>
              <w:right w:val="nil"/>
            </w:tcBorders>
            <w:shd w:val="clear" w:color="auto" w:fill="auto"/>
            <w:noWrap/>
            <w:vAlign w:val="bottom"/>
            <w:hideMark/>
          </w:tcPr>
          <w:p w14:paraId="319B3616" w14:textId="77777777" w:rsidR="008A4326" w:rsidRPr="008A4326" w:rsidRDefault="008A4326" w:rsidP="008A4326">
            <w:pPr>
              <w:spacing w:after="0" w:line="240" w:lineRule="auto"/>
              <w:rPr>
                <w:rFonts w:ascii="Calibri" w:eastAsia="Times New Roman" w:hAnsi="Calibri" w:cs="Calibri"/>
                <w:color w:val="000000"/>
                <w:sz w:val="20"/>
                <w:szCs w:val="20"/>
              </w:rPr>
            </w:pPr>
          </w:p>
        </w:tc>
      </w:tr>
    </w:tbl>
    <w:p w14:paraId="3D617E38" w14:textId="77777777" w:rsidR="00765557" w:rsidRDefault="00765557" w:rsidP="0017598E">
      <w:pPr>
        <w:jc w:val="center"/>
        <w:rPr>
          <w:b/>
          <w:sz w:val="16"/>
          <w:szCs w:val="16"/>
          <w:u w:val="single"/>
        </w:rPr>
        <w:sectPr w:rsidR="00765557" w:rsidSect="008A4326">
          <w:pgSz w:w="15840" w:h="12240" w:orient="landscape"/>
          <w:pgMar w:top="144" w:right="1440" w:bottom="-144" w:left="432" w:header="720" w:footer="720" w:gutter="0"/>
          <w:cols w:space="720"/>
          <w:docGrid w:linePitch="360"/>
        </w:sectPr>
      </w:pPr>
    </w:p>
    <w:p w14:paraId="5CDA392D" w14:textId="77777777" w:rsidR="007022CA" w:rsidRDefault="009B6A26" w:rsidP="00765557">
      <w:pPr>
        <w:jc w:val="center"/>
        <w:rPr>
          <w:b/>
          <w:sz w:val="28"/>
          <w:szCs w:val="28"/>
          <w:u w:val="single"/>
        </w:rPr>
      </w:pPr>
      <w:r w:rsidRPr="009B6A26">
        <w:rPr>
          <w:b/>
          <w:sz w:val="28"/>
          <w:szCs w:val="28"/>
          <w:u w:val="single"/>
        </w:rPr>
        <w:lastRenderedPageBreak/>
        <w:t>BURKINA FASO</w:t>
      </w:r>
    </w:p>
    <w:p w14:paraId="0174DCD8" w14:textId="77777777" w:rsidR="007F1CB2" w:rsidRPr="00303E4B" w:rsidRDefault="007F1CB2" w:rsidP="009B6A26">
      <w:pPr>
        <w:jc w:val="center"/>
        <w:rPr>
          <w:b/>
          <w:u w:val="single"/>
        </w:rPr>
      </w:pPr>
    </w:p>
    <w:p w14:paraId="310A6555" w14:textId="743F27A6" w:rsidR="007F1CB2" w:rsidRPr="00303E4B" w:rsidRDefault="00284611" w:rsidP="007F1CB2">
      <w:r>
        <w:rPr>
          <w:rFonts w:eastAsia="Times New Roman" w:cs="Times New Roman"/>
        </w:rPr>
        <w:t xml:space="preserve">PMI is the sole supporter of IRS in Burkina Faso. </w:t>
      </w:r>
      <w:r w:rsidR="00A96355" w:rsidRPr="00303E4B">
        <w:t xml:space="preserve">PMI </w:t>
      </w:r>
      <w:r w:rsidR="007F1CB2" w:rsidRPr="00303E4B">
        <w:t>conduc</w:t>
      </w:r>
      <w:r w:rsidR="00765557" w:rsidRPr="00303E4B">
        <w:t>t</w:t>
      </w:r>
      <w:r w:rsidR="007F1CB2" w:rsidRPr="00303E4B">
        <w:t>ed IRS in Diebougou District in 2010 and 2011. In both years</w:t>
      </w:r>
      <w:r w:rsidR="0061103B">
        <w:t>,</w:t>
      </w:r>
      <w:r w:rsidR="007F1CB2" w:rsidRPr="00303E4B">
        <w:t xml:space="preserve"> carbamates were used.</w:t>
      </w:r>
      <w:r w:rsidR="004C766D" w:rsidRPr="00303E4B">
        <w:t xml:space="preserve"> Additionally, 80% ITN coverage has been achieved in this district.</w:t>
      </w:r>
      <w:r>
        <w:t xml:space="preserve"> In 2012 PMI will again spray Diebougou with a carbamate.</w:t>
      </w:r>
    </w:p>
    <w:p w14:paraId="197D3E8C" w14:textId="77777777" w:rsidR="005F3D33" w:rsidRDefault="005F3D33" w:rsidP="005F3D33">
      <w:pPr>
        <w:spacing w:before="240" w:after="0"/>
        <w:rPr>
          <w:b/>
        </w:rPr>
      </w:pPr>
    </w:p>
    <w:p w14:paraId="3C656916" w14:textId="77777777" w:rsidR="005F3D33" w:rsidRPr="00303E4B" w:rsidRDefault="005F3D33" w:rsidP="005F3D33">
      <w:pPr>
        <w:spacing w:before="240" w:after="0"/>
        <w:rPr>
          <w:b/>
        </w:rPr>
      </w:pPr>
      <w:r>
        <w:rPr>
          <w:b/>
        </w:rPr>
        <w:t>COMMENTS ON DATA</w:t>
      </w:r>
      <w:r w:rsidRPr="00303E4B">
        <w:rPr>
          <w:b/>
        </w:rPr>
        <w:t xml:space="preserve">:  </w:t>
      </w:r>
    </w:p>
    <w:p w14:paraId="733F5435" w14:textId="1277EE58" w:rsidR="00A34246" w:rsidRPr="00303E4B" w:rsidRDefault="009C195A" w:rsidP="007F1CB2">
      <w:r w:rsidRPr="00303E4B">
        <w:t>Susceptibility data w</w:t>
      </w:r>
      <w:r w:rsidR="0061103B">
        <w:t>ere</w:t>
      </w:r>
      <w:r w:rsidRPr="00303E4B">
        <w:t xml:space="preserve"> collected in collaboration with </w:t>
      </w:r>
      <w:r w:rsidR="0008392A" w:rsidRPr="00303E4B">
        <w:t>Centre Muraz</w:t>
      </w:r>
      <w:r w:rsidR="00BF0E46">
        <w:t>.</w:t>
      </w:r>
    </w:p>
    <w:p w14:paraId="1CFD0505" w14:textId="77777777" w:rsidR="00A96355" w:rsidRPr="00303E4B" w:rsidRDefault="00A96355" w:rsidP="00A96355">
      <w:pPr>
        <w:spacing w:after="0"/>
      </w:pPr>
    </w:p>
    <w:p w14:paraId="7EF311FE" w14:textId="287B0869" w:rsidR="00D20204" w:rsidRDefault="00A96355" w:rsidP="007F1CB2">
      <w:r w:rsidRPr="00303E4B">
        <w:rPr>
          <w:i/>
        </w:rPr>
        <w:t>An. gambiae</w:t>
      </w:r>
      <w:r w:rsidRPr="00303E4B">
        <w:t xml:space="preserve"> s.l. mosquitoes were tested. </w:t>
      </w:r>
      <w:r w:rsidR="00D20204">
        <w:t>T</w:t>
      </w:r>
      <w:r w:rsidR="006B6034" w:rsidRPr="00303E4B">
        <w:t xml:space="preserve">he numbers of mosquitoes tested </w:t>
      </w:r>
      <w:r w:rsidR="00D20204">
        <w:t>were not reported</w:t>
      </w:r>
      <w:r w:rsidR="006B6034" w:rsidRPr="00303E4B">
        <w:t>.</w:t>
      </w:r>
    </w:p>
    <w:p w14:paraId="5E6BDA58" w14:textId="77777777" w:rsidR="00D20204" w:rsidRDefault="00D20204" w:rsidP="007F1CB2"/>
    <w:p w14:paraId="259E98AA" w14:textId="06CF2ECE" w:rsidR="00E23D0C" w:rsidRDefault="00E23D0C" w:rsidP="007F1CB2">
      <w:r w:rsidRPr="00303E4B">
        <w:t xml:space="preserve">Additionally, in 2010 the rate of the kdr mutation was estimated at 0.93 in </w:t>
      </w:r>
      <w:r w:rsidRPr="00303E4B">
        <w:rPr>
          <w:i/>
        </w:rPr>
        <w:t>An. gambiae</w:t>
      </w:r>
      <w:r w:rsidRPr="00303E4B">
        <w:t xml:space="preserve"> </w:t>
      </w:r>
      <w:proofErr w:type="gramStart"/>
      <w:r w:rsidRPr="00303E4B">
        <w:t>s.s</w:t>
      </w:r>
      <w:proofErr w:type="gramEnd"/>
      <w:r w:rsidRPr="00303E4B">
        <w:t xml:space="preserve">. (0.53 in the M form and 0.99 in the S form). The kdr mutation was absent in </w:t>
      </w:r>
      <w:r w:rsidRPr="00303E4B">
        <w:rPr>
          <w:i/>
        </w:rPr>
        <w:t>An. arabiensis</w:t>
      </w:r>
      <w:r w:rsidRPr="00303E4B">
        <w:t>.</w:t>
      </w:r>
    </w:p>
    <w:p w14:paraId="6AA44F36" w14:textId="77777777" w:rsidR="00D20204" w:rsidRPr="00303E4B" w:rsidRDefault="00D20204" w:rsidP="007F1CB2"/>
    <w:p w14:paraId="3C93DCF6" w14:textId="77777777" w:rsidR="007F1CB2" w:rsidRDefault="007F1CB2" w:rsidP="007F1CB2"/>
    <w:p w14:paraId="6A1111AA" w14:textId="775F45E6" w:rsidR="007F1CB2" w:rsidRPr="007F1CB2" w:rsidRDefault="00284611" w:rsidP="007F1CB2">
      <w:r w:rsidRPr="009710AA">
        <w:rPr>
          <w:b/>
          <w:noProof/>
        </w:rPr>
        <mc:AlternateContent>
          <mc:Choice Requires="wps">
            <w:drawing>
              <wp:anchor distT="0" distB="0" distL="114300" distR="114300" simplePos="0" relativeHeight="251669504" behindDoc="0" locked="0" layoutInCell="1" allowOverlap="1" wp14:anchorId="19318F18" wp14:editId="10775BBF">
                <wp:simplePos x="0" y="0"/>
                <wp:positionH relativeFrom="column">
                  <wp:posOffset>0</wp:posOffset>
                </wp:positionH>
                <wp:positionV relativeFrom="paragraph">
                  <wp:posOffset>305435</wp:posOffset>
                </wp:positionV>
                <wp:extent cx="6336665" cy="1743075"/>
                <wp:effectExtent l="0" t="0" r="2603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743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116D136" w14:textId="77777777" w:rsidR="00AC6C70" w:rsidRPr="00303E4B" w:rsidRDefault="00AC6C70" w:rsidP="007F1CB2">
                            <w:pPr>
                              <w:rPr>
                                <w:b/>
                              </w:rPr>
                            </w:pPr>
                            <w:r w:rsidRPr="00303E4B">
                              <w:rPr>
                                <w:b/>
                              </w:rPr>
                              <w:t>CONCLUSIONS:</w:t>
                            </w:r>
                          </w:p>
                          <w:p w14:paraId="027A4649" w14:textId="75980001" w:rsidR="00AC6C70" w:rsidRPr="00303E4B" w:rsidRDefault="00AC6C70" w:rsidP="007F1CB2">
                            <w:pPr>
                              <w:pStyle w:val="ListParagraph"/>
                              <w:numPr>
                                <w:ilvl w:val="0"/>
                                <w:numId w:val="3"/>
                              </w:numPr>
                            </w:pPr>
                            <w:r w:rsidRPr="00303E4B">
                              <w:t>In the three districts tested</w:t>
                            </w:r>
                            <w:r>
                              <w:t>,</w:t>
                            </w:r>
                            <w:r w:rsidRPr="00303E4B">
                              <w:t xml:space="preserve"> </w:t>
                            </w:r>
                            <w:r w:rsidRPr="00303E4B">
                              <w:rPr>
                                <w:i/>
                              </w:rPr>
                              <w:t>An. gambiae</w:t>
                            </w:r>
                            <w:r w:rsidRPr="00303E4B">
                              <w:t xml:space="preserve"> s.l. shows resistance to pyrethroids and probable resistance to carbamates</w:t>
                            </w:r>
                          </w:p>
                          <w:p w14:paraId="46B8537A" w14:textId="1B4B0412" w:rsidR="00AC6C70" w:rsidRPr="00303E4B" w:rsidRDefault="00AC6C70" w:rsidP="007F1CB2">
                            <w:pPr>
                              <w:pStyle w:val="ListParagraph"/>
                              <w:numPr>
                                <w:ilvl w:val="0"/>
                                <w:numId w:val="3"/>
                              </w:numPr>
                            </w:pPr>
                            <w:r w:rsidRPr="00303E4B">
                              <w:t>Regarding organophosphates, in Diebougou there appears to be full susceptibility to malathion, while there is probable resistance to fenitrothion in Dano</w:t>
                            </w:r>
                          </w:p>
                          <w:p w14:paraId="77E93B3D" w14:textId="2E3568B1" w:rsidR="00AC6C70" w:rsidRPr="00303E4B" w:rsidRDefault="00AC6C70" w:rsidP="00335C53">
                            <w:pPr>
                              <w:pStyle w:val="ListParagraph"/>
                              <w:numPr>
                                <w:ilvl w:val="0"/>
                                <w:numId w:val="3"/>
                              </w:numPr>
                              <w:rPr>
                                <w:b/>
                                <w:i/>
                              </w:rPr>
                            </w:pPr>
                            <w:r w:rsidRPr="00303E4B">
                              <w:t>DDT has not been tested by PMI to date</w:t>
                            </w:r>
                          </w:p>
                          <w:p w14:paraId="27E7E448" w14:textId="77777777" w:rsidR="00AC6C70" w:rsidRPr="00335C53" w:rsidRDefault="00AC6C70" w:rsidP="00335C5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4.05pt;width:498.95pt;height:13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" fillcolor="white [3201]" strokecolor="#4f81bd [3204]" strokeweight="2pt">
                <v:textbox>
                  <w:txbxContent>
                    <w:p w14:paraId="1116D136" w14:textId="77777777" w:rsidR="00AC6C70" w:rsidRPr="00303E4B" w:rsidRDefault="00AC6C70" w:rsidP="007F1CB2">
                      <w:pPr>
                        <w:rPr>
                          <w:b/>
                        </w:rPr>
                      </w:pPr>
                      <w:r w:rsidRPr="00303E4B">
                        <w:rPr>
                          <w:b/>
                        </w:rPr>
                        <w:t>CONCLUSIONS:</w:t>
                      </w:r>
                    </w:p>
                    <w:p w14:paraId="027A4649" w14:textId="75980001" w:rsidR="00AC6C70" w:rsidRPr="00303E4B" w:rsidRDefault="00AC6C70" w:rsidP="007F1CB2">
                      <w:pPr>
                        <w:pStyle w:val="ListParagraph"/>
                        <w:numPr>
                          <w:ilvl w:val="0"/>
                          <w:numId w:val="3"/>
                        </w:numPr>
                      </w:pPr>
                      <w:r w:rsidRPr="00303E4B">
                        <w:t>In the three districts tested</w:t>
                      </w:r>
                      <w:r>
                        <w:t>,</w:t>
                      </w:r>
                      <w:r w:rsidRPr="00303E4B">
                        <w:t xml:space="preserve"> </w:t>
                      </w:r>
                      <w:r w:rsidRPr="00303E4B">
                        <w:rPr>
                          <w:i/>
                        </w:rPr>
                        <w:t>An. gambiae</w:t>
                      </w:r>
                      <w:r w:rsidRPr="00303E4B">
                        <w:t xml:space="preserve"> s.l. shows resistance to pyrethroids and probable resistance to carbamates</w:t>
                      </w:r>
                    </w:p>
                    <w:p w14:paraId="46B8537A" w14:textId="1B4B0412" w:rsidR="00AC6C70" w:rsidRPr="00303E4B" w:rsidRDefault="00AC6C70" w:rsidP="007F1CB2">
                      <w:pPr>
                        <w:pStyle w:val="ListParagraph"/>
                        <w:numPr>
                          <w:ilvl w:val="0"/>
                          <w:numId w:val="3"/>
                        </w:numPr>
                      </w:pPr>
                      <w:r w:rsidRPr="00303E4B">
                        <w:t>Regarding organophosphates, in Diebougou there appears to be full susceptibility to malathion, while there is probable resistance to fenitrothion in Dano</w:t>
                      </w:r>
                    </w:p>
                    <w:p w14:paraId="77E93B3D" w14:textId="2E3568B1" w:rsidR="00AC6C70" w:rsidRPr="00303E4B" w:rsidRDefault="00AC6C70" w:rsidP="00335C53">
                      <w:pPr>
                        <w:pStyle w:val="ListParagraph"/>
                        <w:numPr>
                          <w:ilvl w:val="0"/>
                          <w:numId w:val="3"/>
                        </w:numPr>
                        <w:rPr>
                          <w:b/>
                          <w:i/>
                        </w:rPr>
                      </w:pPr>
                      <w:r w:rsidRPr="00303E4B">
                        <w:t>DDT has not been tested by PMI to date</w:t>
                      </w:r>
                    </w:p>
                    <w:p w14:paraId="27E7E448" w14:textId="77777777" w:rsidR="00AC6C70" w:rsidRPr="00335C53" w:rsidRDefault="00AC6C70" w:rsidP="00335C53">
                      <w:pPr>
                        <w:rPr>
                          <w:sz w:val="24"/>
                          <w:szCs w:val="24"/>
                        </w:rPr>
                      </w:pPr>
                    </w:p>
                  </w:txbxContent>
                </v:textbox>
              </v:shape>
            </w:pict>
          </mc:Fallback>
        </mc:AlternateContent>
      </w:r>
    </w:p>
    <w:p w14:paraId="3AD063AA" w14:textId="296DE10C" w:rsidR="00842A41" w:rsidRDefault="00842A41">
      <w:pPr>
        <w:rPr>
          <w:b/>
          <w:u w:val="single"/>
        </w:rPr>
      </w:pPr>
      <w:r>
        <w:rPr>
          <w:b/>
          <w:u w:val="single"/>
        </w:rPr>
        <w:br w:type="page"/>
      </w:r>
    </w:p>
    <w:tbl>
      <w:tblPr>
        <w:tblpPr w:leftFromText="180" w:rightFromText="180" w:vertAnchor="text" w:horzAnchor="margin" w:tblpY="1156"/>
        <w:tblW w:w="9720" w:type="dxa"/>
        <w:tblLook w:val="04A0" w:firstRow="1" w:lastRow="0" w:firstColumn="1" w:lastColumn="0" w:noHBand="0" w:noVBand="1"/>
      </w:tblPr>
      <w:tblGrid>
        <w:gridCol w:w="1240"/>
        <w:gridCol w:w="1060"/>
        <w:gridCol w:w="1060"/>
        <w:gridCol w:w="1060"/>
        <w:gridCol w:w="1060"/>
        <w:gridCol w:w="1060"/>
        <w:gridCol w:w="1060"/>
        <w:gridCol w:w="1060"/>
        <w:gridCol w:w="1060"/>
      </w:tblGrid>
      <w:tr w:rsidR="00284611" w:rsidRPr="0018447A" w14:paraId="17E98F29" w14:textId="77777777" w:rsidTr="00284611">
        <w:trPr>
          <w:trHeight w:val="280"/>
        </w:trPr>
        <w:tc>
          <w:tcPr>
            <w:tcW w:w="1240" w:type="dxa"/>
            <w:tcBorders>
              <w:top w:val="nil"/>
              <w:left w:val="nil"/>
              <w:bottom w:val="nil"/>
              <w:right w:val="nil"/>
            </w:tcBorders>
            <w:shd w:val="clear" w:color="auto" w:fill="auto"/>
            <w:noWrap/>
            <w:vAlign w:val="bottom"/>
            <w:hideMark/>
          </w:tcPr>
          <w:p w14:paraId="33FE048D" w14:textId="77777777" w:rsidR="00284611" w:rsidRPr="0018447A" w:rsidRDefault="00284611" w:rsidP="00284611">
            <w:pPr>
              <w:spacing w:after="0" w:line="240" w:lineRule="auto"/>
              <w:rPr>
                <w:rFonts w:ascii="Calibri" w:eastAsia="Times New Roman" w:hAnsi="Calibri" w:cs="Times New Roman"/>
                <w:color w:val="000000"/>
              </w:rPr>
            </w:pPr>
          </w:p>
        </w:tc>
        <w:tc>
          <w:tcPr>
            <w:tcW w:w="2120" w:type="dxa"/>
            <w:gridSpan w:val="2"/>
            <w:tcBorders>
              <w:top w:val="nil"/>
              <w:left w:val="single" w:sz="4" w:space="0" w:color="auto"/>
              <w:bottom w:val="nil"/>
              <w:right w:val="single" w:sz="4" w:space="0" w:color="000000"/>
            </w:tcBorders>
            <w:shd w:val="clear" w:color="auto" w:fill="auto"/>
            <w:noWrap/>
            <w:vAlign w:val="bottom"/>
            <w:hideMark/>
          </w:tcPr>
          <w:p w14:paraId="33016BB1"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Deltamethrin .05%</w:t>
            </w:r>
          </w:p>
        </w:tc>
        <w:tc>
          <w:tcPr>
            <w:tcW w:w="2120" w:type="dxa"/>
            <w:gridSpan w:val="2"/>
            <w:tcBorders>
              <w:top w:val="nil"/>
              <w:left w:val="nil"/>
              <w:bottom w:val="nil"/>
              <w:right w:val="single" w:sz="4" w:space="0" w:color="000000"/>
            </w:tcBorders>
            <w:shd w:val="clear" w:color="auto" w:fill="auto"/>
            <w:noWrap/>
            <w:vAlign w:val="bottom"/>
            <w:hideMark/>
          </w:tcPr>
          <w:p w14:paraId="588D304E"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Bendiocarb .1%</w:t>
            </w:r>
          </w:p>
        </w:tc>
        <w:tc>
          <w:tcPr>
            <w:tcW w:w="2120" w:type="dxa"/>
            <w:gridSpan w:val="2"/>
            <w:tcBorders>
              <w:top w:val="nil"/>
              <w:left w:val="nil"/>
              <w:bottom w:val="nil"/>
              <w:right w:val="single" w:sz="4" w:space="0" w:color="000000"/>
            </w:tcBorders>
            <w:shd w:val="clear" w:color="auto" w:fill="auto"/>
            <w:noWrap/>
            <w:vAlign w:val="bottom"/>
            <w:hideMark/>
          </w:tcPr>
          <w:p w14:paraId="3B82F35B"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Malathion .5%</w:t>
            </w:r>
          </w:p>
        </w:tc>
        <w:tc>
          <w:tcPr>
            <w:tcW w:w="2120" w:type="dxa"/>
            <w:gridSpan w:val="2"/>
            <w:tcBorders>
              <w:top w:val="nil"/>
              <w:left w:val="nil"/>
              <w:bottom w:val="nil"/>
              <w:right w:val="single" w:sz="4" w:space="0" w:color="000000"/>
            </w:tcBorders>
            <w:shd w:val="clear" w:color="auto" w:fill="auto"/>
            <w:noWrap/>
            <w:vAlign w:val="bottom"/>
            <w:hideMark/>
          </w:tcPr>
          <w:p w14:paraId="29BECDCA"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Fenitrothion 1%</w:t>
            </w:r>
          </w:p>
        </w:tc>
      </w:tr>
      <w:tr w:rsidR="00284611" w:rsidRPr="0018447A" w14:paraId="07249AD8" w14:textId="77777777" w:rsidTr="00284611">
        <w:trPr>
          <w:trHeight w:val="280"/>
        </w:trPr>
        <w:tc>
          <w:tcPr>
            <w:tcW w:w="1240" w:type="dxa"/>
            <w:tcBorders>
              <w:top w:val="nil"/>
              <w:left w:val="nil"/>
              <w:bottom w:val="single" w:sz="4" w:space="0" w:color="auto"/>
              <w:right w:val="nil"/>
            </w:tcBorders>
            <w:shd w:val="clear" w:color="auto" w:fill="auto"/>
            <w:noWrap/>
            <w:vAlign w:val="bottom"/>
            <w:hideMark/>
          </w:tcPr>
          <w:p w14:paraId="7625C406" w14:textId="77777777" w:rsidR="00284611" w:rsidRPr="0018447A" w:rsidRDefault="00284611" w:rsidP="00284611">
            <w:pPr>
              <w:spacing w:after="0" w:line="240" w:lineRule="auto"/>
              <w:rPr>
                <w:rFonts w:ascii="Calibri" w:eastAsia="Times New Roman" w:hAnsi="Calibri" w:cs="Times New Roman"/>
                <w:color w:val="000000"/>
              </w:rPr>
            </w:pPr>
            <w:r w:rsidRPr="0018447A">
              <w:rPr>
                <w:rFonts w:ascii="Calibri" w:eastAsia="Times New Roman" w:hAnsi="Calibri" w:cs="Times New Roman"/>
                <w:color w:val="000000"/>
              </w:rPr>
              <w:t> </w:t>
            </w:r>
          </w:p>
        </w:tc>
        <w:tc>
          <w:tcPr>
            <w:tcW w:w="1060" w:type="dxa"/>
            <w:tcBorders>
              <w:top w:val="nil"/>
              <w:left w:val="single" w:sz="4" w:space="0" w:color="auto"/>
              <w:bottom w:val="single" w:sz="4" w:space="0" w:color="auto"/>
              <w:right w:val="nil"/>
            </w:tcBorders>
            <w:shd w:val="clear" w:color="auto" w:fill="auto"/>
            <w:noWrap/>
            <w:vAlign w:val="bottom"/>
            <w:hideMark/>
          </w:tcPr>
          <w:p w14:paraId="21DE19DC"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2010</w:t>
            </w:r>
          </w:p>
        </w:tc>
        <w:tc>
          <w:tcPr>
            <w:tcW w:w="1060" w:type="dxa"/>
            <w:tcBorders>
              <w:top w:val="nil"/>
              <w:left w:val="nil"/>
              <w:bottom w:val="single" w:sz="4" w:space="0" w:color="auto"/>
              <w:right w:val="single" w:sz="4" w:space="0" w:color="auto"/>
            </w:tcBorders>
            <w:shd w:val="clear" w:color="auto" w:fill="auto"/>
            <w:noWrap/>
            <w:vAlign w:val="bottom"/>
            <w:hideMark/>
          </w:tcPr>
          <w:p w14:paraId="6092D42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2011</w:t>
            </w:r>
          </w:p>
        </w:tc>
        <w:tc>
          <w:tcPr>
            <w:tcW w:w="1060" w:type="dxa"/>
            <w:tcBorders>
              <w:top w:val="nil"/>
              <w:left w:val="nil"/>
              <w:bottom w:val="single" w:sz="4" w:space="0" w:color="auto"/>
              <w:right w:val="nil"/>
            </w:tcBorders>
            <w:shd w:val="clear" w:color="auto" w:fill="auto"/>
            <w:noWrap/>
            <w:vAlign w:val="bottom"/>
            <w:hideMark/>
          </w:tcPr>
          <w:p w14:paraId="7BE2B895"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2010</w:t>
            </w:r>
          </w:p>
        </w:tc>
        <w:tc>
          <w:tcPr>
            <w:tcW w:w="1060" w:type="dxa"/>
            <w:tcBorders>
              <w:top w:val="nil"/>
              <w:left w:val="nil"/>
              <w:bottom w:val="single" w:sz="4" w:space="0" w:color="auto"/>
              <w:right w:val="single" w:sz="4" w:space="0" w:color="auto"/>
            </w:tcBorders>
            <w:shd w:val="clear" w:color="auto" w:fill="auto"/>
            <w:noWrap/>
            <w:vAlign w:val="bottom"/>
            <w:hideMark/>
          </w:tcPr>
          <w:p w14:paraId="43D01E18"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2011</w:t>
            </w:r>
          </w:p>
        </w:tc>
        <w:tc>
          <w:tcPr>
            <w:tcW w:w="1060" w:type="dxa"/>
            <w:tcBorders>
              <w:top w:val="nil"/>
              <w:left w:val="nil"/>
              <w:bottom w:val="single" w:sz="4" w:space="0" w:color="auto"/>
              <w:right w:val="nil"/>
            </w:tcBorders>
            <w:shd w:val="clear" w:color="auto" w:fill="auto"/>
            <w:noWrap/>
            <w:vAlign w:val="bottom"/>
            <w:hideMark/>
          </w:tcPr>
          <w:p w14:paraId="221F6333"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2010</w:t>
            </w:r>
          </w:p>
        </w:tc>
        <w:tc>
          <w:tcPr>
            <w:tcW w:w="1060" w:type="dxa"/>
            <w:tcBorders>
              <w:top w:val="nil"/>
              <w:left w:val="nil"/>
              <w:bottom w:val="single" w:sz="4" w:space="0" w:color="auto"/>
              <w:right w:val="single" w:sz="4" w:space="0" w:color="auto"/>
            </w:tcBorders>
            <w:shd w:val="clear" w:color="auto" w:fill="auto"/>
            <w:noWrap/>
            <w:vAlign w:val="bottom"/>
            <w:hideMark/>
          </w:tcPr>
          <w:p w14:paraId="292D6542"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2011</w:t>
            </w:r>
          </w:p>
        </w:tc>
        <w:tc>
          <w:tcPr>
            <w:tcW w:w="1060" w:type="dxa"/>
            <w:tcBorders>
              <w:top w:val="nil"/>
              <w:left w:val="nil"/>
              <w:bottom w:val="single" w:sz="4" w:space="0" w:color="auto"/>
              <w:right w:val="nil"/>
            </w:tcBorders>
            <w:shd w:val="clear" w:color="auto" w:fill="auto"/>
            <w:noWrap/>
            <w:vAlign w:val="bottom"/>
            <w:hideMark/>
          </w:tcPr>
          <w:p w14:paraId="4D9264A0"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2010</w:t>
            </w:r>
          </w:p>
        </w:tc>
        <w:tc>
          <w:tcPr>
            <w:tcW w:w="1060" w:type="dxa"/>
            <w:tcBorders>
              <w:top w:val="nil"/>
              <w:left w:val="nil"/>
              <w:bottom w:val="single" w:sz="4" w:space="0" w:color="auto"/>
              <w:right w:val="single" w:sz="4" w:space="0" w:color="auto"/>
            </w:tcBorders>
            <w:shd w:val="clear" w:color="auto" w:fill="auto"/>
            <w:noWrap/>
            <w:vAlign w:val="bottom"/>
            <w:hideMark/>
          </w:tcPr>
          <w:p w14:paraId="042B2B31"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2011</w:t>
            </w:r>
          </w:p>
        </w:tc>
      </w:tr>
      <w:tr w:rsidR="00284611" w:rsidRPr="0018447A" w14:paraId="6824E7B1" w14:textId="77777777" w:rsidTr="00284611">
        <w:trPr>
          <w:trHeight w:val="280"/>
        </w:trPr>
        <w:tc>
          <w:tcPr>
            <w:tcW w:w="1240" w:type="dxa"/>
            <w:tcBorders>
              <w:top w:val="nil"/>
              <w:left w:val="nil"/>
              <w:bottom w:val="nil"/>
              <w:right w:val="nil"/>
            </w:tcBorders>
            <w:shd w:val="clear" w:color="000000" w:fill="B7DEE8"/>
            <w:noWrap/>
            <w:vAlign w:val="bottom"/>
            <w:hideMark/>
          </w:tcPr>
          <w:p w14:paraId="2255121C" w14:textId="77777777" w:rsidR="00284611" w:rsidRPr="0018447A" w:rsidRDefault="00284611" w:rsidP="00284611">
            <w:pPr>
              <w:spacing w:after="0" w:line="240" w:lineRule="auto"/>
              <w:rPr>
                <w:rFonts w:ascii="Calibri" w:eastAsia="Times New Roman" w:hAnsi="Calibri" w:cs="Times New Roman"/>
                <w:color w:val="000000"/>
              </w:rPr>
            </w:pPr>
            <w:r w:rsidRPr="0018447A">
              <w:rPr>
                <w:rFonts w:ascii="Calibri" w:eastAsia="Times New Roman" w:hAnsi="Calibri" w:cs="Times New Roman"/>
                <w:color w:val="000000"/>
              </w:rPr>
              <w:t>Diebougou</w:t>
            </w:r>
          </w:p>
        </w:tc>
        <w:tc>
          <w:tcPr>
            <w:tcW w:w="1060" w:type="dxa"/>
            <w:tcBorders>
              <w:top w:val="nil"/>
              <w:left w:val="single" w:sz="4" w:space="0" w:color="auto"/>
              <w:bottom w:val="nil"/>
              <w:right w:val="nil"/>
            </w:tcBorders>
            <w:shd w:val="clear" w:color="000000" w:fill="FFFD92"/>
            <w:noWrap/>
            <w:vAlign w:val="bottom"/>
            <w:hideMark/>
          </w:tcPr>
          <w:p w14:paraId="34A47425"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84</w:t>
            </w:r>
          </w:p>
        </w:tc>
        <w:tc>
          <w:tcPr>
            <w:tcW w:w="1060" w:type="dxa"/>
            <w:tcBorders>
              <w:top w:val="nil"/>
              <w:left w:val="nil"/>
              <w:bottom w:val="nil"/>
              <w:right w:val="single" w:sz="4" w:space="0" w:color="auto"/>
            </w:tcBorders>
            <w:shd w:val="clear" w:color="000000" w:fill="DA9694"/>
            <w:noWrap/>
            <w:vAlign w:val="bottom"/>
            <w:hideMark/>
          </w:tcPr>
          <w:p w14:paraId="24087D38"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69</w:t>
            </w:r>
          </w:p>
        </w:tc>
        <w:tc>
          <w:tcPr>
            <w:tcW w:w="1060" w:type="dxa"/>
            <w:tcBorders>
              <w:top w:val="nil"/>
              <w:left w:val="nil"/>
              <w:bottom w:val="nil"/>
              <w:right w:val="nil"/>
            </w:tcBorders>
            <w:shd w:val="clear" w:color="000000" w:fill="FFFD92"/>
            <w:noWrap/>
            <w:vAlign w:val="bottom"/>
            <w:hideMark/>
          </w:tcPr>
          <w:p w14:paraId="74B895A6"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96</w:t>
            </w:r>
          </w:p>
        </w:tc>
        <w:tc>
          <w:tcPr>
            <w:tcW w:w="1060" w:type="dxa"/>
            <w:tcBorders>
              <w:top w:val="nil"/>
              <w:left w:val="nil"/>
              <w:bottom w:val="nil"/>
              <w:right w:val="single" w:sz="4" w:space="0" w:color="auto"/>
            </w:tcBorders>
            <w:shd w:val="clear" w:color="000000" w:fill="FFFD92"/>
            <w:noWrap/>
            <w:vAlign w:val="bottom"/>
            <w:hideMark/>
          </w:tcPr>
          <w:p w14:paraId="6851E602"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85</w:t>
            </w:r>
          </w:p>
        </w:tc>
        <w:tc>
          <w:tcPr>
            <w:tcW w:w="1060" w:type="dxa"/>
            <w:tcBorders>
              <w:top w:val="nil"/>
              <w:left w:val="nil"/>
              <w:bottom w:val="nil"/>
              <w:right w:val="nil"/>
            </w:tcBorders>
            <w:shd w:val="clear" w:color="000000" w:fill="C4D79B"/>
            <w:noWrap/>
            <w:vAlign w:val="bottom"/>
            <w:hideMark/>
          </w:tcPr>
          <w:p w14:paraId="28F1B95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100</w:t>
            </w:r>
          </w:p>
        </w:tc>
        <w:tc>
          <w:tcPr>
            <w:tcW w:w="1060" w:type="dxa"/>
            <w:tcBorders>
              <w:top w:val="nil"/>
              <w:left w:val="nil"/>
              <w:bottom w:val="nil"/>
              <w:right w:val="single" w:sz="4" w:space="0" w:color="auto"/>
            </w:tcBorders>
            <w:shd w:val="clear" w:color="000000" w:fill="C4D79B"/>
            <w:noWrap/>
            <w:vAlign w:val="bottom"/>
            <w:hideMark/>
          </w:tcPr>
          <w:p w14:paraId="5C60E812"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~100</w:t>
            </w:r>
          </w:p>
        </w:tc>
        <w:tc>
          <w:tcPr>
            <w:tcW w:w="1060" w:type="dxa"/>
            <w:tcBorders>
              <w:top w:val="nil"/>
              <w:left w:val="nil"/>
              <w:bottom w:val="nil"/>
              <w:right w:val="nil"/>
            </w:tcBorders>
            <w:shd w:val="clear" w:color="auto" w:fill="auto"/>
            <w:noWrap/>
            <w:vAlign w:val="bottom"/>
            <w:hideMark/>
          </w:tcPr>
          <w:p w14:paraId="0CB3D8BA"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single" w:sz="4" w:space="0" w:color="auto"/>
            </w:tcBorders>
            <w:shd w:val="clear" w:color="auto" w:fill="auto"/>
            <w:noWrap/>
            <w:vAlign w:val="bottom"/>
            <w:hideMark/>
          </w:tcPr>
          <w:p w14:paraId="6A8E1768"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r>
      <w:tr w:rsidR="00284611" w:rsidRPr="0018447A" w14:paraId="2C59E65C" w14:textId="77777777" w:rsidTr="00284611">
        <w:trPr>
          <w:trHeight w:val="280"/>
        </w:trPr>
        <w:tc>
          <w:tcPr>
            <w:tcW w:w="1240" w:type="dxa"/>
            <w:tcBorders>
              <w:top w:val="nil"/>
              <w:left w:val="nil"/>
              <w:bottom w:val="nil"/>
              <w:right w:val="nil"/>
            </w:tcBorders>
            <w:shd w:val="clear" w:color="auto" w:fill="auto"/>
            <w:noWrap/>
            <w:vAlign w:val="bottom"/>
            <w:hideMark/>
          </w:tcPr>
          <w:p w14:paraId="6AD95541" w14:textId="77777777" w:rsidR="00284611" w:rsidRPr="0018447A" w:rsidRDefault="00284611" w:rsidP="00284611">
            <w:pPr>
              <w:spacing w:after="0" w:line="240" w:lineRule="auto"/>
              <w:rPr>
                <w:rFonts w:ascii="Calibri" w:eastAsia="Times New Roman" w:hAnsi="Calibri" w:cs="Times New Roman"/>
                <w:color w:val="000000"/>
              </w:rPr>
            </w:pPr>
            <w:r w:rsidRPr="0018447A">
              <w:rPr>
                <w:rFonts w:ascii="Calibri" w:eastAsia="Times New Roman" w:hAnsi="Calibri" w:cs="Times New Roman"/>
                <w:color w:val="000000"/>
              </w:rPr>
              <w:t>Dano</w:t>
            </w:r>
          </w:p>
        </w:tc>
        <w:tc>
          <w:tcPr>
            <w:tcW w:w="1060" w:type="dxa"/>
            <w:tcBorders>
              <w:top w:val="nil"/>
              <w:left w:val="single" w:sz="4" w:space="0" w:color="auto"/>
              <w:bottom w:val="nil"/>
              <w:right w:val="nil"/>
            </w:tcBorders>
            <w:shd w:val="clear" w:color="000000" w:fill="FFFD92"/>
            <w:noWrap/>
            <w:vAlign w:val="bottom"/>
            <w:hideMark/>
          </w:tcPr>
          <w:p w14:paraId="2EA8844B"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95</w:t>
            </w:r>
          </w:p>
        </w:tc>
        <w:tc>
          <w:tcPr>
            <w:tcW w:w="1060" w:type="dxa"/>
            <w:tcBorders>
              <w:top w:val="nil"/>
              <w:left w:val="nil"/>
              <w:bottom w:val="nil"/>
              <w:right w:val="single" w:sz="4" w:space="0" w:color="auto"/>
            </w:tcBorders>
            <w:shd w:val="clear" w:color="auto" w:fill="auto"/>
            <w:noWrap/>
            <w:vAlign w:val="bottom"/>
            <w:hideMark/>
          </w:tcPr>
          <w:p w14:paraId="11E7F775"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nil"/>
            </w:tcBorders>
            <w:shd w:val="clear" w:color="000000" w:fill="FFFD92"/>
            <w:noWrap/>
            <w:vAlign w:val="bottom"/>
            <w:hideMark/>
          </w:tcPr>
          <w:p w14:paraId="0B0CFE8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82</w:t>
            </w:r>
          </w:p>
        </w:tc>
        <w:tc>
          <w:tcPr>
            <w:tcW w:w="1060" w:type="dxa"/>
            <w:tcBorders>
              <w:top w:val="nil"/>
              <w:left w:val="nil"/>
              <w:bottom w:val="nil"/>
              <w:right w:val="single" w:sz="4" w:space="0" w:color="auto"/>
            </w:tcBorders>
            <w:shd w:val="clear" w:color="auto" w:fill="auto"/>
            <w:noWrap/>
            <w:vAlign w:val="bottom"/>
            <w:hideMark/>
          </w:tcPr>
          <w:p w14:paraId="0C8E1FCC"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nil"/>
            </w:tcBorders>
            <w:shd w:val="clear" w:color="auto" w:fill="auto"/>
            <w:noWrap/>
            <w:vAlign w:val="bottom"/>
            <w:hideMark/>
          </w:tcPr>
          <w:p w14:paraId="43668DE8"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99</w:t>
            </w:r>
          </w:p>
        </w:tc>
        <w:tc>
          <w:tcPr>
            <w:tcW w:w="1060" w:type="dxa"/>
            <w:tcBorders>
              <w:top w:val="nil"/>
              <w:left w:val="nil"/>
              <w:bottom w:val="nil"/>
              <w:right w:val="single" w:sz="4" w:space="0" w:color="auto"/>
            </w:tcBorders>
            <w:shd w:val="clear" w:color="auto" w:fill="auto"/>
            <w:noWrap/>
            <w:vAlign w:val="bottom"/>
            <w:hideMark/>
          </w:tcPr>
          <w:p w14:paraId="505ECAFB"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nil"/>
            </w:tcBorders>
            <w:shd w:val="clear" w:color="000000" w:fill="FFFD92"/>
            <w:noWrap/>
            <w:vAlign w:val="bottom"/>
            <w:hideMark/>
          </w:tcPr>
          <w:p w14:paraId="5F9DE6E2"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92</w:t>
            </w:r>
          </w:p>
        </w:tc>
        <w:tc>
          <w:tcPr>
            <w:tcW w:w="1060" w:type="dxa"/>
            <w:tcBorders>
              <w:top w:val="nil"/>
              <w:left w:val="nil"/>
              <w:bottom w:val="nil"/>
              <w:right w:val="single" w:sz="4" w:space="0" w:color="auto"/>
            </w:tcBorders>
            <w:shd w:val="clear" w:color="auto" w:fill="auto"/>
            <w:noWrap/>
            <w:vAlign w:val="bottom"/>
            <w:hideMark/>
          </w:tcPr>
          <w:p w14:paraId="47AF54E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r>
      <w:tr w:rsidR="00284611" w:rsidRPr="0018447A" w14:paraId="1E4D49A4" w14:textId="77777777" w:rsidTr="00284611">
        <w:trPr>
          <w:trHeight w:val="280"/>
        </w:trPr>
        <w:tc>
          <w:tcPr>
            <w:tcW w:w="1240" w:type="dxa"/>
            <w:tcBorders>
              <w:top w:val="nil"/>
              <w:left w:val="nil"/>
              <w:bottom w:val="nil"/>
              <w:right w:val="nil"/>
            </w:tcBorders>
            <w:shd w:val="clear" w:color="auto" w:fill="auto"/>
            <w:noWrap/>
            <w:vAlign w:val="bottom"/>
            <w:hideMark/>
          </w:tcPr>
          <w:p w14:paraId="0FE71E3B" w14:textId="77777777" w:rsidR="00284611" w:rsidRPr="0018447A" w:rsidRDefault="00284611" w:rsidP="00284611">
            <w:pPr>
              <w:spacing w:after="0" w:line="240" w:lineRule="auto"/>
              <w:rPr>
                <w:rFonts w:ascii="Calibri" w:eastAsia="Times New Roman" w:hAnsi="Calibri" w:cs="Times New Roman"/>
                <w:color w:val="000000"/>
              </w:rPr>
            </w:pPr>
            <w:r w:rsidRPr="0018447A">
              <w:rPr>
                <w:rFonts w:ascii="Calibri" w:eastAsia="Times New Roman" w:hAnsi="Calibri" w:cs="Times New Roman"/>
                <w:color w:val="000000"/>
              </w:rPr>
              <w:t>Gaoua</w:t>
            </w:r>
          </w:p>
        </w:tc>
        <w:tc>
          <w:tcPr>
            <w:tcW w:w="1060" w:type="dxa"/>
            <w:tcBorders>
              <w:top w:val="nil"/>
              <w:left w:val="single" w:sz="4" w:space="0" w:color="auto"/>
              <w:bottom w:val="nil"/>
              <w:right w:val="nil"/>
            </w:tcBorders>
            <w:shd w:val="clear" w:color="000000" w:fill="DA9694"/>
            <w:noWrap/>
            <w:vAlign w:val="bottom"/>
            <w:hideMark/>
          </w:tcPr>
          <w:p w14:paraId="307F89D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45</w:t>
            </w:r>
          </w:p>
        </w:tc>
        <w:tc>
          <w:tcPr>
            <w:tcW w:w="1060" w:type="dxa"/>
            <w:tcBorders>
              <w:top w:val="nil"/>
              <w:left w:val="nil"/>
              <w:bottom w:val="nil"/>
              <w:right w:val="single" w:sz="4" w:space="0" w:color="auto"/>
            </w:tcBorders>
            <w:shd w:val="clear" w:color="auto" w:fill="auto"/>
            <w:noWrap/>
            <w:vAlign w:val="bottom"/>
            <w:hideMark/>
          </w:tcPr>
          <w:p w14:paraId="27D8A141"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nil"/>
            </w:tcBorders>
            <w:shd w:val="clear" w:color="auto" w:fill="auto"/>
            <w:noWrap/>
            <w:vAlign w:val="bottom"/>
            <w:hideMark/>
          </w:tcPr>
          <w:p w14:paraId="3CAEF668"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single" w:sz="4" w:space="0" w:color="auto"/>
            </w:tcBorders>
            <w:shd w:val="clear" w:color="auto" w:fill="auto"/>
            <w:noWrap/>
            <w:vAlign w:val="bottom"/>
            <w:hideMark/>
          </w:tcPr>
          <w:p w14:paraId="1F2FCBA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nil"/>
            </w:tcBorders>
            <w:shd w:val="clear" w:color="auto" w:fill="auto"/>
            <w:noWrap/>
            <w:vAlign w:val="bottom"/>
            <w:hideMark/>
          </w:tcPr>
          <w:p w14:paraId="07A561CD"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single" w:sz="4" w:space="0" w:color="auto"/>
            </w:tcBorders>
            <w:shd w:val="clear" w:color="auto" w:fill="auto"/>
            <w:noWrap/>
            <w:vAlign w:val="bottom"/>
            <w:hideMark/>
          </w:tcPr>
          <w:p w14:paraId="6EA5A08E"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nil"/>
            </w:tcBorders>
            <w:shd w:val="clear" w:color="auto" w:fill="auto"/>
            <w:noWrap/>
            <w:vAlign w:val="bottom"/>
            <w:hideMark/>
          </w:tcPr>
          <w:p w14:paraId="630D526F"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c>
          <w:tcPr>
            <w:tcW w:w="1060" w:type="dxa"/>
            <w:tcBorders>
              <w:top w:val="nil"/>
              <w:left w:val="nil"/>
              <w:bottom w:val="nil"/>
              <w:right w:val="single" w:sz="4" w:space="0" w:color="auto"/>
            </w:tcBorders>
            <w:shd w:val="clear" w:color="auto" w:fill="auto"/>
            <w:noWrap/>
            <w:vAlign w:val="bottom"/>
            <w:hideMark/>
          </w:tcPr>
          <w:p w14:paraId="112046EA" w14:textId="77777777" w:rsidR="00284611" w:rsidRPr="0018447A" w:rsidRDefault="00284611" w:rsidP="00284611">
            <w:pPr>
              <w:spacing w:after="0" w:line="240" w:lineRule="auto"/>
              <w:jc w:val="center"/>
              <w:rPr>
                <w:rFonts w:ascii="Calibri" w:eastAsia="Times New Roman" w:hAnsi="Calibri" w:cs="Times New Roman"/>
                <w:color w:val="000000"/>
              </w:rPr>
            </w:pPr>
            <w:r w:rsidRPr="0018447A">
              <w:rPr>
                <w:rFonts w:ascii="Calibri" w:eastAsia="Times New Roman" w:hAnsi="Calibri" w:cs="Times New Roman"/>
                <w:color w:val="000000"/>
              </w:rPr>
              <w:t>na</w:t>
            </w:r>
          </w:p>
        </w:tc>
      </w:tr>
      <w:tr w:rsidR="00284611" w:rsidRPr="0018447A" w14:paraId="6E198C7B" w14:textId="77777777" w:rsidTr="00284611">
        <w:trPr>
          <w:trHeight w:val="280"/>
        </w:trPr>
        <w:tc>
          <w:tcPr>
            <w:tcW w:w="1240" w:type="dxa"/>
            <w:tcBorders>
              <w:top w:val="nil"/>
              <w:left w:val="nil"/>
              <w:bottom w:val="nil"/>
              <w:right w:val="nil"/>
            </w:tcBorders>
            <w:shd w:val="clear" w:color="auto" w:fill="auto"/>
            <w:noWrap/>
            <w:vAlign w:val="bottom"/>
            <w:hideMark/>
          </w:tcPr>
          <w:p w14:paraId="160EC8C3"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50388C73"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2470E6AE"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1A4E5EF4"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4B9D83E4"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74D9A614"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5CC54ED1"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186D8404"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3C6E49FF" w14:textId="77777777" w:rsidR="00284611" w:rsidRPr="0018447A" w:rsidRDefault="00284611" w:rsidP="00284611">
            <w:pPr>
              <w:spacing w:after="0" w:line="240" w:lineRule="auto"/>
              <w:rPr>
                <w:rFonts w:ascii="Calibri" w:eastAsia="Times New Roman" w:hAnsi="Calibri" w:cs="Times New Roman"/>
                <w:color w:val="000000"/>
              </w:rPr>
            </w:pPr>
          </w:p>
        </w:tc>
      </w:tr>
      <w:tr w:rsidR="00284611" w:rsidRPr="0018447A" w14:paraId="6462AF23" w14:textId="77777777" w:rsidTr="00284611">
        <w:trPr>
          <w:trHeight w:val="280"/>
        </w:trPr>
        <w:tc>
          <w:tcPr>
            <w:tcW w:w="1240" w:type="dxa"/>
            <w:tcBorders>
              <w:top w:val="nil"/>
              <w:left w:val="nil"/>
              <w:bottom w:val="nil"/>
              <w:right w:val="nil"/>
            </w:tcBorders>
            <w:shd w:val="clear" w:color="000000" w:fill="B7DEE8"/>
            <w:noWrap/>
            <w:vAlign w:val="bottom"/>
            <w:hideMark/>
          </w:tcPr>
          <w:p w14:paraId="652F4A82" w14:textId="77777777" w:rsidR="00284611" w:rsidRPr="0018447A" w:rsidRDefault="00284611" w:rsidP="00284611">
            <w:pPr>
              <w:spacing w:after="0" w:line="240" w:lineRule="auto"/>
              <w:rPr>
                <w:rFonts w:ascii="Calibri" w:eastAsia="Times New Roman" w:hAnsi="Calibri" w:cs="Times New Roman"/>
                <w:color w:val="000000"/>
              </w:rPr>
            </w:pPr>
            <w:r w:rsidRPr="0018447A">
              <w:rPr>
                <w:rFonts w:ascii="Calibri" w:eastAsia="Times New Roman" w:hAnsi="Calibri" w:cs="Times New Roman"/>
                <w:color w:val="000000"/>
              </w:rPr>
              <w:t>IRS district</w:t>
            </w:r>
          </w:p>
        </w:tc>
        <w:tc>
          <w:tcPr>
            <w:tcW w:w="1060" w:type="dxa"/>
            <w:tcBorders>
              <w:top w:val="nil"/>
              <w:left w:val="nil"/>
              <w:bottom w:val="nil"/>
              <w:right w:val="nil"/>
            </w:tcBorders>
            <w:shd w:val="clear" w:color="auto" w:fill="auto"/>
            <w:noWrap/>
            <w:vAlign w:val="bottom"/>
            <w:hideMark/>
          </w:tcPr>
          <w:p w14:paraId="624A58C8"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593CDEA6"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0F367906"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37CD922E"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646DAE9F"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5ED107A4"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141EFE6A" w14:textId="77777777" w:rsidR="00284611" w:rsidRPr="0018447A" w:rsidRDefault="00284611" w:rsidP="00284611">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0412E833" w14:textId="77777777" w:rsidR="00284611" w:rsidRPr="0018447A" w:rsidRDefault="00284611" w:rsidP="00284611">
            <w:pPr>
              <w:spacing w:after="0" w:line="240" w:lineRule="auto"/>
              <w:rPr>
                <w:rFonts w:ascii="Calibri" w:eastAsia="Times New Roman" w:hAnsi="Calibri" w:cs="Times New Roman"/>
                <w:color w:val="000000"/>
              </w:rPr>
            </w:pPr>
          </w:p>
        </w:tc>
      </w:tr>
    </w:tbl>
    <w:p w14:paraId="0C2B8335" w14:textId="77777777" w:rsidR="00284611" w:rsidRDefault="00284611">
      <w:pPr>
        <w:rPr>
          <w:b/>
          <w:sz w:val="28"/>
          <w:szCs w:val="28"/>
          <w:u w:val="single"/>
        </w:rPr>
      </w:pPr>
      <w:r>
        <w:rPr>
          <w:b/>
          <w:sz w:val="28"/>
          <w:szCs w:val="28"/>
          <w:u w:val="single"/>
        </w:rPr>
        <w:br w:type="page"/>
      </w:r>
    </w:p>
    <w:p w14:paraId="560CE44E" w14:textId="4E07642F" w:rsidR="00155A2B" w:rsidRDefault="00155A2B" w:rsidP="00284611">
      <w:pPr>
        <w:jc w:val="center"/>
        <w:rPr>
          <w:b/>
          <w:sz w:val="28"/>
          <w:szCs w:val="28"/>
          <w:u w:val="single"/>
        </w:rPr>
      </w:pPr>
      <w:r>
        <w:rPr>
          <w:b/>
          <w:sz w:val="28"/>
          <w:szCs w:val="28"/>
          <w:u w:val="single"/>
        </w:rPr>
        <w:lastRenderedPageBreak/>
        <w:t>ETHIOPIA</w:t>
      </w:r>
    </w:p>
    <w:p w14:paraId="32A30575" w14:textId="77777777" w:rsidR="00AC6C70" w:rsidRDefault="00AC6C70" w:rsidP="00AC6C70">
      <w:pPr>
        <w:tabs>
          <w:tab w:val="left" w:pos="2610"/>
        </w:tabs>
        <w:spacing w:before="120" w:after="120" w:line="240" w:lineRule="auto"/>
        <w:rPr>
          <w:rFonts w:cstheme="minorHAnsi"/>
        </w:rPr>
      </w:pPr>
    </w:p>
    <w:p w14:paraId="44C1B895" w14:textId="1F0827E0" w:rsidR="005F3D33" w:rsidRDefault="00AC6C70" w:rsidP="00AC6C70">
      <w:pPr>
        <w:tabs>
          <w:tab w:val="left" w:pos="2610"/>
        </w:tabs>
        <w:spacing w:before="120" w:after="120" w:line="240" w:lineRule="auto"/>
        <w:rPr>
          <w:rFonts w:eastAsia="Times New Roman" w:cs="Times New Roman"/>
        </w:rPr>
      </w:pPr>
      <w:r w:rsidRPr="003D74F5">
        <w:rPr>
          <w:rFonts w:cstheme="minorHAnsi"/>
        </w:rPr>
        <w:t>PMI contributes to the</w:t>
      </w:r>
      <w:r w:rsidRPr="003D74F5">
        <w:rPr>
          <w:rFonts w:cstheme="minorHAnsi"/>
          <w:b/>
        </w:rPr>
        <w:t xml:space="preserve"> </w:t>
      </w:r>
      <w:r w:rsidRPr="003D74F5">
        <w:rPr>
          <w:rFonts w:cstheme="minorHAnsi"/>
        </w:rPr>
        <w:t xml:space="preserve">Government of Ethiopia-led IRS </w:t>
      </w:r>
      <w:r>
        <w:rPr>
          <w:rFonts w:cstheme="minorHAnsi"/>
        </w:rPr>
        <w:t>operation</w:t>
      </w:r>
      <w:r w:rsidRPr="003D74F5">
        <w:rPr>
          <w:rFonts w:cstheme="minorHAnsi"/>
        </w:rPr>
        <w:t xml:space="preserve">, and has been supporting districts to varying degrees based on technical/financial capacity. </w:t>
      </w:r>
      <w:r w:rsidRPr="003D74F5">
        <w:rPr>
          <w:rFonts w:eastAsia="Times New Roman" w:cstheme="minorHAnsi"/>
        </w:rPr>
        <w:t xml:space="preserve">PMI IRS support to Ethiopia began in 2008. PMI’s focus </w:t>
      </w:r>
      <w:r>
        <w:rPr>
          <w:rFonts w:eastAsia="Times New Roman" w:cstheme="minorHAnsi"/>
        </w:rPr>
        <w:t xml:space="preserve">was originally </w:t>
      </w:r>
      <w:r w:rsidRPr="003D74F5">
        <w:rPr>
          <w:rFonts w:eastAsia="Times New Roman" w:cstheme="minorHAnsi"/>
        </w:rPr>
        <w:t>Oromia Regional State, which, as the largest of Ethiopia’s nine states, comprises a third of the country’s territory and population</w:t>
      </w:r>
      <w:r>
        <w:rPr>
          <w:rFonts w:eastAsia="Times New Roman" w:cstheme="minorHAnsi"/>
        </w:rPr>
        <w:t xml:space="preserve">; since 2011 support </w:t>
      </w:r>
      <w:r w:rsidR="00807603">
        <w:t>for IRS-related trainings and workshops, as well as entomological monitoring activities, has expanded to a national level.</w:t>
      </w:r>
      <w:r w:rsidRPr="003D74F5">
        <w:rPr>
          <w:rFonts w:eastAsia="Times New Roman" w:cstheme="minorHAnsi"/>
        </w:rPr>
        <w:t xml:space="preserve"> In 2008, PMI</w:t>
      </w:r>
      <w:r>
        <w:rPr>
          <w:rFonts w:eastAsia="Times New Roman" w:cstheme="minorHAnsi"/>
        </w:rPr>
        <w:t>-</w:t>
      </w:r>
      <w:r w:rsidRPr="003D74F5">
        <w:rPr>
          <w:rFonts w:eastAsia="Times New Roman" w:cstheme="minorHAnsi"/>
        </w:rPr>
        <w:t>supported</w:t>
      </w:r>
      <w:r w:rsidRPr="003D74F5">
        <w:rPr>
          <w:rFonts w:eastAsia="Times New Roman" w:cs="Times New Roman"/>
        </w:rPr>
        <w:t xml:space="preserve"> IRS occurred in 19 districts in Oromia. By 2011 the number of PMI-suppo</w:t>
      </w:r>
      <w:r>
        <w:rPr>
          <w:rFonts w:eastAsia="Times New Roman" w:cs="Times New Roman"/>
        </w:rPr>
        <w:t>rted districts increased to 50.</w:t>
      </w:r>
    </w:p>
    <w:p w14:paraId="69BDF588" w14:textId="77777777" w:rsidR="00AC6C70" w:rsidRDefault="00AC6C70" w:rsidP="00AC6C70">
      <w:pPr>
        <w:tabs>
          <w:tab w:val="left" w:pos="2610"/>
        </w:tabs>
        <w:spacing w:before="120" w:after="120" w:line="240" w:lineRule="auto"/>
        <w:rPr>
          <w:rFonts w:eastAsia="Times New Roman" w:cs="Times New Roman"/>
        </w:rPr>
      </w:pPr>
    </w:p>
    <w:p w14:paraId="3242B90B" w14:textId="77777777" w:rsidR="005F3D33" w:rsidRPr="00303E4B" w:rsidRDefault="005F3D33" w:rsidP="005F3D33">
      <w:pPr>
        <w:spacing w:before="240" w:after="0"/>
        <w:rPr>
          <w:b/>
        </w:rPr>
      </w:pPr>
      <w:r>
        <w:rPr>
          <w:b/>
        </w:rPr>
        <w:t>COMMENTS ON DATA</w:t>
      </w:r>
      <w:r w:rsidRPr="00303E4B">
        <w:rPr>
          <w:b/>
        </w:rPr>
        <w:t xml:space="preserve">:  </w:t>
      </w:r>
    </w:p>
    <w:p w14:paraId="74431C35" w14:textId="74D53442" w:rsidR="001C0603" w:rsidRPr="00884C57" w:rsidRDefault="000E4AE4" w:rsidP="005F3D33">
      <w:pPr>
        <w:tabs>
          <w:tab w:val="left" w:pos="2610"/>
        </w:tabs>
        <w:spacing w:after="120" w:line="240" w:lineRule="auto"/>
        <w:rPr>
          <w:rFonts w:eastAsia="Times New Roman" w:cs="Times New Roman"/>
        </w:rPr>
      </w:pPr>
      <w:r w:rsidRPr="00884C57">
        <w:rPr>
          <w:rFonts w:eastAsia="Times New Roman" w:cs="Times New Roman"/>
        </w:rPr>
        <w:t>Susceptibility d</w:t>
      </w:r>
      <w:r w:rsidR="001C0603" w:rsidRPr="00884C57">
        <w:rPr>
          <w:rFonts w:eastAsia="Times New Roman" w:cs="Times New Roman"/>
        </w:rPr>
        <w:t xml:space="preserve">ata </w:t>
      </w:r>
      <w:r w:rsidR="009C195A" w:rsidRPr="00884C57">
        <w:rPr>
          <w:rFonts w:eastAsia="Times New Roman" w:cs="Times New Roman"/>
        </w:rPr>
        <w:t xml:space="preserve">was </w:t>
      </w:r>
      <w:r w:rsidR="001C0603" w:rsidRPr="00884C57">
        <w:rPr>
          <w:rFonts w:eastAsia="Times New Roman" w:cs="Times New Roman"/>
        </w:rPr>
        <w:t xml:space="preserve">collected by PMI </w:t>
      </w:r>
      <w:r w:rsidRPr="00884C57">
        <w:t>in collaboration with</w:t>
      </w:r>
      <w:r w:rsidRPr="00884C57">
        <w:rPr>
          <w:rFonts w:eastAsia="Times New Roman" w:cs="Times New Roman"/>
        </w:rPr>
        <w:t xml:space="preserve"> Ethiopian u</w:t>
      </w:r>
      <w:r w:rsidR="00884C57">
        <w:rPr>
          <w:rFonts w:eastAsia="Times New Roman" w:cs="Times New Roman"/>
        </w:rPr>
        <w:t>niversities.</w:t>
      </w:r>
    </w:p>
    <w:p w14:paraId="35E4EC22" w14:textId="325EDA7B" w:rsidR="00BD7313" w:rsidRPr="00884C57" w:rsidRDefault="00BD7313" w:rsidP="00144916">
      <w:pPr>
        <w:tabs>
          <w:tab w:val="left" w:pos="2610"/>
        </w:tabs>
        <w:spacing w:before="120" w:after="120" w:line="240" w:lineRule="auto"/>
        <w:rPr>
          <w:rFonts w:eastAsia="Times New Roman" w:cs="Times New Roman"/>
        </w:rPr>
      </w:pPr>
    </w:p>
    <w:p w14:paraId="50246E96" w14:textId="54D2A987" w:rsidR="00A82BA1" w:rsidRPr="00884C57" w:rsidRDefault="00335C53" w:rsidP="00144916">
      <w:pPr>
        <w:tabs>
          <w:tab w:val="left" w:pos="2610"/>
        </w:tabs>
        <w:spacing w:before="120" w:after="120" w:line="240" w:lineRule="auto"/>
        <w:rPr>
          <w:rFonts w:eastAsia="Times New Roman" w:cs="Times New Roman"/>
        </w:rPr>
      </w:pPr>
      <w:r w:rsidRPr="00884C57">
        <w:rPr>
          <w:i/>
        </w:rPr>
        <w:t>An. gambiae</w:t>
      </w:r>
      <w:r w:rsidRPr="00884C57">
        <w:t xml:space="preserve"> s.l. mosquitoes were tested.</w:t>
      </w:r>
      <w:r w:rsidR="002338D8">
        <w:t xml:space="preserve"> Numbers of mosquitoes tested were not reported.</w:t>
      </w:r>
      <w:r w:rsidR="00BD7313" w:rsidRPr="00884C57">
        <w:rPr>
          <w:rFonts w:eastAsia="Times New Roman" w:cs="Times New Roman"/>
        </w:rPr>
        <w:t xml:space="preserve"> </w:t>
      </w:r>
      <w:r w:rsidR="00884C57">
        <w:rPr>
          <w:rFonts w:eastAsiaTheme="minorEastAsia"/>
        </w:rPr>
        <w:t>Data</w:t>
      </w:r>
      <w:r w:rsidR="00884C57" w:rsidRPr="00884C57">
        <w:rPr>
          <w:rFonts w:eastAsiaTheme="minorEastAsia"/>
        </w:rPr>
        <w:t xml:space="preserve"> referenced as Abate comes from </w:t>
      </w:r>
      <w:r w:rsidR="00884C57" w:rsidRPr="00884C57">
        <w:rPr>
          <w:rFonts w:cs="Calibri"/>
          <w:color w:val="000000"/>
        </w:rPr>
        <w:t>Abate and Hadis 2011,</w:t>
      </w:r>
      <w:r w:rsidR="00807603">
        <w:rPr>
          <w:rFonts w:cs="Calibri"/>
          <w:color w:val="000000"/>
        </w:rPr>
        <w:t xml:space="preserve"> </w:t>
      </w:r>
      <w:r w:rsidR="00884C57" w:rsidRPr="00807603">
        <w:rPr>
          <w:rFonts w:cs="Calibri"/>
          <w:i/>
          <w:color w:val="000000"/>
        </w:rPr>
        <w:t>Trop Med Int Health</w:t>
      </w:r>
      <w:r w:rsidR="00884C57">
        <w:rPr>
          <w:rFonts w:cs="Calibri"/>
          <w:color w:val="000000"/>
        </w:rPr>
        <w:t>.</w:t>
      </w:r>
    </w:p>
    <w:p w14:paraId="03FB5C9C" w14:textId="77777777" w:rsidR="00C405E4" w:rsidRDefault="00C405E4" w:rsidP="00144916">
      <w:pPr>
        <w:tabs>
          <w:tab w:val="left" w:pos="2610"/>
        </w:tabs>
        <w:spacing w:before="120" w:after="120" w:line="240" w:lineRule="auto"/>
        <w:rPr>
          <w:rFonts w:eastAsia="Times New Roman" w:cs="Times New Roman"/>
          <w:szCs w:val="20"/>
        </w:rPr>
      </w:pPr>
    </w:p>
    <w:p w14:paraId="5D1C7AD4" w14:textId="77777777" w:rsidR="00C405E4" w:rsidRDefault="00C405E4" w:rsidP="00144916">
      <w:pPr>
        <w:tabs>
          <w:tab w:val="left" w:pos="2610"/>
        </w:tabs>
        <w:spacing w:before="120" w:after="120" w:line="240" w:lineRule="auto"/>
        <w:rPr>
          <w:rFonts w:eastAsia="Times New Roman" w:cs="Times New Roman"/>
          <w:szCs w:val="20"/>
        </w:rPr>
      </w:pPr>
    </w:p>
    <w:p w14:paraId="3DDDC072" w14:textId="6D4C7C85" w:rsidR="00155A2B" w:rsidRDefault="00C405E4" w:rsidP="00144916">
      <w:pPr>
        <w:tabs>
          <w:tab w:val="left" w:pos="2610"/>
        </w:tabs>
        <w:spacing w:before="120" w:after="120" w:line="240" w:lineRule="auto"/>
        <w:rPr>
          <w:rFonts w:eastAsia="Times New Roman" w:cs="Times New Roman"/>
          <w:szCs w:val="20"/>
        </w:rPr>
        <w:sectPr w:rsidR="00155A2B" w:rsidSect="00765557">
          <w:pgSz w:w="12240" w:h="15840"/>
          <w:pgMar w:top="1440" w:right="1440" w:bottom="1440" w:left="1440" w:header="720" w:footer="720" w:gutter="0"/>
          <w:cols w:space="720"/>
          <w:docGrid w:linePitch="360"/>
        </w:sectPr>
      </w:pPr>
      <w:r w:rsidRPr="009710AA">
        <w:rPr>
          <w:b/>
          <w:noProof/>
        </w:rPr>
        <mc:AlternateContent>
          <mc:Choice Requires="wps">
            <w:drawing>
              <wp:anchor distT="0" distB="0" distL="114300" distR="114300" simplePos="0" relativeHeight="251671552" behindDoc="0" locked="0" layoutInCell="1" allowOverlap="1" wp14:anchorId="2A51F1D4" wp14:editId="2D6E44D6">
                <wp:simplePos x="0" y="0"/>
                <wp:positionH relativeFrom="column">
                  <wp:posOffset>-114300</wp:posOffset>
                </wp:positionH>
                <wp:positionV relativeFrom="paragraph">
                  <wp:posOffset>459740</wp:posOffset>
                </wp:positionV>
                <wp:extent cx="6276975" cy="246697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4669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8A0ECA9" w14:textId="77777777" w:rsidR="00AC6C70" w:rsidRPr="007C5994" w:rsidRDefault="00AC6C70" w:rsidP="00C405E4">
                            <w:pPr>
                              <w:rPr>
                                <w:b/>
                              </w:rPr>
                            </w:pPr>
                            <w:r>
                              <w:rPr>
                                <w:b/>
                              </w:rPr>
                              <w:t>CONCLUSIONS:</w:t>
                            </w:r>
                          </w:p>
                          <w:p w14:paraId="40A3DA79" w14:textId="34127F7F" w:rsidR="00AC6C70" w:rsidRDefault="00AC6C70" w:rsidP="000C6B60">
                            <w:pPr>
                              <w:pStyle w:val="ListParagraph"/>
                              <w:numPr>
                                <w:ilvl w:val="0"/>
                                <w:numId w:val="3"/>
                              </w:numPr>
                            </w:pPr>
                            <w:r>
                              <w:t>Insecticide susceptibility tests have been conducted in 25 districts in Oromia State</w:t>
                            </w:r>
                          </w:p>
                          <w:p w14:paraId="69012DF2" w14:textId="79176349" w:rsidR="00AC6C70" w:rsidRDefault="00AC6C70" w:rsidP="00C405E4">
                            <w:pPr>
                              <w:pStyle w:val="ListParagraph"/>
                              <w:numPr>
                                <w:ilvl w:val="0"/>
                                <w:numId w:val="3"/>
                              </w:numPr>
                            </w:pPr>
                            <w:r>
                              <w:t>There is widespread resistance to DDT and pyrethroids</w:t>
                            </w:r>
                          </w:p>
                          <w:p w14:paraId="44B1EE7F" w14:textId="491EB100" w:rsidR="00AC6C70" w:rsidRDefault="00AC6C70" w:rsidP="00C405E4">
                            <w:pPr>
                              <w:pStyle w:val="ListParagraph"/>
                              <w:numPr>
                                <w:ilvl w:val="0"/>
                                <w:numId w:val="3"/>
                              </w:numPr>
                            </w:pPr>
                            <w:r>
                              <w:t>In 2010 there was full susceptibility to both bendiocarb and propoxur; in 2011 probable resistance to bendiocarb was seen in two districts</w:t>
                            </w:r>
                          </w:p>
                          <w:p w14:paraId="2494DF18" w14:textId="77777777" w:rsidR="00AC6C70" w:rsidRDefault="00AC6C70" w:rsidP="00E82926">
                            <w:pPr>
                              <w:pStyle w:val="ListParagraph"/>
                              <w:numPr>
                                <w:ilvl w:val="0"/>
                                <w:numId w:val="3"/>
                              </w:numPr>
                            </w:pPr>
                            <w:r>
                              <w:t>As for organophosphates, there appears to be widespread resistance to malathion, but for the most part susceptibility to fenitrothion</w:t>
                            </w:r>
                          </w:p>
                          <w:p w14:paraId="1F4240EB" w14:textId="78123CA0" w:rsidR="00AC6C70" w:rsidRDefault="00AC6C70" w:rsidP="00E82926">
                            <w:pPr>
                              <w:pStyle w:val="ListParagraph"/>
                              <w:numPr>
                                <w:ilvl w:val="0"/>
                                <w:numId w:val="3"/>
                              </w:numPr>
                            </w:pPr>
                            <w:r>
                              <w:t>The four districts in Oromia tested for the organohosphate Actellic in 2009 showed full susceptibility</w:t>
                            </w:r>
                          </w:p>
                          <w:p w14:paraId="7E5A13C6" w14:textId="3E5A0A19" w:rsidR="00AC6C70" w:rsidRDefault="00AC6C70" w:rsidP="00F819DB">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pt;margin-top:36.2pt;width:494.25pt;height:19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" fillcolor="white [3201]" strokecolor="#4f81bd [3204]" strokeweight="2pt">
                <v:textbox>
                  <w:txbxContent>
                    <w:p w14:paraId="28A0ECA9" w14:textId="77777777" w:rsidR="00AC6C70" w:rsidRPr="007C5994" w:rsidRDefault="00AC6C70" w:rsidP="00C405E4">
                      <w:pPr>
                        <w:rPr>
                          <w:b/>
                        </w:rPr>
                      </w:pPr>
                      <w:r>
                        <w:rPr>
                          <w:b/>
                        </w:rPr>
                        <w:t>CONCLUSIONS:</w:t>
                      </w:r>
                    </w:p>
                    <w:p w14:paraId="40A3DA79" w14:textId="34127F7F" w:rsidR="00AC6C70" w:rsidRDefault="00AC6C70" w:rsidP="000C6B60">
                      <w:pPr>
                        <w:pStyle w:val="ListParagraph"/>
                        <w:numPr>
                          <w:ilvl w:val="0"/>
                          <w:numId w:val="3"/>
                        </w:numPr>
                      </w:pPr>
                      <w:r>
                        <w:t>Insecticide susceptibility tests have been conducted in 25 districts in Oromia State</w:t>
                      </w:r>
                    </w:p>
                    <w:p w14:paraId="69012DF2" w14:textId="79176349" w:rsidR="00AC6C70" w:rsidRDefault="00AC6C70" w:rsidP="00C405E4">
                      <w:pPr>
                        <w:pStyle w:val="ListParagraph"/>
                        <w:numPr>
                          <w:ilvl w:val="0"/>
                          <w:numId w:val="3"/>
                        </w:numPr>
                      </w:pPr>
                      <w:r>
                        <w:t>There is widespread resistance to DDT and pyrethroids</w:t>
                      </w:r>
                    </w:p>
                    <w:p w14:paraId="44B1EE7F" w14:textId="491EB100" w:rsidR="00AC6C70" w:rsidRDefault="00AC6C70" w:rsidP="00C405E4">
                      <w:pPr>
                        <w:pStyle w:val="ListParagraph"/>
                        <w:numPr>
                          <w:ilvl w:val="0"/>
                          <w:numId w:val="3"/>
                        </w:numPr>
                      </w:pPr>
                      <w:r>
                        <w:t>In 2010 there was full susceptibility to both bendiocarb and propoxur; in 2011 probable resistance to bendiocarb was seen in two districts</w:t>
                      </w:r>
                    </w:p>
                    <w:p w14:paraId="2494DF18" w14:textId="77777777" w:rsidR="00AC6C70" w:rsidRDefault="00AC6C70" w:rsidP="00E82926">
                      <w:pPr>
                        <w:pStyle w:val="ListParagraph"/>
                        <w:numPr>
                          <w:ilvl w:val="0"/>
                          <w:numId w:val="3"/>
                        </w:numPr>
                      </w:pPr>
                      <w:r>
                        <w:t>As for organophosphates, there appears to be widespread resistance to malathion, but for the most part susceptibility to fenitrothion</w:t>
                      </w:r>
                    </w:p>
                    <w:p w14:paraId="1F4240EB" w14:textId="78123CA0" w:rsidR="00AC6C70" w:rsidRDefault="00AC6C70" w:rsidP="00E82926">
                      <w:pPr>
                        <w:pStyle w:val="ListParagraph"/>
                        <w:numPr>
                          <w:ilvl w:val="0"/>
                          <w:numId w:val="3"/>
                        </w:numPr>
                      </w:pPr>
                      <w:r>
                        <w:t>The four districts in Oromia tested for the organohosphate Actellic in 2009 showed full susceptibility</w:t>
                      </w:r>
                    </w:p>
                    <w:p w14:paraId="7E5A13C6" w14:textId="3E5A0A19" w:rsidR="00AC6C70" w:rsidRDefault="00AC6C70" w:rsidP="00F819DB">
                      <w:pPr>
                        <w:pStyle w:val="ListParagraph"/>
                      </w:pPr>
                    </w:p>
                  </w:txbxContent>
                </v:textbox>
              </v:shape>
            </w:pict>
          </mc:Fallback>
        </mc:AlternateContent>
      </w:r>
      <w:r w:rsidR="00A82BA1">
        <w:rPr>
          <w:rFonts w:eastAsia="Times New Roman" w:cs="Times New Roman"/>
          <w:szCs w:val="20"/>
        </w:rPr>
        <w:br w:type="page"/>
      </w:r>
    </w:p>
    <w:p w14:paraId="0B8F04BC" w14:textId="5A20F82D" w:rsidR="00A82BA1" w:rsidRDefault="00A82BA1" w:rsidP="00144916">
      <w:pPr>
        <w:tabs>
          <w:tab w:val="left" w:pos="2610"/>
        </w:tabs>
        <w:spacing w:before="120" w:after="120" w:line="240" w:lineRule="auto"/>
        <w:rPr>
          <w:rFonts w:eastAsia="Times New Roman" w:cs="Times New Roman"/>
          <w:szCs w:val="20"/>
        </w:rPr>
      </w:pPr>
    </w:p>
    <w:tbl>
      <w:tblPr>
        <w:tblW w:w="5000" w:type="pct"/>
        <w:jc w:val="center"/>
        <w:tblLook w:val="04A0" w:firstRow="1" w:lastRow="0" w:firstColumn="1" w:lastColumn="0" w:noHBand="0" w:noVBand="1"/>
      </w:tblPr>
      <w:tblGrid>
        <w:gridCol w:w="1011"/>
        <w:gridCol w:w="966"/>
        <w:gridCol w:w="907"/>
        <w:gridCol w:w="515"/>
        <w:gridCol w:w="522"/>
        <w:gridCol w:w="522"/>
        <w:gridCol w:w="524"/>
        <w:gridCol w:w="537"/>
        <w:gridCol w:w="530"/>
        <w:gridCol w:w="530"/>
        <w:gridCol w:w="530"/>
        <w:gridCol w:w="551"/>
        <w:gridCol w:w="530"/>
        <w:gridCol w:w="530"/>
        <w:gridCol w:w="530"/>
        <w:gridCol w:w="532"/>
        <w:gridCol w:w="527"/>
        <w:gridCol w:w="525"/>
        <w:gridCol w:w="525"/>
        <w:gridCol w:w="536"/>
      </w:tblGrid>
      <w:tr w:rsidR="009C18AC" w:rsidRPr="00E62354" w14:paraId="2B203E3E" w14:textId="77777777" w:rsidTr="004A583D">
        <w:trPr>
          <w:trHeight w:val="270"/>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67835" w14:textId="77777777" w:rsidR="00E62354" w:rsidRPr="00E62354" w:rsidRDefault="00E62354" w:rsidP="002B7176">
            <w:pPr>
              <w:spacing w:after="0" w:line="240" w:lineRule="auto"/>
              <w:jc w:val="center"/>
              <w:rPr>
                <w:rFonts w:eastAsia="Times New Roman" w:cs="Arial"/>
                <w:b/>
                <w:bCs/>
                <w:sz w:val="14"/>
                <w:szCs w:val="14"/>
              </w:rPr>
            </w:pPr>
            <w:r w:rsidRPr="00E62354">
              <w:rPr>
                <w:rFonts w:eastAsia="Times New Roman" w:cs="Arial"/>
                <w:b/>
                <w:bCs/>
                <w:sz w:val="14"/>
                <w:szCs w:val="14"/>
              </w:rPr>
              <w:t>Regional State</w:t>
            </w:r>
          </w:p>
        </w:tc>
        <w:tc>
          <w:tcPr>
            <w:tcW w:w="407" w:type="pct"/>
            <w:tcBorders>
              <w:top w:val="single" w:sz="4" w:space="0" w:color="auto"/>
              <w:left w:val="nil"/>
              <w:bottom w:val="single" w:sz="4" w:space="0" w:color="auto"/>
              <w:right w:val="single" w:sz="4" w:space="0" w:color="auto"/>
            </w:tcBorders>
            <w:shd w:val="clear" w:color="auto" w:fill="auto"/>
            <w:vAlign w:val="center"/>
            <w:hideMark/>
          </w:tcPr>
          <w:p w14:paraId="1C6E674B" w14:textId="26E6B78A" w:rsidR="00E62354" w:rsidRPr="00E62354" w:rsidRDefault="00E62354" w:rsidP="002B7176">
            <w:pPr>
              <w:spacing w:after="0" w:line="240" w:lineRule="auto"/>
              <w:jc w:val="center"/>
              <w:rPr>
                <w:rFonts w:eastAsia="Times New Roman" w:cs="Arial"/>
                <w:b/>
                <w:bCs/>
                <w:sz w:val="14"/>
                <w:szCs w:val="14"/>
              </w:rPr>
            </w:pPr>
            <w:r w:rsidRPr="00E62354">
              <w:rPr>
                <w:rFonts w:eastAsia="Times New Roman" w:cs="Arial"/>
                <w:b/>
                <w:bCs/>
                <w:sz w:val="14"/>
                <w:szCs w:val="14"/>
              </w:rPr>
              <w:t>District</w:t>
            </w:r>
          </w:p>
        </w:tc>
        <w:tc>
          <w:tcPr>
            <w:tcW w:w="382" w:type="pct"/>
            <w:tcBorders>
              <w:top w:val="single" w:sz="4" w:space="0" w:color="auto"/>
              <w:left w:val="nil"/>
              <w:bottom w:val="single" w:sz="4" w:space="0" w:color="auto"/>
              <w:right w:val="single" w:sz="4" w:space="0" w:color="auto"/>
            </w:tcBorders>
            <w:shd w:val="clear" w:color="auto" w:fill="auto"/>
            <w:noWrap/>
            <w:vAlign w:val="center"/>
            <w:hideMark/>
          </w:tcPr>
          <w:p w14:paraId="527D5A26" w14:textId="77777777" w:rsidR="00E62354" w:rsidRPr="00E62354" w:rsidRDefault="00E62354" w:rsidP="002B7176">
            <w:pPr>
              <w:spacing w:after="0" w:line="240" w:lineRule="auto"/>
              <w:jc w:val="center"/>
              <w:rPr>
                <w:rFonts w:eastAsia="Times New Roman" w:cs="Arial"/>
                <w:b/>
                <w:bCs/>
                <w:sz w:val="14"/>
                <w:szCs w:val="14"/>
              </w:rPr>
            </w:pPr>
            <w:r w:rsidRPr="00E62354">
              <w:rPr>
                <w:rFonts w:eastAsia="Times New Roman" w:cs="Arial"/>
                <w:b/>
                <w:bCs/>
                <w:sz w:val="14"/>
                <w:szCs w:val="14"/>
              </w:rPr>
              <w:t>Ref</w:t>
            </w:r>
          </w:p>
        </w:tc>
        <w:tc>
          <w:tcPr>
            <w:tcW w:w="1103" w:type="pct"/>
            <w:gridSpan w:val="5"/>
            <w:tcBorders>
              <w:top w:val="single" w:sz="4" w:space="0" w:color="auto"/>
              <w:left w:val="nil"/>
              <w:bottom w:val="single" w:sz="4" w:space="0" w:color="auto"/>
              <w:right w:val="single" w:sz="18" w:space="0" w:color="auto"/>
            </w:tcBorders>
            <w:shd w:val="clear" w:color="000000" w:fill="FFFF00"/>
            <w:noWrap/>
            <w:vAlign w:val="center"/>
            <w:hideMark/>
          </w:tcPr>
          <w:p w14:paraId="2DF83C99" w14:textId="77777777" w:rsidR="00E62354" w:rsidRPr="00E62354" w:rsidRDefault="00E62354" w:rsidP="002B7176">
            <w:pPr>
              <w:spacing w:after="0" w:line="240" w:lineRule="auto"/>
              <w:jc w:val="center"/>
              <w:rPr>
                <w:rFonts w:eastAsia="Times New Roman" w:cs="Arial"/>
                <w:b/>
                <w:bCs/>
                <w:sz w:val="14"/>
                <w:szCs w:val="14"/>
              </w:rPr>
            </w:pPr>
            <w:r w:rsidRPr="00E62354">
              <w:rPr>
                <w:rFonts w:eastAsia="Times New Roman" w:cs="Arial"/>
                <w:b/>
                <w:bCs/>
                <w:sz w:val="14"/>
                <w:szCs w:val="14"/>
              </w:rPr>
              <w:t>Bendiocarb</w:t>
            </w:r>
          </w:p>
        </w:tc>
        <w:tc>
          <w:tcPr>
            <w:tcW w:w="901" w:type="pct"/>
            <w:gridSpan w:val="4"/>
            <w:tcBorders>
              <w:top w:val="single" w:sz="4" w:space="0" w:color="auto"/>
              <w:left w:val="single" w:sz="18" w:space="0" w:color="auto"/>
              <w:bottom w:val="single" w:sz="4" w:space="0" w:color="auto"/>
              <w:right w:val="nil"/>
            </w:tcBorders>
            <w:shd w:val="clear" w:color="000000" w:fill="FFCC99"/>
            <w:noWrap/>
            <w:vAlign w:val="center"/>
            <w:hideMark/>
          </w:tcPr>
          <w:p w14:paraId="2739766D" w14:textId="77777777" w:rsidR="00E62354" w:rsidRPr="00E62354" w:rsidRDefault="00E62354" w:rsidP="002B7176">
            <w:pPr>
              <w:spacing w:after="0" w:line="240" w:lineRule="auto"/>
              <w:jc w:val="center"/>
              <w:rPr>
                <w:rFonts w:eastAsia="Times New Roman" w:cs="Arial"/>
                <w:b/>
                <w:bCs/>
                <w:sz w:val="14"/>
                <w:szCs w:val="14"/>
              </w:rPr>
            </w:pPr>
            <w:r w:rsidRPr="00E62354">
              <w:rPr>
                <w:rFonts w:eastAsia="Times New Roman" w:cs="Arial"/>
                <w:b/>
                <w:bCs/>
                <w:sz w:val="14"/>
                <w:szCs w:val="14"/>
              </w:rPr>
              <w:t>Propoxur</w:t>
            </w:r>
          </w:p>
        </w:tc>
        <w:tc>
          <w:tcPr>
            <w:tcW w:w="223" w:type="pct"/>
            <w:tcBorders>
              <w:top w:val="single" w:sz="4" w:space="0" w:color="auto"/>
              <w:left w:val="nil"/>
              <w:bottom w:val="single" w:sz="4" w:space="0" w:color="auto"/>
              <w:right w:val="single" w:sz="18" w:space="0" w:color="auto"/>
            </w:tcBorders>
            <w:shd w:val="clear" w:color="000000" w:fill="FFCC99"/>
            <w:noWrap/>
            <w:vAlign w:val="center"/>
            <w:hideMark/>
          </w:tcPr>
          <w:p w14:paraId="6280F9F4" w14:textId="7C1BEE97" w:rsidR="00E62354" w:rsidRPr="00E62354" w:rsidRDefault="00E62354" w:rsidP="002B7176">
            <w:pPr>
              <w:spacing w:after="0" w:line="240" w:lineRule="auto"/>
              <w:jc w:val="center"/>
              <w:rPr>
                <w:rFonts w:eastAsia="Times New Roman" w:cs="Arial"/>
                <w:b/>
                <w:bCs/>
                <w:sz w:val="14"/>
                <w:szCs w:val="14"/>
              </w:rPr>
            </w:pPr>
          </w:p>
        </w:tc>
        <w:tc>
          <w:tcPr>
            <w:tcW w:w="1559" w:type="pct"/>
            <w:gridSpan w:val="7"/>
            <w:tcBorders>
              <w:top w:val="single" w:sz="4" w:space="0" w:color="auto"/>
              <w:left w:val="single" w:sz="18" w:space="0" w:color="auto"/>
              <w:bottom w:val="single" w:sz="4" w:space="0" w:color="auto"/>
              <w:right w:val="single" w:sz="4" w:space="0" w:color="auto"/>
            </w:tcBorders>
            <w:shd w:val="clear" w:color="000000" w:fill="CCFFCC"/>
            <w:noWrap/>
            <w:vAlign w:val="center"/>
            <w:hideMark/>
          </w:tcPr>
          <w:p w14:paraId="0901F4FD" w14:textId="77777777" w:rsidR="00E62354" w:rsidRPr="00E62354" w:rsidRDefault="00E62354" w:rsidP="002B7176">
            <w:pPr>
              <w:spacing w:after="0" w:line="240" w:lineRule="auto"/>
              <w:jc w:val="center"/>
              <w:rPr>
                <w:rFonts w:eastAsia="Times New Roman" w:cs="Arial"/>
                <w:b/>
                <w:bCs/>
                <w:sz w:val="14"/>
                <w:szCs w:val="14"/>
              </w:rPr>
            </w:pPr>
            <w:r w:rsidRPr="00E62354">
              <w:rPr>
                <w:rFonts w:eastAsia="Times New Roman" w:cs="Arial"/>
                <w:b/>
                <w:bCs/>
                <w:sz w:val="14"/>
                <w:szCs w:val="14"/>
              </w:rPr>
              <w:t>Deltamethrin</w:t>
            </w:r>
          </w:p>
        </w:tc>
      </w:tr>
      <w:tr w:rsidR="009C18AC" w:rsidRPr="00E62354" w14:paraId="2B55B5C8" w14:textId="77777777" w:rsidTr="004A583D">
        <w:trPr>
          <w:trHeight w:val="27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5596099D" w14:textId="77777777" w:rsidR="009C18AC" w:rsidRPr="00E62354" w:rsidRDefault="009C18AC" w:rsidP="00940F18">
            <w:pPr>
              <w:spacing w:after="0" w:line="240" w:lineRule="auto"/>
              <w:jc w:val="center"/>
              <w:rPr>
                <w:rFonts w:eastAsia="Times New Roman" w:cs="Arial"/>
                <w:b/>
                <w:bCs/>
                <w:sz w:val="14"/>
                <w:szCs w:val="14"/>
              </w:rPr>
            </w:pPr>
          </w:p>
        </w:tc>
        <w:tc>
          <w:tcPr>
            <w:tcW w:w="407" w:type="pct"/>
            <w:tcBorders>
              <w:top w:val="nil"/>
              <w:left w:val="nil"/>
              <w:bottom w:val="single" w:sz="4" w:space="0" w:color="auto"/>
              <w:right w:val="single" w:sz="4" w:space="0" w:color="auto"/>
            </w:tcBorders>
            <w:shd w:val="clear" w:color="auto" w:fill="auto"/>
            <w:vAlign w:val="center"/>
            <w:hideMark/>
          </w:tcPr>
          <w:p w14:paraId="77FBA44C" w14:textId="77777777" w:rsidR="009C18AC" w:rsidRPr="00E62354" w:rsidRDefault="009C18AC" w:rsidP="00940F18">
            <w:pPr>
              <w:spacing w:after="0" w:line="240" w:lineRule="auto"/>
              <w:jc w:val="center"/>
              <w:rPr>
                <w:rFonts w:eastAsia="Times New Roman" w:cs="Arial"/>
                <w:b/>
                <w:bCs/>
                <w:sz w:val="14"/>
                <w:szCs w:val="14"/>
              </w:rPr>
            </w:pPr>
          </w:p>
        </w:tc>
        <w:tc>
          <w:tcPr>
            <w:tcW w:w="382" w:type="pct"/>
            <w:tcBorders>
              <w:top w:val="nil"/>
              <w:left w:val="nil"/>
              <w:bottom w:val="single" w:sz="4" w:space="0" w:color="auto"/>
              <w:right w:val="single" w:sz="4" w:space="0" w:color="auto"/>
            </w:tcBorders>
            <w:shd w:val="clear" w:color="auto" w:fill="auto"/>
            <w:noWrap/>
            <w:vAlign w:val="center"/>
            <w:hideMark/>
          </w:tcPr>
          <w:p w14:paraId="0BDAF6C4" w14:textId="77777777" w:rsidR="009C18AC" w:rsidRPr="00E62354" w:rsidRDefault="009C18AC" w:rsidP="00940F18">
            <w:pPr>
              <w:spacing w:after="0" w:line="240" w:lineRule="auto"/>
              <w:jc w:val="center"/>
              <w:rPr>
                <w:rFonts w:eastAsia="Times New Roman" w:cs="Arial"/>
                <w:b/>
                <w:bCs/>
                <w:sz w:val="14"/>
                <w:szCs w:val="14"/>
              </w:rPr>
            </w:pPr>
          </w:p>
        </w:tc>
        <w:tc>
          <w:tcPr>
            <w:tcW w:w="217" w:type="pct"/>
            <w:tcBorders>
              <w:top w:val="nil"/>
              <w:left w:val="nil"/>
              <w:bottom w:val="single" w:sz="4" w:space="0" w:color="auto"/>
              <w:right w:val="single" w:sz="4" w:space="0" w:color="auto"/>
            </w:tcBorders>
            <w:shd w:val="clear" w:color="000000" w:fill="FFFF00"/>
            <w:noWrap/>
            <w:vAlign w:val="center"/>
            <w:hideMark/>
          </w:tcPr>
          <w:p w14:paraId="6A397A1E"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2007</w:t>
            </w:r>
          </w:p>
        </w:tc>
        <w:tc>
          <w:tcPr>
            <w:tcW w:w="220" w:type="pct"/>
            <w:tcBorders>
              <w:top w:val="nil"/>
              <w:left w:val="nil"/>
              <w:bottom w:val="single" w:sz="4" w:space="0" w:color="auto"/>
              <w:right w:val="single" w:sz="4" w:space="0" w:color="auto"/>
            </w:tcBorders>
            <w:shd w:val="clear" w:color="000000" w:fill="FFFF00"/>
            <w:noWrap/>
            <w:vAlign w:val="center"/>
            <w:hideMark/>
          </w:tcPr>
          <w:p w14:paraId="3A0EC497"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2008</w:t>
            </w:r>
          </w:p>
        </w:tc>
        <w:tc>
          <w:tcPr>
            <w:tcW w:w="220" w:type="pct"/>
            <w:tcBorders>
              <w:top w:val="nil"/>
              <w:left w:val="nil"/>
              <w:bottom w:val="single" w:sz="4" w:space="0" w:color="auto"/>
              <w:right w:val="single" w:sz="4" w:space="0" w:color="auto"/>
            </w:tcBorders>
            <w:shd w:val="clear" w:color="000000" w:fill="FFFF00"/>
            <w:noWrap/>
            <w:vAlign w:val="center"/>
            <w:hideMark/>
          </w:tcPr>
          <w:p w14:paraId="639899B6"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2009</w:t>
            </w:r>
          </w:p>
        </w:tc>
        <w:tc>
          <w:tcPr>
            <w:tcW w:w="221" w:type="pct"/>
            <w:tcBorders>
              <w:top w:val="nil"/>
              <w:left w:val="nil"/>
              <w:bottom w:val="single" w:sz="4" w:space="0" w:color="auto"/>
              <w:right w:val="single" w:sz="4" w:space="0" w:color="auto"/>
            </w:tcBorders>
            <w:shd w:val="clear" w:color="000000" w:fill="FFFF00"/>
            <w:noWrap/>
            <w:vAlign w:val="center"/>
            <w:hideMark/>
          </w:tcPr>
          <w:p w14:paraId="704DD88B"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2010</w:t>
            </w:r>
          </w:p>
        </w:tc>
        <w:tc>
          <w:tcPr>
            <w:tcW w:w="226" w:type="pct"/>
            <w:tcBorders>
              <w:top w:val="nil"/>
              <w:left w:val="nil"/>
              <w:bottom w:val="single" w:sz="4" w:space="0" w:color="auto"/>
              <w:right w:val="single" w:sz="18" w:space="0" w:color="auto"/>
            </w:tcBorders>
            <w:shd w:val="clear" w:color="000000" w:fill="FFFF00"/>
            <w:noWrap/>
            <w:vAlign w:val="center"/>
            <w:hideMark/>
          </w:tcPr>
          <w:p w14:paraId="75794F3E"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2011</w:t>
            </w:r>
          </w:p>
        </w:tc>
        <w:tc>
          <w:tcPr>
            <w:tcW w:w="223" w:type="pct"/>
            <w:tcBorders>
              <w:top w:val="nil"/>
              <w:left w:val="single" w:sz="18" w:space="0" w:color="auto"/>
              <w:bottom w:val="single" w:sz="4" w:space="0" w:color="auto"/>
              <w:right w:val="single" w:sz="4" w:space="0" w:color="auto"/>
            </w:tcBorders>
            <w:shd w:val="clear" w:color="000000" w:fill="FFCC99"/>
            <w:noWrap/>
            <w:vAlign w:val="center"/>
            <w:hideMark/>
          </w:tcPr>
          <w:p w14:paraId="49E1FC60"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2007</w:t>
            </w:r>
          </w:p>
        </w:tc>
        <w:tc>
          <w:tcPr>
            <w:tcW w:w="223" w:type="pct"/>
            <w:tcBorders>
              <w:top w:val="nil"/>
              <w:left w:val="nil"/>
              <w:bottom w:val="single" w:sz="4" w:space="0" w:color="auto"/>
              <w:right w:val="single" w:sz="4" w:space="0" w:color="auto"/>
            </w:tcBorders>
            <w:shd w:val="clear" w:color="000000" w:fill="FFCC99"/>
            <w:noWrap/>
            <w:vAlign w:val="center"/>
            <w:hideMark/>
          </w:tcPr>
          <w:p w14:paraId="7D9BDCA4"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2008</w:t>
            </w:r>
          </w:p>
        </w:tc>
        <w:tc>
          <w:tcPr>
            <w:tcW w:w="223" w:type="pct"/>
            <w:tcBorders>
              <w:top w:val="nil"/>
              <w:left w:val="nil"/>
              <w:bottom w:val="single" w:sz="4" w:space="0" w:color="auto"/>
              <w:right w:val="single" w:sz="4" w:space="0" w:color="auto"/>
            </w:tcBorders>
            <w:shd w:val="clear" w:color="000000" w:fill="FFCC99"/>
            <w:noWrap/>
            <w:vAlign w:val="center"/>
            <w:hideMark/>
          </w:tcPr>
          <w:p w14:paraId="5F6C83C0"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2009</w:t>
            </w:r>
          </w:p>
        </w:tc>
        <w:tc>
          <w:tcPr>
            <w:tcW w:w="232" w:type="pct"/>
            <w:tcBorders>
              <w:top w:val="nil"/>
              <w:left w:val="nil"/>
              <w:bottom w:val="single" w:sz="4" w:space="0" w:color="auto"/>
              <w:right w:val="single" w:sz="4" w:space="0" w:color="auto"/>
            </w:tcBorders>
            <w:shd w:val="clear" w:color="000000" w:fill="FFCC99"/>
            <w:noWrap/>
            <w:vAlign w:val="center"/>
            <w:hideMark/>
          </w:tcPr>
          <w:p w14:paraId="61074679"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2010</w:t>
            </w:r>
          </w:p>
        </w:tc>
        <w:tc>
          <w:tcPr>
            <w:tcW w:w="223" w:type="pct"/>
            <w:tcBorders>
              <w:top w:val="nil"/>
              <w:left w:val="nil"/>
              <w:bottom w:val="single" w:sz="4" w:space="0" w:color="auto"/>
              <w:right w:val="single" w:sz="18" w:space="0" w:color="auto"/>
            </w:tcBorders>
            <w:shd w:val="clear" w:color="000000" w:fill="FFCC99"/>
            <w:noWrap/>
            <w:vAlign w:val="center"/>
            <w:hideMark/>
          </w:tcPr>
          <w:p w14:paraId="6F27751C"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2011</w:t>
            </w:r>
          </w:p>
        </w:tc>
        <w:tc>
          <w:tcPr>
            <w:tcW w:w="223" w:type="pct"/>
            <w:tcBorders>
              <w:top w:val="nil"/>
              <w:left w:val="single" w:sz="18" w:space="0" w:color="auto"/>
              <w:bottom w:val="single" w:sz="4" w:space="0" w:color="auto"/>
              <w:right w:val="single" w:sz="4" w:space="0" w:color="auto"/>
            </w:tcBorders>
            <w:shd w:val="clear" w:color="000000" w:fill="CCFFCC"/>
            <w:noWrap/>
            <w:vAlign w:val="center"/>
            <w:hideMark/>
          </w:tcPr>
          <w:p w14:paraId="57C49540"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2005</w:t>
            </w:r>
          </w:p>
        </w:tc>
        <w:tc>
          <w:tcPr>
            <w:tcW w:w="223" w:type="pct"/>
            <w:tcBorders>
              <w:top w:val="nil"/>
              <w:left w:val="nil"/>
              <w:bottom w:val="single" w:sz="4" w:space="0" w:color="auto"/>
              <w:right w:val="single" w:sz="4" w:space="0" w:color="auto"/>
            </w:tcBorders>
            <w:shd w:val="clear" w:color="000000" w:fill="CCFFCC"/>
            <w:noWrap/>
            <w:vAlign w:val="center"/>
            <w:hideMark/>
          </w:tcPr>
          <w:p w14:paraId="2B9EAF9D"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2006</w:t>
            </w:r>
          </w:p>
        </w:tc>
        <w:tc>
          <w:tcPr>
            <w:tcW w:w="224" w:type="pct"/>
            <w:tcBorders>
              <w:top w:val="nil"/>
              <w:left w:val="nil"/>
              <w:bottom w:val="single" w:sz="4" w:space="0" w:color="auto"/>
              <w:right w:val="single" w:sz="4" w:space="0" w:color="auto"/>
            </w:tcBorders>
            <w:shd w:val="clear" w:color="000000" w:fill="CCFFCC"/>
            <w:noWrap/>
            <w:vAlign w:val="center"/>
            <w:hideMark/>
          </w:tcPr>
          <w:p w14:paraId="01C3DB14"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2007</w:t>
            </w:r>
          </w:p>
        </w:tc>
        <w:tc>
          <w:tcPr>
            <w:tcW w:w="222" w:type="pct"/>
            <w:tcBorders>
              <w:top w:val="nil"/>
              <w:left w:val="nil"/>
              <w:bottom w:val="single" w:sz="4" w:space="0" w:color="auto"/>
              <w:right w:val="single" w:sz="4" w:space="0" w:color="auto"/>
            </w:tcBorders>
            <w:shd w:val="clear" w:color="000000" w:fill="CCFFCC"/>
            <w:noWrap/>
            <w:vAlign w:val="center"/>
            <w:hideMark/>
          </w:tcPr>
          <w:p w14:paraId="51B834DA"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2008</w:t>
            </w:r>
          </w:p>
        </w:tc>
        <w:tc>
          <w:tcPr>
            <w:tcW w:w="221" w:type="pct"/>
            <w:tcBorders>
              <w:top w:val="nil"/>
              <w:left w:val="nil"/>
              <w:bottom w:val="single" w:sz="4" w:space="0" w:color="auto"/>
              <w:right w:val="single" w:sz="4" w:space="0" w:color="auto"/>
            </w:tcBorders>
            <w:shd w:val="clear" w:color="000000" w:fill="CCFFCC"/>
            <w:noWrap/>
            <w:vAlign w:val="center"/>
            <w:hideMark/>
          </w:tcPr>
          <w:p w14:paraId="22D07DF2"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2009</w:t>
            </w:r>
          </w:p>
        </w:tc>
        <w:tc>
          <w:tcPr>
            <w:tcW w:w="221" w:type="pct"/>
            <w:tcBorders>
              <w:top w:val="nil"/>
              <w:left w:val="nil"/>
              <w:bottom w:val="single" w:sz="4" w:space="0" w:color="auto"/>
              <w:right w:val="single" w:sz="4" w:space="0" w:color="auto"/>
            </w:tcBorders>
            <w:shd w:val="clear" w:color="000000" w:fill="CCFFCC"/>
            <w:noWrap/>
            <w:vAlign w:val="center"/>
            <w:hideMark/>
          </w:tcPr>
          <w:p w14:paraId="337C62DD"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2010</w:t>
            </w:r>
          </w:p>
        </w:tc>
        <w:tc>
          <w:tcPr>
            <w:tcW w:w="226" w:type="pct"/>
            <w:tcBorders>
              <w:top w:val="nil"/>
              <w:left w:val="nil"/>
              <w:bottom w:val="single" w:sz="4" w:space="0" w:color="auto"/>
              <w:right w:val="single" w:sz="4" w:space="0" w:color="auto"/>
            </w:tcBorders>
            <w:shd w:val="clear" w:color="000000" w:fill="CCFFCC"/>
            <w:noWrap/>
            <w:vAlign w:val="center"/>
            <w:hideMark/>
          </w:tcPr>
          <w:p w14:paraId="45E989BB" w14:textId="77777777" w:rsidR="009C18AC" w:rsidRPr="00E62354" w:rsidRDefault="009C18AC" w:rsidP="00940F18">
            <w:pPr>
              <w:spacing w:after="0" w:line="240" w:lineRule="auto"/>
              <w:jc w:val="center"/>
              <w:rPr>
                <w:rFonts w:eastAsia="Times New Roman" w:cs="Arial"/>
                <w:b/>
                <w:bCs/>
                <w:sz w:val="14"/>
                <w:szCs w:val="14"/>
              </w:rPr>
            </w:pPr>
            <w:r w:rsidRPr="00E62354">
              <w:rPr>
                <w:rFonts w:eastAsia="Times New Roman" w:cs="Arial"/>
                <w:b/>
                <w:bCs/>
                <w:sz w:val="14"/>
                <w:szCs w:val="14"/>
              </w:rPr>
              <w:t>2011</w:t>
            </w:r>
          </w:p>
        </w:tc>
      </w:tr>
      <w:tr w:rsidR="009C18AC" w:rsidRPr="00E62354" w14:paraId="199A1F40"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51076E9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252ADB05" w14:textId="6018BF60"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Adama</w:t>
            </w:r>
          </w:p>
        </w:tc>
        <w:tc>
          <w:tcPr>
            <w:tcW w:w="382" w:type="pct"/>
            <w:tcBorders>
              <w:top w:val="nil"/>
              <w:left w:val="nil"/>
              <w:bottom w:val="single" w:sz="4" w:space="0" w:color="auto"/>
              <w:right w:val="single" w:sz="4" w:space="0" w:color="auto"/>
            </w:tcBorders>
            <w:shd w:val="clear" w:color="auto" w:fill="auto"/>
            <w:noWrap/>
            <w:vAlign w:val="center"/>
            <w:hideMark/>
          </w:tcPr>
          <w:p w14:paraId="782116D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2875657C" w14:textId="3072AE1A"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3AC30ECE" w14:textId="3A8DE853"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681BB69F" w14:textId="71167990"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0A39DE09" w14:textId="0642791C"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6907C4CD" w14:textId="3F2CDAF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A15DBE4" w14:textId="36D8637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3A1977D" w14:textId="266C6EC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493D7232" w14:textId="28E271A8"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5552D58F" w14:textId="122EF7B3"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65D7B047" w14:textId="2EE1545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1E929220" w14:textId="156C4314"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7FC928A" w14:textId="75560AB6"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2F8EABD3" w14:textId="00E5EE05"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0F628284" w14:textId="0FE8D9B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5135B2A8" w14:textId="72F4CED1"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1413B36C" w14:textId="34AF1A01"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52D6E849" w14:textId="3C857427" w:rsidR="00E62354" w:rsidRPr="00E62354" w:rsidRDefault="00E62354" w:rsidP="002B7176">
            <w:pPr>
              <w:spacing w:after="0" w:line="240" w:lineRule="auto"/>
              <w:jc w:val="center"/>
              <w:rPr>
                <w:rFonts w:eastAsia="Times New Roman" w:cs="Arial"/>
                <w:sz w:val="14"/>
                <w:szCs w:val="14"/>
              </w:rPr>
            </w:pPr>
          </w:p>
        </w:tc>
      </w:tr>
      <w:tr w:rsidR="009C18AC" w:rsidRPr="00E62354" w14:paraId="6EE8349A"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8AD8ED9"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454E084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Adama</w:t>
            </w:r>
          </w:p>
        </w:tc>
        <w:tc>
          <w:tcPr>
            <w:tcW w:w="382" w:type="pct"/>
            <w:tcBorders>
              <w:top w:val="nil"/>
              <w:left w:val="nil"/>
              <w:bottom w:val="single" w:sz="4" w:space="0" w:color="auto"/>
              <w:right w:val="single" w:sz="4" w:space="0" w:color="auto"/>
            </w:tcBorders>
            <w:shd w:val="clear" w:color="auto" w:fill="auto"/>
            <w:noWrap/>
            <w:vAlign w:val="center"/>
            <w:hideMark/>
          </w:tcPr>
          <w:p w14:paraId="5DA15A4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Balkew/PMI</w:t>
            </w:r>
          </w:p>
        </w:tc>
        <w:tc>
          <w:tcPr>
            <w:tcW w:w="217" w:type="pct"/>
            <w:tcBorders>
              <w:top w:val="nil"/>
              <w:left w:val="nil"/>
              <w:bottom w:val="single" w:sz="4" w:space="0" w:color="auto"/>
              <w:right w:val="single" w:sz="4" w:space="0" w:color="auto"/>
            </w:tcBorders>
            <w:shd w:val="clear" w:color="auto" w:fill="auto"/>
            <w:noWrap/>
            <w:vAlign w:val="center"/>
            <w:hideMark/>
          </w:tcPr>
          <w:p w14:paraId="12110347" w14:textId="66C5C333"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31B77816" w14:textId="4BDE5CDC"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6686ADCB" w14:textId="2C9D3BE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57C641BA" w14:textId="270F56BF"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6BD45582" w14:textId="127FAAB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4BE14D5E" w14:textId="46C4F35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1D61F3C8" w14:textId="0CB827AD"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51D1F0F5" w14:textId="0FD6CDE0"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7E15D4C5" w14:textId="3EA4BC6D"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26908DBE" w14:textId="50DD885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129A7563" w14:textId="5DC3B31D"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000000" w:fill="1FB714"/>
            <w:noWrap/>
            <w:vAlign w:val="center"/>
            <w:hideMark/>
          </w:tcPr>
          <w:p w14:paraId="4A9615C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99.2</w:t>
            </w:r>
          </w:p>
        </w:tc>
        <w:tc>
          <w:tcPr>
            <w:tcW w:w="224" w:type="pct"/>
            <w:tcBorders>
              <w:top w:val="nil"/>
              <w:left w:val="nil"/>
              <w:bottom w:val="single" w:sz="4" w:space="0" w:color="auto"/>
              <w:right w:val="single" w:sz="4" w:space="0" w:color="auto"/>
            </w:tcBorders>
            <w:shd w:val="clear" w:color="auto" w:fill="auto"/>
            <w:vAlign w:val="center"/>
            <w:hideMark/>
          </w:tcPr>
          <w:p w14:paraId="7ACD6F31" w14:textId="37BB4D02"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000000" w:fill="FFCC00"/>
            <w:vAlign w:val="center"/>
            <w:hideMark/>
          </w:tcPr>
          <w:p w14:paraId="362FA21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91</w:t>
            </w:r>
          </w:p>
        </w:tc>
        <w:tc>
          <w:tcPr>
            <w:tcW w:w="221" w:type="pct"/>
            <w:tcBorders>
              <w:top w:val="nil"/>
              <w:left w:val="nil"/>
              <w:bottom w:val="single" w:sz="4" w:space="0" w:color="auto"/>
              <w:right w:val="single" w:sz="4" w:space="0" w:color="auto"/>
            </w:tcBorders>
            <w:shd w:val="clear" w:color="auto" w:fill="auto"/>
            <w:vAlign w:val="center"/>
            <w:hideMark/>
          </w:tcPr>
          <w:p w14:paraId="5C6A066C" w14:textId="278607AA"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6A8554AB" w14:textId="5BE0D89A"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180E127E" w14:textId="5BE26F99" w:rsidR="00E62354" w:rsidRPr="00E62354" w:rsidRDefault="00E62354" w:rsidP="002B7176">
            <w:pPr>
              <w:spacing w:after="0" w:line="240" w:lineRule="auto"/>
              <w:jc w:val="center"/>
              <w:rPr>
                <w:rFonts w:eastAsia="Times New Roman" w:cs="Arial"/>
                <w:sz w:val="14"/>
                <w:szCs w:val="14"/>
              </w:rPr>
            </w:pPr>
          </w:p>
        </w:tc>
      </w:tr>
      <w:tr w:rsidR="009C18AC" w:rsidRPr="00E62354" w14:paraId="26838C36"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5D36E710"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E4B390A" w14:textId="18E030C1"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Lume</w:t>
            </w:r>
          </w:p>
        </w:tc>
        <w:tc>
          <w:tcPr>
            <w:tcW w:w="382" w:type="pct"/>
            <w:tcBorders>
              <w:top w:val="nil"/>
              <w:left w:val="nil"/>
              <w:bottom w:val="single" w:sz="4" w:space="0" w:color="auto"/>
              <w:right w:val="single" w:sz="4" w:space="0" w:color="auto"/>
            </w:tcBorders>
            <w:shd w:val="clear" w:color="auto" w:fill="auto"/>
            <w:noWrap/>
            <w:vAlign w:val="center"/>
            <w:hideMark/>
          </w:tcPr>
          <w:p w14:paraId="46D8018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67BEC000" w14:textId="6BBB0C5D"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1BD8AFCC" w14:textId="01D64B18"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62DCD8E2" w14:textId="150B7C3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4D7943A5" w14:textId="74A8E8B3"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40250036" w14:textId="0EF41E0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685E757" w14:textId="462FD35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A08D8A3" w14:textId="33CACB2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006BAB80" w14:textId="05E07342"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3D9F0F83" w14:textId="0EB26786"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1A22EF68" w14:textId="6D3A2A2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49472D6A" w14:textId="6B7066B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AA62408" w14:textId="52219C8D"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62C12FA7" w14:textId="6E7FA2DD"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284E1753" w14:textId="3197E9BA"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56E19614" w14:textId="2BEE5EB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27476FAF" w14:textId="72B4334C"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7A944E0F" w14:textId="0620D9E2" w:rsidR="00E62354" w:rsidRPr="00E62354" w:rsidRDefault="00E62354" w:rsidP="002B7176">
            <w:pPr>
              <w:spacing w:after="0" w:line="240" w:lineRule="auto"/>
              <w:jc w:val="center"/>
              <w:rPr>
                <w:rFonts w:eastAsia="Times New Roman" w:cs="Arial"/>
                <w:sz w:val="14"/>
                <w:szCs w:val="14"/>
              </w:rPr>
            </w:pPr>
          </w:p>
        </w:tc>
      </w:tr>
      <w:tr w:rsidR="009C18AC" w:rsidRPr="00E62354" w14:paraId="1EA85C7E"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1FA6C9B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5C9519A4"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Omo-Nada</w:t>
            </w:r>
          </w:p>
        </w:tc>
        <w:tc>
          <w:tcPr>
            <w:tcW w:w="382" w:type="pct"/>
            <w:tcBorders>
              <w:top w:val="nil"/>
              <w:left w:val="nil"/>
              <w:bottom w:val="single" w:sz="4" w:space="0" w:color="auto"/>
              <w:right w:val="single" w:sz="4" w:space="0" w:color="auto"/>
            </w:tcBorders>
            <w:shd w:val="clear" w:color="auto" w:fill="auto"/>
            <w:noWrap/>
            <w:vAlign w:val="center"/>
            <w:hideMark/>
          </w:tcPr>
          <w:p w14:paraId="5F059034"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7379FCBF" w14:textId="35535C8A"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29E20DC5" w14:textId="5A11DEC4"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6037051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1" w:type="pct"/>
            <w:tcBorders>
              <w:top w:val="nil"/>
              <w:left w:val="nil"/>
              <w:bottom w:val="single" w:sz="4" w:space="0" w:color="auto"/>
              <w:right w:val="single" w:sz="4" w:space="0" w:color="auto"/>
            </w:tcBorders>
            <w:shd w:val="clear" w:color="000000" w:fill="1FB714"/>
            <w:vAlign w:val="center"/>
            <w:hideMark/>
          </w:tcPr>
          <w:p w14:paraId="39CA80D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single" w:sz="4" w:space="0" w:color="auto"/>
              <w:left w:val="nil"/>
              <w:bottom w:val="single" w:sz="4" w:space="0" w:color="auto"/>
              <w:right w:val="single" w:sz="18" w:space="0" w:color="auto"/>
            </w:tcBorders>
            <w:shd w:val="clear" w:color="000000" w:fill="1FB714"/>
            <w:vAlign w:val="center"/>
            <w:hideMark/>
          </w:tcPr>
          <w:p w14:paraId="28BCC6BE"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97.5</w:t>
            </w: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D212151" w14:textId="7A9BEDBA"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2B080668" w14:textId="4AFBE15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DEA7F7F" w14:textId="3BFFDE3B"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582A226C"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637769AA" w14:textId="61FD564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771D9631" w14:textId="4EE48BC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517C42C" w14:textId="30D36042"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3BCD94E4" w14:textId="38208D55"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000000" w:fill="DD0806"/>
            <w:vAlign w:val="center"/>
            <w:hideMark/>
          </w:tcPr>
          <w:p w14:paraId="58D5BE8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70</w:t>
            </w:r>
          </w:p>
        </w:tc>
        <w:tc>
          <w:tcPr>
            <w:tcW w:w="221" w:type="pct"/>
            <w:tcBorders>
              <w:top w:val="nil"/>
              <w:left w:val="nil"/>
              <w:bottom w:val="single" w:sz="4" w:space="0" w:color="auto"/>
              <w:right w:val="single" w:sz="4" w:space="0" w:color="auto"/>
            </w:tcBorders>
            <w:shd w:val="clear" w:color="000000" w:fill="FFCC00"/>
            <w:vAlign w:val="center"/>
            <w:hideMark/>
          </w:tcPr>
          <w:p w14:paraId="1AFC0B4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94</w:t>
            </w:r>
          </w:p>
        </w:tc>
        <w:tc>
          <w:tcPr>
            <w:tcW w:w="221" w:type="pct"/>
            <w:tcBorders>
              <w:top w:val="nil"/>
              <w:left w:val="nil"/>
              <w:bottom w:val="single" w:sz="4" w:space="0" w:color="auto"/>
              <w:right w:val="single" w:sz="4" w:space="0" w:color="auto"/>
            </w:tcBorders>
            <w:shd w:val="clear" w:color="000000" w:fill="DD0806"/>
            <w:vAlign w:val="center"/>
            <w:hideMark/>
          </w:tcPr>
          <w:p w14:paraId="524882E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64</w:t>
            </w:r>
          </w:p>
        </w:tc>
        <w:tc>
          <w:tcPr>
            <w:tcW w:w="226" w:type="pct"/>
            <w:tcBorders>
              <w:top w:val="nil"/>
              <w:left w:val="nil"/>
              <w:bottom w:val="single" w:sz="4" w:space="0" w:color="auto"/>
              <w:right w:val="single" w:sz="4" w:space="0" w:color="auto"/>
            </w:tcBorders>
            <w:shd w:val="clear" w:color="000000" w:fill="DD0806"/>
            <w:vAlign w:val="center"/>
            <w:hideMark/>
          </w:tcPr>
          <w:p w14:paraId="42D2739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18.75</w:t>
            </w:r>
          </w:p>
        </w:tc>
      </w:tr>
      <w:tr w:rsidR="009C18AC" w:rsidRPr="00E62354" w14:paraId="609374F5" w14:textId="77777777" w:rsidTr="00605851">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3BF106F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28A43C18"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Merti</w:t>
            </w:r>
          </w:p>
        </w:tc>
        <w:tc>
          <w:tcPr>
            <w:tcW w:w="382" w:type="pct"/>
            <w:tcBorders>
              <w:top w:val="nil"/>
              <w:left w:val="nil"/>
              <w:bottom w:val="single" w:sz="4" w:space="0" w:color="auto"/>
              <w:right w:val="single" w:sz="4" w:space="0" w:color="auto"/>
            </w:tcBorders>
            <w:shd w:val="clear" w:color="auto" w:fill="auto"/>
            <w:noWrap/>
            <w:vAlign w:val="center"/>
            <w:hideMark/>
          </w:tcPr>
          <w:p w14:paraId="3FA237D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4D441143" w14:textId="53DAC90C"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475703FE" w14:textId="0B5FC307"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7040FA24"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99.1</w:t>
            </w:r>
          </w:p>
        </w:tc>
        <w:tc>
          <w:tcPr>
            <w:tcW w:w="221" w:type="pct"/>
            <w:tcBorders>
              <w:top w:val="nil"/>
              <w:left w:val="nil"/>
              <w:bottom w:val="single" w:sz="4" w:space="0" w:color="auto"/>
              <w:right w:val="single" w:sz="4" w:space="0" w:color="auto"/>
            </w:tcBorders>
            <w:shd w:val="clear" w:color="auto" w:fill="auto"/>
            <w:vAlign w:val="center"/>
            <w:hideMark/>
          </w:tcPr>
          <w:p w14:paraId="07C9333D" w14:textId="73C9AC12"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4CBF5DE3" w14:textId="1ADB282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481A62E" w14:textId="64A00C2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5CD10EF2" w14:textId="6AFEFF8B"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5B374AC1" w14:textId="539E6D5C"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733BBD14" w14:textId="7FD6319E"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55D1A8D7" w14:textId="573A7A6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747349E" w14:textId="7975980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1BA7C8C" w14:textId="2F55441E"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5A48D6F5" w14:textId="75230026"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376B5583" w14:textId="5AC9960F"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FF0000"/>
            <w:vAlign w:val="center"/>
            <w:hideMark/>
          </w:tcPr>
          <w:p w14:paraId="2BBC5AA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76.2</w:t>
            </w:r>
          </w:p>
        </w:tc>
        <w:tc>
          <w:tcPr>
            <w:tcW w:w="221" w:type="pct"/>
            <w:tcBorders>
              <w:top w:val="nil"/>
              <w:left w:val="nil"/>
              <w:bottom w:val="single" w:sz="4" w:space="0" w:color="auto"/>
              <w:right w:val="single" w:sz="4" w:space="0" w:color="auto"/>
            </w:tcBorders>
            <w:shd w:val="clear" w:color="auto" w:fill="auto"/>
            <w:noWrap/>
            <w:vAlign w:val="center"/>
            <w:hideMark/>
          </w:tcPr>
          <w:p w14:paraId="73EDBCBC" w14:textId="028E98CA"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026E67DF" w14:textId="338840F8" w:rsidR="00E62354" w:rsidRPr="00E62354" w:rsidRDefault="00E62354" w:rsidP="002B7176">
            <w:pPr>
              <w:spacing w:after="0" w:line="240" w:lineRule="auto"/>
              <w:jc w:val="center"/>
              <w:rPr>
                <w:rFonts w:eastAsia="Times New Roman" w:cs="Arial"/>
                <w:sz w:val="14"/>
                <w:szCs w:val="14"/>
              </w:rPr>
            </w:pPr>
          </w:p>
        </w:tc>
      </w:tr>
      <w:tr w:rsidR="009C18AC" w:rsidRPr="00E62354" w14:paraId="58CD1222" w14:textId="77777777" w:rsidTr="00605851">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13FAB58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41289FC"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Babile</w:t>
            </w:r>
          </w:p>
        </w:tc>
        <w:tc>
          <w:tcPr>
            <w:tcW w:w="382" w:type="pct"/>
            <w:tcBorders>
              <w:top w:val="nil"/>
              <w:left w:val="nil"/>
              <w:bottom w:val="single" w:sz="4" w:space="0" w:color="auto"/>
              <w:right w:val="single" w:sz="4" w:space="0" w:color="auto"/>
            </w:tcBorders>
            <w:shd w:val="clear" w:color="auto" w:fill="auto"/>
            <w:noWrap/>
            <w:vAlign w:val="center"/>
            <w:hideMark/>
          </w:tcPr>
          <w:p w14:paraId="264433C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21835214" w14:textId="0D313DCB"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45F09B9D" w14:textId="351C5B1B"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3A8EA16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1" w:type="pct"/>
            <w:tcBorders>
              <w:top w:val="nil"/>
              <w:left w:val="nil"/>
              <w:bottom w:val="single" w:sz="4" w:space="0" w:color="auto"/>
              <w:right w:val="single" w:sz="4" w:space="0" w:color="auto"/>
            </w:tcBorders>
            <w:shd w:val="clear" w:color="auto" w:fill="auto"/>
            <w:vAlign w:val="center"/>
            <w:hideMark/>
          </w:tcPr>
          <w:p w14:paraId="0CD32F03" w14:textId="1BDFE3CB"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1CBF2EDA" w14:textId="7732931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D7533D7" w14:textId="6A411FC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452A65B" w14:textId="5F6E353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31C4D696" w14:textId="21FC8A33"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6769170D" w14:textId="704E8CBC"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45A63067" w14:textId="1079E9B5"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139BC1BA" w14:textId="30077D5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5963BC09" w14:textId="2A5FB850"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62317956" w14:textId="352EA2C4"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1F08D0CE" w14:textId="5926FA8A"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FF0000"/>
            <w:vAlign w:val="center"/>
            <w:hideMark/>
          </w:tcPr>
          <w:p w14:paraId="303F2C47"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68.1</w:t>
            </w:r>
          </w:p>
        </w:tc>
        <w:tc>
          <w:tcPr>
            <w:tcW w:w="221" w:type="pct"/>
            <w:tcBorders>
              <w:top w:val="nil"/>
              <w:left w:val="nil"/>
              <w:bottom w:val="single" w:sz="4" w:space="0" w:color="auto"/>
              <w:right w:val="single" w:sz="4" w:space="0" w:color="auto"/>
            </w:tcBorders>
            <w:shd w:val="clear" w:color="auto" w:fill="auto"/>
            <w:noWrap/>
            <w:vAlign w:val="center"/>
            <w:hideMark/>
          </w:tcPr>
          <w:p w14:paraId="0292778A" w14:textId="476668F5"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48009125" w14:textId="3ED55D44" w:rsidR="00E62354" w:rsidRPr="00E62354" w:rsidRDefault="00E62354" w:rsidP="002B7176">
            <w:pPr>
              <w:spacing w:after="0" w:line="240" w:lineRule="auto"/>
              <w:jc w:val="center"/>
              <w:rPr>
                <w:rFonts w:eastAsia="Times New Roman" w:cs="Arial"/>
                <w:sz w:val="14"/>
                <w:szCs w:val="14"/>
              </w:rPr>
            </w:pPr>
          </w:p>
        </w:tc>
      </w:tr>
      <w:tr w:rsidR="009C18AC" w:rsidRPr="00E62354" w14:paraId="4E22CCC4" w14:textId="77777777" w:rsidTr="00605851">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E3D7D17"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27F4B3EC"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Adami Tulu</w:t>
            </w:r>
          </w:p>
        </w:tc>
        <w:tc>
          <w:tcPr>
            <w:tcW w:w="382" w:type="pct"/>
            <w:tcBorders>
              <w:top w:val="nil"/>
              <w:left w:val="nil"/>
              <w:bottom w:val="single" w:sz="4" w:space="0" w:color="auto"/>
              <w:right w:val="single" w:sz="4" w:space="0" w:color="auto"/>
            </w:tcBorders>
            <w:shd w:val="clear" w:color="auto" w:fill="auto"/>
            <w:noWrap/>
            <w:vAlign w:val="center"/>
            <w:hideMark/>
          </w:tcPr>
          <w:p w14:paraId="71A7330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365DB2FE" w14:textId="1A67C083"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43A88221" w14:textId="19512E05"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FFCC00"/>
            <w:vAlign w:val="center"/>
            <w:hideMark/>
          </w:tcPr>
          <w:p w14:paraId="32950D3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96</w:t>
            </w:r>
          </w:p>
        </w:tc>
        <w:tc>
          <w:tcPr>
            <w:tcW w:w="221" w:type="pct"/>
            <w:tcBorders>
              <w:top w:val="nil"/>
              <w:left w:val="nil"/>
              <w:bottom w:val="single" w:sz="4" w:space="0" w:color="auto"/>
              <w:right w:val="single" w:sz="4" w:space="0" w:color="auto"/>
            </w:tcBorders>
            <w:shd w:val="clear" w:color="auto" w:fill="auto"/>
            <w:vAlign w:val="center"/>
            <w:hideMark/>
          </w:tcPr>
          <w:p w14:paraId="1B29FAE3" w14:textId="5A5F33C8"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348A9781" w14:textId="115261D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43E2FCD1" w14:textId="207F4075"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609A64E" w14:textId="4CD87E74"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B3DEA01" w14:textId="2877F997"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4147295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6208D321" w14:textId="1DAEDA5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7987681" w14:textId="57FB163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F06DA59" w14:textId="568F46CB"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44F37DF8" w14:textId="519BB04A"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000000" w:fill="DD0806"/>
            <w:vAlign w:val="center"/>
            <w:hideMark/>
          </w:tcPr>
          <w:p w14:paraId="4C3473D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26</w:t>
            </w:r>
          </w:p>
        </w:tc>
        <w:tc>
          <w:tcPr>
            <w:tcW w:w="221" w:type="pct"/>
            <w:tcBorders>
              <w:top w:val="nil"/>
              <w:left w:val="nil"/>
              <w:bottom w:val="single" w:sz="4" w:space="0" w:color="auto"/>
              <w:right w:val="single" w:sz="4" w:space="0" w:color="auto"/>
            </w:tcBorders>
            <w:shd w:val="clear" w:color="auto" w:fill="FF0000"/>
            <w:vAlign w:val="center"/>
            <w:hideMark/>
          </w:tcPr>
          <w:p w14:paraId="134C529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46</w:t>
            </w:r>
          </w:p>
        </w:tc>
        <w:tc>
          <w:tcPr>
            <w:tcW w:w="221" w:type="pct"/>
            <w:tcBorders>
              <w:top w:val="nil"/>
              <w:left w:val="nil"/>
              <w:bottom w:val="single" w:sz="4" w:space="0" w:color="auto"/>
              <w:right w:val="single" w:sz="4" w:space="0" w:color="auto"/>
            </w:tcBorders>
            <w:shd w:val="clear" w:color="auto" w:fill="auto"/>
            <w:noWrap/>
            <w:vAlign w:val="center"/>
            <w:hideMark/>
          </w:tcPr>
          <w:p w14:paraId="72099577" w14:textId="5CC6D8DA"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74B7E6EB" w14:textId="537A1875" w:rsidR="00E62354" w:rsidRPr="00E62354" w:rsidRDefault="00E62354" w:rsidP="002B7176">
            <w:pPr>
              <w:spacing w:after="0" w:line="240" w:lineRule="auto"/>
              <w:jc w:val="center"/>
              <w:rPr>
                <w:rFonts w:eastAsia="Times New Roman" w:cs="Arial"/>
                <w:sz w:val="14"/>
                <w:szCs w:val="14"/>
              </w:rPr>
            </w:pPr>
          </w:p>
        </w:tc>
      </w:tr>
      <w:tr w:rsidR="009C18AC" w:rsidRPr="00E62354" w14:paraId="7CBB6B7C"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28165DBC"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7D16C9AA" w14:textId="0E09249D"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Sibu Sire</w:t>
            </w:r>
          </w:p>
        </w:tc>
        <w:tc>
          <w:tcPr>
            <w:tcW w:w="382" w:type="pct"/>
            <w:tcBorders>
              <w:top w:val="nil"/>
              <w:left w:val="nil"/>
              <w:bottom w:val="single" w:sz="4" w:space="0" w:color="auto"/>
              <w:right w:val="single" w:sz="4" w:space="0" w:color="auto"/>
            </w:tcBorders>
            <w:shd w:val="clear" w:color="auto" w:fill="auto"/>
            <w:noWrap/>
            <w:vAlign w:val="center"/>
            <w:hideMark/>
          </w:tcPr>
          <w:p w14:paraId="6E436CD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2BB2D46A" w14:textId="0FCE41ED"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068BA06E" w14:textId="76C3DEFC"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35965F19" w14:textId="534E6B19"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64CB1254" w14:textId="026F7A2C"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5D8B0EF5" w14:textId="09AEA68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3AC9C32B" w14:textId="0C3759E5"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9510D41" w14:textId="4280704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5765F23" w14:textId="546083C0"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092CAA78" w14:textId="15AB50E4"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11946E86" w14:textId="684B032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660D59D" w14:textId="20C4140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BEF8DB9" w14:textId="1D423BB9"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401CDA0F" w14:textId="10F9EB7F"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2DE641D9" w14:textId="5ECC1EF5"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FFCC00"/>
            <w:vAlign w:val="center"/>
            <w:hideMark/>
          </w:tcPr>
          <w:p w14:paraId="7578F7D9"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94.8</w:t>
            </w:r>
          </w:p>
        </w:tc>
        <w:tc>
          <w:tcPr>
            <w:tcW w:w="221" w:type="pct"/>
            <w:tcBorders>
              <w:top w:val="nil"/>
              <w:left w:val="nil"/>
              <w:bottom w:val="single" w:sz="4" w:space="0" w:color="auto"/>
              <w:right w:val="single" w:sz="4" w:space="0" w:color="auto"/>
            </w:tcBorders>
            <w:shd w:val="clear" w:color="auto" w:fill="auto"/>
            <w:noWrap/>
            <w:vAlign w:val="center"/>
            <w:hideMark/>
          </w:tcPr>
          <w:p w14:paraId="3CC92DC1" w14:textId="57CC8334"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0CED0A93" w14:textId="5BD258CD" w:rsidR="00E62354" w:rsidRPr="00E62354" w:rsidRDefault="00E62354" w:rsidP="002B7176">
            <w:pPr>
              <w:spacing w:after="0" w:line="240" w:lineRule="auto"/>
              <w:jc w:val="center"/>
              <w:rPr>
                <w:rFonts w:eastAsia="Times New Roman" w:cs="Arial"/>
                <w:sz w:val="14"/>
                <w:szCs w:val="14"/>
              </w:rPr>
            </w:pPr>
          </w:p>
        </w:tc>
      </w:tr>
      <w:tr w:rsidR="009C18AC" w:rsidRPr="00E62354" w14:paraId="5F71B835"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3D177C3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49043F4A"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Bedele</w:t>
            </w:r>
          </w:p>
        </w:tc>
        <w:tc>
          <w:tcPr>
            <w:tcW w:w="382" w:type="pct"/>
            <w:tcBorders>
              <w:top w:val="nil"/>
              <w:left w:val="nil"/>
              <w:bottom w:val="single" w:sz="4" w:space="0" w:color="auto"/>
              <w:right w:val="single" w:sz="4" w:space="0" w:color="auto"/>
            </w:tcBorders>
            <w:shd w:val="clear" w:color="auto" w:fill="auto"/>
            <w:noWrap/>
            <w:vAlign w:val="center"/>
            <w:hideMark/>
          </w:tcPr>
          <w:p w14:paraId="42FCCB6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7714203B" w14:textId="2FA5946E"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5A257443" w14:textId="7E3BFF46"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69EA1FDB"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1" w:type="pct"/>
            <w:tcBorders>
              <w:top w:val="nil"/>
              <w:left w:val="nil"/>
              <w:bottom w:val="single" w:sz="4" w:space="0" w:color="auto"/>
              <w:right w:val="single" w:sz="4" w:space="0" w:color="auto"/>
            </w:tcBorders>
            <w:shd w:val="clear" w:color="auto" w:fill="auto"/>
            <w:vAlign w:val="center"/>
            <w:hideMark/>
          </w:tcPr>
          <w:p w14:paraId="55D4F584" w14:textId="5EBD0CED"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65DBA470" w14:textId="15A5BA8A"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36405493" w14:textId="11F1FCD4"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5CF956DB" w14:textId="0B7D097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485E606" w14:textId="56DFDEE9"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7FD6658B" w14:textId="65776696"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5F027EE1" w14:textId="30A76F7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7DCA6177" w14:textId="226B31E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580A095E" w14:textId="0566E57B"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14162DCC" w14:textId="577E62BE"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31E7AC00" w14:textId="269F02AB"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1FBE3B04" w14:textId="3D362653"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5FEAD913" w14:textId="61690D93"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4F9698D3" w14:textId="163AAEED" w:rsidR="00E62354" w:rsidRPr="00E62354" w:rsidRDefault="00E62354" w:rsidP="002B7176">
            <w:pPr>
              <w:spacing w:after="0" w:line="240" w:lineRule="auto"/>
              <w:jc w:val="center"/>
              <w:rPr>
                <w:rFonts w:eastAsia="Times New Roman" w:cs="Arial"/>
                <w:sz w:val="14"/>
                <w:szCs w:val="14"/>
              </w:rPr>
            </w:pPr>
          </w:p>
        </w:tc>
      </w:tr>
      <w:tr w:rsidR="009C18AC" w:rsidRPr="00E62354" w14:paraId="14F9F597"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28B4B620"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37BBC08B"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Chewaka</w:t>
            </w:r>
          </w:p>
        </w:tc>
        <w:tc>
          <w:tcPr>
            <w:tcW w:w="382" w:type="pct"/>
            <w:tcBorders>
              <w:top w:val="nil"/>
              <w:left w:val="nil"/>
              <w:bottom w:val="single" w:sz="4" w:space="0" w:color="auto"/>
              <w:right w:val="single" w:sz="4" w:space="0" w:color="auto"/>
            </w:tcBorders>
            <w:shd w:val="clear" w:color="auto" w:fill="auto"/>
            <w:noWrap/>
            <w:vAlign w:val="center"/>
            <w:hideMark/>
          </w:tcPr>
          <w:p w14:paraId="38D662F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139EBE93" w14:textId="64556A80"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4C01CD04" w14:textId="3BE39761"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7C22F475" w14:textId="253326C7"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64091CD2" w14:textId="36635F29"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000000" w:fill="1FB714"/>
            <w:vAlign w:val="center"/>
            <w:hideMark/>
          </w:tcPr>
          <w:p w14:paraId="4CA388EB"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38C8770A" w14:textId="1D466A95"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D8B8209" w14:textId="3173A2EE"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C089771" w14:textId="3C3E6545"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20A6B3C7" w14:textId="40BFD59E"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364B9829" w14:textId="1A72E82A"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D191F96" w14:textId="45415DF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17DD63EF" w14:textId="77BE83E0"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234F8245" w14:textId="62D61C96"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3C455E9E" w14:textId="4B139C3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4C4BAD29" w14:textId="4A5C5E71"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0E3EEEF7" w14:textId="549FEFF0"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000000" w:fill="DD0806"/>
            <w:vAlign w:val="center"/>
            <w:hideMark/>
          </w:tcPr>
          <w:p w14:paraId="1F6230E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21.59</w:t>
            </w:r>
          </w:p>
        </w:tc>
      </w:tr>
      <w:tr w:rsidR="009C18AC" w:rsidRPr="00E62354" w14:paraId="49D6C36B"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544F712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06B3DF93"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Kersa</w:t>
            </w:r>
          </w:p>
        </w:tc>
        <w:tc>
          <w:tcPr>
            <w:tcW w:w="382" w:type="pct"/>
            <w:tcBorders>
              <w:top w:val="nil"/>
              <w:left w:val="nil"/>
              <w:bottom w:val="single" w:sz="4" w:space="0" w:color="auto"/>
              <w:right w:val="single" w:sz="4" w:space="0" w:color="auto"/>
            </w:tcBorders>
            <w:shd w:val="clear" w:color="auto" w:fill="auto"/>
            <w:noWrap/>
            <w:vAlign w:val="center"/>
            <w:hideMark/>
          </w:tcPr>
          <w:p w14:paraId="3D94C30C"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0F0B897D" w14:textId="16C4B0B1"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48A649FD" w14:textId="12BB3C5D"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2E7156F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1" w:type="pct"/>
            <w:tcBorders>
              <w:top w:val="nil"/>
              <w:left w:val="nil"/>
              <w:bottom w:val="single" w:sz="4" w:space="0" w:color="auto"/>
              <w:right w:val="single" w:sz="4" w:space="0" w:color="auto"/>
            </w:tcBorders>
            <w:shd w:val="clear" w:color="auto" w:fill="auto"/>
            <w:vAlign w:val="center"/>
            <w:hideMark/>
          </w:tcPr>
          <w:p w14:paraId="4D22E6D9" w14:textId="340768E5"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4EFF02D9" w14:textId="1B4FDA0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281D2DE1" w14:textId="616B36C5"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0275CB90" w14:textId="69211EA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7C0EF6FA" w14:textId="36A29709"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6525C058" w14:textId="1688F2FD"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7450D38C" w14:textId="1EDE88A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5BD08B0F" w14:textId="5A2D907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A73992F" w14:textId="210AF8BF"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6FC89F00" w14:textId="3CF58BFB"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7E88B7A9" w14:textId="3307F8CC"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DD0806"/>
            <w:vAlign w:val="center"/>
            <w:hideMark/>
          </w:tcPr>
          <w:p w14:paraId="5DFAC78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78.8</w:t>
            </w:r>
          </w:p>
        </w:tc>
        <w:tc>
          <w:tcPr>
            <w:tcW w:w="221" w:type="pct"/>
            <w:tcBorders>
              <w:top w:val="nil"/>
              <w:left w:val="nil"/>
              <w:bottom w:val="single" w:sz="4" w:space="0" w:color="auto"/>
              <w:right w:val="single" w:sz="4" w:space="0" w:color="auto"/>
            </w:tcBorders>
            <w:shd w:val="clear" w:color="auto" w:fill="auto"/>
            <w:noWrap/>
            <w:vAlign w:val="center"/>
            <w:hideMark/>
          </w:tcPr>
          <w:p w14:paraId="78C6617B" w14:textId="53E07111"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6D96B626" w14:textId="645E738A" w:rsidR="00E62354" w:rsidRPr="00E62354" w:rsidRDefault="00E62354" w:rsidP="002B7176">
            <w:pPr>
              <w:spacing w:after="0" w:line="240" w:lineRule="auto"/>
              <w:jc w:val="center"/>
              <w:rPr>
                <w:rFonts w:eastAsia="Times New Roman" w:cs="Arial"/>
                <w:sz w:val="14"/>
                <w:szCs w:val="14"/>
              </w:rPr>
            </w:pPr>
          </w:p>
        </w:tc>
      </w:tr>
      <w:tr w:rsidR="009C18AC" w:rsidRPr="00E62354" w14:paraId="6103186A"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F13C43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445ABAAF" w14:textId="16835139"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Shashemene</w:t>
            </w:r>
          </w:p>
        </w:tc>
        <w:tc>
          <w:tcPr>
            <w:tcW w:w="382" w:type="pct"/>
            <w:tcBorders>
              <w:top w:val="nil"/>
              <w:left w:val="nil"/>
              <w:bottom w:val="single" w:sz="4" w:space="0" w:color="auto"/>
              <w:right w:val="single" w:sz="4" w:space="0" w:color="auto"/>
            </w:tcBorders>
            <w:shd w:val="clear" w:color="auto" w:fill="auto"/>
            <w:noWrap/>
            <w:vAlign w:val="center"/>
            <w:hideMark/>
          </w:tcPr>
          <w:p w14:paraId="67B8A377"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3163E88B" w14:textId="46CFB440"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60DCEDF1" w14:textId="2942CC19"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16A12167"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1" w:type="pct"/>
            <w:tcBorders>
              <w:top w:val="nil"/>
              <w:left w:val="nil"/>
              <w:bottom w:val="single" w:sz="4" w:space="0" w:color="auto"/>
              <w:right w:val="single" w:sz="4" w:space="0" w:color="auto"/>
            </w:tcBorders>
            <w:shd w:val="clear" w:color="auto" w:fill="auto"/>
            <w:vAlign w:val="center"/>
            <w:hideMark/>
          </w:tcPr>
          <w:p w14:paraId="3E8B20A5" w14:textId="029CB48D"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7A702491" w14:textId="50C7340D"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3B37CB95" w14:textId="0524C4B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689E52C" w14:textId="6E9BAA3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5329C537" w14:textId="64DD3AD2"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047FAEF8" w14:textId="16267178"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3168075B" w14:textId="5BDBC0A4"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7EEF0ECA" w14:textId="187A285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4174854" w14:textId="2169BC57"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7C3E9C8C" w14:textId="706B1451"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0908A57E" w14:textId="56F768E7"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DD0806"/>
            <w:vAlign w:val="center"/>
            <w:hideMark/>
          </w:tcPr>
          <w:p w14:paraId="2BC1855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52</w:t>
            </w:r>
          </w:p>
        </w:tc>
        <w:tc>
          <w:tcPr>
            <w:tcW w:w="221" w:type="pct"/>
            <w:tcBorders>
              <w:top w:val="nil"/>
              <w:left w:val="nil"/>
              <w:bottom w:val="single" w:sz="4" w:space="0" w:color="auto"/>
              <w:right w:val="single" w:sz="4" w:space="0" w:color="auto"/>
            </w:tcBorders>
            <w:shd w:val="clear" w:color="auto" w:fill="auto"/>
            <w:noWrap/>
            <w:vAlign w:val="center"/>
            <w:hideMark/>
          </w:tcPr>
          <w:p w14:paraId="3A259879" w14:textId="6C803AF6"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4F573E6F" w14:textId="0E62CF6E" w:rsidR="00E62354" w:rsidRPr="00E62354" w:rsidRDefault="00E62354" w:rsidP="002B7176">
            <w:pPr>
              <w:spacing w:after="0" w:line="240" w:lineRule="auto"/>
              <w:jc w:val="center"/>
              <w:rPr>
                <w:rFonts w:eastAsia="Times New Roman" w:cs="Arial"/>
                <w:sz w:val="14"/>
                <w:szCs w:val="14"/>
              </w:rPr>
            </w:pPr>
          </w:p>
        </w:tc>
      </w:tr>
      <w:tr w:rsidR="009C18AC" w:rsidRPr="00E62354" w14:paraId="0123DEE9"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ECC908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8D11B61"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Mieso</w:t>
            </w:r>
          </w:p>
        </w:tc>
        <w:tc>
          <w:tcPr>
            <w:tcW w:w="382" w:type="pct"/>
            <w:tcBorders>
              <w:top w:val="nil"/>
              <w:left w:val="nil"/>
              <w:bottom w:val="single" w:sz="4" w:space="0" w:color="auto"/>
              <w:right w:val="single" w:sz="4" w:space="0" w:color="auto"/>
            </w:tcBorders>
            <w:shd w:val="clear" w:color="auto" w:fill="auto"/>
            <w:noWrap/>
            <w:vAlign w:val="center"/>
            <w:hideMark/>
          </w:tcPr>
          <w:p w14:paraId="291422A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0481D595" w14:textId="7FBC5D57"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03EB6D1B" w14:textId="7855BD27"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79C54C38" w14:textId="0C46666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2109EF04" w14:textId="03D319D2"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15232ADF" w14:textId="54923AB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1306C41" w14:textId="08E29B5B"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9B5B8C7" w14:textId="786E999E"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0B7E88DB" w14:textId="46083F01"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10550158" w14:textId="4565E5E6"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282140E5" w14:textId="71318EE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1EC36650" w14:textId="154438C5"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938CBBA" w14:textId="754292FD"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22EC6F0C" w14:textId="160DE14F"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636CD5FB" w14:textId="2D894EAB"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FFCC00"/>
            <w:vAlign w:val="center"/>
            <w:hideMark/>
          </w:tcPr>
          <w:p w14:paraId="6159E7FB"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95</w:t>
            </w:r>
          </w:p>
        </w:tc>
        <w:tc>
          <w:tcPr>
            <w:tcW w:w="221" w:type="pct"/>
            <w:tcBorders>
              <w:top w:val="nil"/>
              <w:left w:val="nil"/>
              <w:bottom w:val="single" w:sz="4" w:space="0" w:color="auto"/>
              <w:right w:val="single" w:sz="4" w:space="0" w:color="auto"/>
            </w:tcBorders>
            <w:shd w:val="clear" w:color="auto" w:fill="auto"/>
            <w:noWrap/>
            <w:vAlign w:val="center"/>
            <w:hideMark/>
          </w:tcPr>
          <w:p w14:paraId="5125744E" w14:textId="079BCE17"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24EBB24C" w14:textId="7F3E0545" w:rsidR="00E62354" w:rsidRPr="00E62354" w:rsidRDefault="00E62354" w:rsidP="002B7176">
            <w:pPr>
              <w:spacing w:after="0" w:line="240" w:lineRule="auto"/>
              <w:jc w:val="center"/>
              <w:rPr>
                <w:rFonts w:eastAsia="Times New Roman" w:cs="Arial"/>
                <w:sz w:val="14"/>
                <w:szCs w:val="14"/>
              </w:rPr>
            </w:pPr>
          </w:p>
        </w:tc>
      </w:tr>
      <w:tr w:rsidR="009C18AC" w:rsidRPr="00E62354" w14:paraId="1391EB95"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582B473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0F5705A3"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Bako Tibe</w:t>
            </w:r>
          </w:p>
        </w:tc>
        <w:tc>
          <w:tcPr>
            <w:tcW w:w="382" w:type="pct"/>
            <w:tcBorders>
              <w:top w:val="nil"/>
              <w:left w:val="nil"/>
              <w:bottom w:val="single" w:sz="4" w:space="0" w:color="auto"/>
              <w:right w:val="single" w:sz="4" w:space="0" w:color="auto"/>
            </w:tcBorders>
            <w:shd w:val="clear" w:color="auto" w:fill="auto"/>
            <w:noWrap/>
            <w:vAlign w:val="center"/>
            <w:hideMark/>
          </w:tcPr>
          <w:p w14:paraId="187FED3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7EBB6CBB" w14:textId="095D1BC2"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77472C67" w14:textId="53FEA656"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000000" w:fill="1FB714"/>
            <w:vAlign w:val="center"/>
            <w:hideMark/>
          </w:tcPr>
          <w:p w14:paraId="007F6FF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1" w:type="pct"/>
            <w:tcBorders>
              <w:top w:val="nil"/>
              <w:left w:val="nil"/>
              <w:bottom w:val="single" w:sz="4" w:space="0" w:color="auto"/>
              <w:right w:val="single" w:sz="4" w:space="0" w:color="auto"/>
            </w:tcBorders>
            <w:shd w:val="clear" w:color="auto" w:fill="auto"/>
            <w:vAlign w:val="center"/>
            <w:hideMark/>
          </w:tcPr>
          <w:p w14:paraId="33F73D02" w14:textId="6B40084E"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2EEC4D3F" w14:textId="128B9B1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3A5C2EDC" w14:textId="10C9737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D7E7C42" w14:textId="1B60236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7871D953" w14:textId="523A1714"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vAlign w:val="center"/>
            <w:hideMark/>
          </w:tcPr>
          <w:p w14:paraId="42AB2DFA" w14:textId="1994481D"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3C0FAE28" w14:textId="689F3EF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4099024F" w14:textId="403ED5E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8FA5901" w14:textId="459FFE44"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47356011" w14:textId="25EA5544"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65B34ACF" w14:textId="29D5CE0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2A49D0DA" w14:textId="0A4D7820"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6CDDF304" w14:textId="59062317"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19C0C6A8" w14:textId="5B7CFD6C" w:rsidR="00E62354" w:rsidRPr="00E62354" w:rsidRDefault="00E62354" w:rsidP="002B7176">
            <w:pPr>
              <w:spacing w:after="0" w:line="240" w:lineRule="auto"/>
              <w:jc w:val="center"/>
              <w:rPr>
                <w:rFonts w:eastAsia="Times New Roman" w:cs="Arial"/>
                <w:sz w:val="14"/>
                <w:szCs w:val="14"/>
              </w:rPr>
            </w:pPr>
          </w:p>
        </w:tc>
      </w:tr>
      <w:tr w:rsidR="009C18AC" w:rsidRPr="00E62354" w14:paraId="2DB73B2F" w14:textId="77777777" w:rsidTr="00DA2F72">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600770B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87C2886"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Z Dugda</w:t>
            </w:r>
          </w:p>
        </w:tc>
        <w:tc>
          <w:tcPr>
            <w:tcW w:w="382" w:type="pct"/>
            <w:tcBorders>
              <w:top w:val="nil"/>
              <w:left w:val="nil"/>
              <w:bottom w:val="single" w:sz="4" w:space="0" w:color="auto"/>
              <w:right w:val="single" w:sz="4" w:space="0" w:color="auto"/>
            </w:tcBorders>
            <w:shd w:val="clear" w:color="auto" w:fill="auto"/>
            <w:noWrap/>
            <w:vAlign w:val="center"/>
            <w:hideMark/>
          </w:tcPr>
          <w:p w14:paraId="6E2B62C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117AA001" w14:textId="651310CB"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28590322" w14:textId="27781F8D"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79D9EEBD" w14:textId="465F3BF7"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38A8BC20"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single" w:sz="4" w:space="0" w:color="auto"/>
              <w:left w:val="nil"/>
              <w:bottom w:val="single" w:sz="4" w:space="0" w:color="auto"/>
              <w:right w:val="single" w:sz="18" w:space="0" w:color="auto"/>
            </w:tcBorders>
            <w:shd w:val="clear" w:color="auto" w:fill="FFC000"/>
            <w:vAlign w:val="center"/>
            <w:hideMark/>
          </w:tcPr>
          <w:p w14:paraId="3C45EE0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80</w:t>
            </w: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1C8F9D9" w14:textId="4E8C411B"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625F755" w14:textId="75AA827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298E8199" w14:textId="295D2C3D"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5B0E9F0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5AF79E37" w14:textId="7676DB6D"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87D998A" w14:textId="48CCD87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578431C" w14:textId="759813A1"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61B36C4D" w14:textId="66360A9C"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3B4EABBA" w14:textId="4241FE1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541ECBAC" w14:textId="78BD2552"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FFCC00"/>
            <w:vAlign w:val="center"/>
            <w:hideMark/>
          </w:tcPr>
          <w:p w14:paraId="3C785BC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96</w:t>
            </w:r>
          </w:p>
        </w:tc>
        <w:tc>
          <w:tcPr>
            <w:tcW w:w="226" w:type="pct"/>
            <w:tcBorders>
              <w:top w:val="nil"/>
              <w:left w:val="nil"/>
              <w:bottom w:val="single" w:sz="4" w:space="0" w:color="auto"/>
              <w:right w:val="single" w:sz="4" w:space="0" w:color="auto"/>
            </w:tcBorders>
            <w:shd w:val="clear" w:color="000000" w:fill="DD0806"/>
            <w:vAlign w:val="center"/>
            <w:hideMark/>
          </w:tcPr>
          <w:p w14:paraId="7066AAE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21</w:t>
            </w:r>
          </w:p>
        </w:tc>
      </w:tr>
      <w:tr w:rsidR="009C18AC" w:rsidRPr="00E62354" w14:paraId="727D266E"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696636D7"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152BBDC"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Gololcha</w:t>
            </w:r>
          </w:p>
        </w:tc>
        <w:tc>
          <w:tcPr>
            <w:tcW w:w="382" w:type="pct"/>
            <w:tcBorders>
              <w:top w:val="nil"/>
              <w:left w:val="nil"/>
              <w:bottom w:val="single" w:sz="4" w:space="0" w:color="auto"/>
              <w:right w:val="single" w:sz="4" w:space="0" w:color="auto"/>
            </w:tcBorders>
            <w:shd w:val="clear" w:color="auto" w:fill="auto"/>
            <w:noWrap/>
            <w:vAlign w:val="center"/>
            <w:hideMark/>
          </w:tcPr>
          <w:p w14:paraId="2DFDB40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78F0207E" w14:textId="0B4DB5C0"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2F1B8B91" w14:textId="3F423D13"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4EC61503" w14:textId="6B2DCFD3"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2020FE0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99</w:t>
            </w: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2CBE9954" w14:textId="578ACE4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270D013C" w14:textId="03179684"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8F52CD8" w14:textId="3AF605F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30C63056" w14:textId="0B4ECD0B"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3E39333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336F05B2" w14:textId="691CC4F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453A5E66" w14:textId="0FBDD4E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B4435A3" w14:textId="009DAE90"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32CA8C1A" w14:textId="3C3E7B77"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1F6D8BDA" w14:textId="44136411"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489AEBD5" w14:textId="36F2AB5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FFCC00"/>
            <w:vAlign w:val="center"/>
            <w:hideMark/>
          </w:tcPr>
          <w:p w14:paraId="7A5628B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97</w:t>
            </w:r>
          </w:p>
        </w:tc>
        <w:tc>
          <w:tcPr>
            <w:tcW w:w="226" w:type="pct"/>
            <w:tcBorders>
              <w:top w:val="nil"/>
              <w:left w:val="nil"/>
              <w:bottom w:val="single" w:sz="4" w:space="0" w:color="auto"/>
              <w:right w:val="single" w:sz="4" w:space="0" w:color="auto"/>
            </w:tcBorders>
            <w:shd w:val="clear" w:color="auto" w:fill="auto"/>
            <w:vAlign w:val="center"/>
            <w:hideMark/>
          </w:tcPr>
          <w:p w14:paraId="5664C241" w14:textId="16A3967A" w:rsidR="00E62354" w:rsidRPr="00E62354" w:rsidRDefault="00E62354" w:rsidP="002B7176">
            <w:pPr>
              <w:spacing w:after="0" w:line="240" w:lineRule="auto"/>
              <w:jc w:val="center"/>
              <w:rPr>
                <w:rFonts w:eastAsia="Times New Roman" w:cs="Arial"/>
                <w:sz w:val="14"/>
                <w:szCs w:val="14"/>
              </w:rPr>
            </w:pPr>
          </w:p>
        </w:tc>
      </w:tr>
      <w:tr w:rsidR="009C18AC" w:rsidRPr="00E62354" w14:paraId="3263EC94"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6383C9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7679B67C"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Gelana</w:t>
            </w:r>
          </w:p>
        </w:tc>
        <w:tc>
          <w:tcPr>
            <w:tcW w:w="382" w:type="pct"/>
            <w:tcBorders>
              <w:top w:val="nil"/>
              <w:left w:val="nil"/>
              <w:bottom w:val="single" w:sz="4" w:space="0" w:color="auto"/>
              <w:right w:val="single" w:sz="4" w:space="0" w:color="auto"/>
            </w:tcBorders>
            <w:shd w:val="clear" w:color="auto" w:fill="auto"/>
            <w:noWrap/>
            <w:vAlign w:val="center"/>
            <w:hideMark/>
          </w:tcPr>
          <w:p w14:paraId="365AAB6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4F6D9DA6" w14:textId="1CD07B72"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3B45DB59" w14:textId="051C95F1"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01FCAA58" w14:textId="34B0E3A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551FB09C"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99</w:t>
            </w: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3BC724D2" w14:textId="0119E10D"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1DC5617" w14:textId="58DB545D"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5CDFAD56" w14:textId="714046CE"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0C099530" w14:textId="49E93C07"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66ACF6D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1486EDAD" w14:textId="13B0C7AA"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1758CF94" w14:textId="7FE8868B"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520306A" w14:textId="167E6EC5"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7EEE2F91" w14:textId="0B6C412E"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12A3BE72" w14:textId="530D2B5F"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2ECDDD21" w14:textId="3B45B50D"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DD0806"/>
            <w:vAlign w:val="center"/>
            <w:hideMark/>
          </w:tcPr>
          <w:p w14:paraId="2AA8F9EE"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34</w:t>
            </w:r>
          </w:p>
        </w:tc>
        <w:tc>
          <w:tcPr>
            <w:tcW w:w="226" w:type="pct"/>
            <w:tcBorders>
              <w:top w:val="nil"/>
              <w:left w:val="nil"/>
              <w:bottom w:val="single" w:sz="4" w:space="0" w:color="auto"/>
              <w:right w:val="single" w:sz="4" w:space="0" w:color="auto"/>
            </w:tcBorders>
            <w:shd w:val="clear" w:color="auto" w:fill="auto"/>
            <w:vAlign w:val="center"/>
            <w:hideMark/>
          </w:tcPr>
          <w:p w14:paraId="2F88E91E" w14:textId="7C3F8FE2" w:rsidR="00E62354" w:rsidRPr="00E62354" w:rsidRDefault="00E62354" w:rsidP="002B7176">
            <w:pPr>
              <w:spacing w:after="0" w:line="240" w:lineRule="auto"/>
              <w:jc w:val="center"/>
              <w:rPr>
                <w:rFonts w:eastAsia="Times New Roman" w:cs="Arial"/>
                <w:sz w:val="14"/>
                <w:szCs w:val="14"/>
              </w:rPr>
            </w:pPr>
          </w:p>
        </w:tc>
      </w:tr>
      <w:tr w:rsidR="009C18AC" w:rsidRPr="00E62354" w14:paraId="27D5AC95"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3E77CAF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4B1964F"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Hawi Gudina</w:t>
            </w:r>
          </w:p>
        </w:tc>
        <w:tc>
          <w:tcPr>
            <w:tcW w:w="382" w:type="pct"/>
            <w:tcBorders>
              <w:top w:val="nil"/>
              <w:left w:val="nil"/>
              <w:bottom w:val="single" w:sz="4" w:space="0" w:color="auto"/>
              <w:right w:val="single" w:sz="4" w:space="0" w:color="auto"/>
            </w:tcBorders>
            <w:shd w:val="clear" w:color="auto" w:fill="auto"/>
            <w:noWrap/>
            <w:vAlign w:val="center"/>
            <w:hideMark/>
          </w:tcPr>
          <w:p w14:paraId="7BE019DB"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5F4CD97F" w14:textId="2D7FBAFA"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2240CF8E" w14:textId="1834D5A0"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2B673C13" w14:textId="3DF41592"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3278754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5238E0FD" w14:textId="57EC4F9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B1C37D4" w14:textId="1FB62D9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3496ABC3" w14:textId="2B00F77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13483979" w14:textId="5F226DBD"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54D1A46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099E0920" w14:textId="46D8DFE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ED0B917" w14:textId="091163A7"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8595E20" w14:textId="7B28B7E2"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177CE95D" w14:textId="64235E79"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2E115274" w14:textId="3BEC2E1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6994F26C" w14:textId="6EB0CB92"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1225019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nil"/>
              <w:left w:val="nil"/>
              <w:bottom w:val="single" w:sz="4" w:space="0" w:color="auto"/>
              <w:right w:val="single" w:sz="4" w:space="0" w:color="auto"/>
            </w:tcBorders>
            <w:shd w:val="clear" w:color="auto" w:fill="auto"/>
            <w:vAlign w:val="center"/>
            <w:hideMark/>
          </w:tcPr>
          <w:p w14:paraId="30BB987C" w14:textId="0F7E881E" w:rsidR="00E62354" w:rsidRPr="00E62354" w:rsidRDefault="00E62354" w:rsidP="002B7176">
            <w:pPr>
              <w:spacing w:after="0" w:line="240" w:lineRule="auto"/>
              <w:jc w:val="center"/>
              <w:rPr>
                <w:rFonts w:eastAsia="Times New Roman" w:cs="Arial"/>
                <w:sz w:val="14"/>
                <w:szCs w:val="14"/>
              </w:rPr>
            </w:pPr>
          </w:p>
        </w:tc>
      </w:tr>
      <w:tr w:rsidR="009C18AC" w:rsidRPr="00E62354" w14:paraId="10D81723"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B4A9A4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080E9BCC"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Mieso</w:t>
            </w:r>
          </w:p>
        </w:tc>
        <w:tc>
          <w:tcPr>
            <w:tcW w:w="382" w:type="pct"/>
            <w:tcBorders>
              <w:top w:val="nil"/>
              <w:left w:val="nil"/>
              <w:bottom w:val="single" w:sz="4" w:space="0" w:color="auto"/>
              <w:right w:val="single" w:sz="4" w:space="0" w:color="auto"/>
            </w:tcBorders>
            <w:shd w:val="clear" w:color="auto" w:fill="auto"/>
            <w:noWrap/>
            <w:vAlign w:val="center"/>
            <w:hideMark/>
          </w:tcPr>
          <w:p w14:paraId="337BA572"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2986D311" w14:textId="0438A5EB"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345C060C" w14:textId="0C41D2A2"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4960D027" w14:textId="543A5569"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221E412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single" w:sz="4" w:space="0" w:color="auto"/>
              <w:left w:val="nil"/>
              <w:bottom w:val="single" w:sz="4" w:space="0" w:color="auto"/>
              <w:right w:val="single" w:sz="18" w:space="0" w:color="auto"/>
            </w:tcBorders>
            <w:shd w:val="clear" w:color="000000" w:fill="FFCC00"/>
            <w:vAlign w:val="center"/>
            <w:hideMark/>
          </w:tcPr>
          <w:p w14:paraId="7DB779D1"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90</w:t>
            </w: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2C94DA7" w14:textId="5CEB7EB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FB4A38E" w14:textId="516885E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4FF37F04" w14:textId="31E59F79"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4B5C93B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399CD151" w14:textId="5123B36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5016DC7A" w14:textId="61A67D7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18151C2C" w14:textId="4B2717AA"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7CE69461" w14:textId="35C3B6C4"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34D7499F" w14:textId="30474729"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42302052" w14:textId="3981AE1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DD0806"/>
            <w:vAlign w:val="center"/>
            <w:hideMark/>
          </w:tcPr>
          <w:p w14:paraId="4B54AF2C"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52</w:t>
            </w:r>
          </w:p>
        </w:tc>
        <w:tc>
          <w:tcPr>
            <w:tcW w:w="226" w:type="pct"/>
            <w:tcBorders>
              <w:top w:val="nil"/>
              <w:left w:val="nil"/>
              <w:bottom w:val="single" w:sz="4" w:space="0" w:color="auto"/>
              <w:right w:val="single" w:sz="4" w:space="0" w:color="auto"/>
            </w:tcBorders>
            <w:shd w:val="clear" w:color="000000" w:fill="FFCC00"/>
            <w:vAlign w:val="center"/>
            <w:hideMark/>
          </w:tcPr>
          <w:p w14:paraId="0AD10C7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88</w:t>
            </w:r>
          </w:p>
        </w:tc>
      </w:tr>
      <w:tr w:rsidR="009C18AC" w:rsidRPr="00E62354" w14:paraId="0958C7CD"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CFC4E64"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06582068"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Shebe</w:t>
            </w:r>
          </w:p>
        </w:tc>
        <w:tc>
          <w:tcPr>
            <w:tcW w:w="382" w:type="pct"/>
            <w:tcBorders>
              <w:top w:val="nil"/>
              <w:left w:val="nil"/>
              <w:bottom w:val="single" w:sz="4" w:space="0" w:color="auto"/>
              <w:right w:val="single" w:sz="4" w:space="0" w:color="auto"/>
            </w:tcBorders>
            <w:shd w:val="clear" w:color="auto" w:fill="auto"/>
            <w:noWrap/>
            <w:vAlign w:val="center"/>
            <w:hideMark/>
          </w:tcPr>
          <w:p w14:paraId="7DDFF398"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139108CE" w14:textId="3F0052B1"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3E0B809B" w14:textId="0A711BD5"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5A5195DF" w14:textId="3045717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06EF6481" w14:textId="731E3605"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28EF7032" w14:textId="690B579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04B00503" w14:textId="732B82A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FBCE535" w14:textId="67415D1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3CB20708" w14:textId="519C7226"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14C4A39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98.7</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56C477A0" w14:textId="79D40A3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4A2E0F90" w14:textId="569A090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6417EA5E" w14:textId="6E59FC6E"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0486F6F0" w14:textId="0D35F775"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48BC000C" w14:textId="6A6301C4"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6F5AA24D" w14:textId="7347BA3B"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DD0806"/>
            <w:vAlign w:val="center"/>
            <w:hideMark/>
          </w:tcPr>
          <w:p w14:paraId="03114AEE"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66.7</w:t>
            </w:r>
          </w:p>
        </w:tc>
        <w:tc>
          <w:tcPr>
            <w:tcW w:w="226" w:type="pct"/>
            <w:tcBorders>
              <w:top w:val="nil"/>
              <w:left w:val="nil"/>
              <w:bottom w:val="single" w:sz="4" w:space="0" w:color="auto"/>
              <w:right w:val="single" w:sz="4" w:space="0" w:color="auto"/>
            </w:tcBorders>
            <w:shd w:val="clear" w:color="auto" w:fill="auto"/>
            <w:vAlign w:val="center"/>
            <w:hideMark/>
          </w:tcPr>
          <w:p w14:paraId="49742FC0" w14:textId="21C05735" w:rsidR="00E62354" w:rsidRPr="00E62354" w:rsidRDefault="00E62354" w:rsidP="002B7176">
            <w:pPr>
              <w:spacing w:after="0" w:line="240" w:lineRule="auto"/>
              <w:jc w:val="center"/>
              <w:rPr>
                <w:rFonts w:eastAsia="Times New Roman" w:cs="Arial"/>
                <w:sz w:val="14"/>
                <w:szCs w:val="14"/>
              </w:rPr>
            </w:pPr>
          </w:p>
        </w:tc>
      </w:tr>
      <w:tr w:rsidR="009C18AC" w:rsidRPr="00E62354" w14:paraId="7E98B001"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2DF5AEE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noWrap/>
            <w:vAlign w:val="center"/>
            <w:hideMark/>
          </w:tcPr>
          <w:p w14:paraId="4544C7C9"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Gogu-Seyo</w:t>
            </w:r>
          </w:p>
        </w:tc>
        <w:tc>
          <w:tcPr>
            <w:tcW w:w="382" w:type="pct"/>
            <w:tcBorders>
              <w:top w:val="nil"/>
              <w:left w:val="nil"/>
              <w:bottom w:val="single" w:sz="4" w:space="0" w:color="auto"/>
              <w:right w:val="single" w:sz="4" w:space="0" w:color="auto"/>
            </w:tcBorders>
            <w:shd w:val="clear" w:color="auto" w:fill="auto"/>
            <w:noWrap/>
            <w:vAlign w:val="center"/>
            <w:hideMark/>
          </w:tcPr>
          <w:p w14:paraId="7AB1565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004B20A8" w14:textId="6ADE43C6"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5D306BAD" w14:textId="6BDAF39F"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259FB0DB" w14:textId="49C0FBCB"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7A507DB9"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7CF41CF0" w14:textId="0B887D4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3C071168" w14:textId="0E3AE12A"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7633A41C" w14:textId="03DCCFF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362BC480" w14:textId="49230A0D"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481E45EE"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4C6D96B9" w14:textId="60456DF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233C1A30" w14:textId="62985D04"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53C57B41" w14:textId="0A355CD1"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5A1641F5" w14:textId="3C3662CB"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22ED2993" w14:textId="0D78C750"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7F60B082" w14:textId="6D82F910"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3B606FB3" w14:textId="5499D312"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vAlign w:val="center"/>
            <w:hideMark/>
          </w:tcPr>
          <w:p w14:paraId="7DAA0542" w14:textId="2C4347E9" w:rsidR="00E62354" w:rsidRPr="00E62354" w:rsidRDefault="00E62354" w:rsidP="002B7176">
            <w:pPr>
              <w:spacing w:after="0" w:line="240" w:lineRule="auto"/>
              <w:jc w:val="center"/>
              <w:rPr>
                <w:rFonts w:eastAsia="Times New Roman" w:cs="Arial"/>
                <w:sz w:val="14"/>
                <w:szCs w:val="14"/>
              </w:rPr>
            </w:pPr>
          </w:p>
        </w:tc>
      </w:tr>
      <w:tr w:rsidR="009C18AC" w:rsidRPr="00E62354" w14:paraId="04618CD7"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42A5207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53DAF95A"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Bedele</w:t>
            </w:r>
          </w:p>
        </w:tc>
        <w:tc>
          <w:tcPr>
            <w:tcW w:w="382" w:type="pct"/>
            <w:tcBorders>
              <w:top w:val="nil"/>
              <w:left w:val="nil"/>
              <w:bottom w:val="single" w:sz="4" w:space="0" w:color="auto"/>
              <w:right w:val="single" w:sz="4" w:space="0" w:color="auto"/>
            </w:tcBorders>
            <w:shd w:val="clear" w:color="auto" w:fill="auto"/>
            <w:noWrap/>
            <w:vAlign w:val="center"/>
            <w:hideMark/>
          </w:tcPr>
          <w:p w14:paraId="129CCB2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PMI</w:t>
            </w:r>
          </w:p>
        </w:tc>
        <w:tc>
          <w:tcPr>
            <w:tcW w:w="217" w:type="pct"/>
            <w:tcBorders>
              <w:top w:val="nil"/>
              <w:left w:val="nil"/>
              <w:bottom w:val="single" w:sz="4" w:space="0" w:color="auto"/>
              <w:right w:val="single" w:sz="4" w:space="0" w:color="auto"/>
            </w:tcBorders>
            <w:shd w:val="clear" w:color="auto" w:fill="auto"/>
            <w:noWrap/>
            <w:vAlign w:val="center"/>
            <w:hideMark/>
          </w:tcPr>
          <w:p w14:paraId="242AB917" w14:textId="2C2A7E7A"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160B6EFD" w14:textId="7542D713"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vAlign w:val="center"/>
            <w:hideMark/>
          </w:tcPr>
          <w:p w14:paraId="4FADAC43" w14:textId="2041DC0E"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54B663B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single" w:sz="4" w:space="0" w:color="auto"/>
              <w:left w:val="nil"/>
              <w:bottom w:val="single" w:sz="4" w:space="0" w:color="auto"/>
              <w:right w:val="single" w:sz="18" w:space="0" w:color="auto"/>
            </w:tcBorders>
            <w:shd w:val="clear" w:color="auto" w:fill="auto"/>
            <w:vAlign w:val="center"/>
            <w:hideMark/>
          </w:tcPr>
          <w:p w14:paraId="741BB04D" w14:textId="19A3CB2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654777DA" w14:textId="3BB51DEA"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01CDC608" w14:textId="2E495AD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4E32E098" w14:textId="4F2E08B3"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000000" w:fill="1FB714"/>
            <w:vAlign w:val="center"/>
            <w:hideMark/>
          </w:tcPr>
          <w:p w14:paraId="10DF103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single" w:sz="4" w:space="0" w:color="auto"/>
              <w:left w:val="nil"/>
              <w:bottom w:val="single" w:sz="4" w:space="0" w:color="auto"/>
              <w:right w:val="single" w:sz="18" w:space="0" w:color="auto"/>
            </w:tcBorders>
            <w:shd w:val="clear" w:color="auto" w:fill="auto"/>
            <w:vAlign w:val="center"/>
            <w:hideMark/>
          </w:tcPr>
          <w:p w14:paraId="587D2B00" w14:textId="34108FC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vAlign w:val="center"/>
            <w:hideMark/>
          </w:tcPr>
          <w:p w14:paraId="54E77ADC" w14:textId="7A68631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vAlign w:val="center"/>
            <w:hideMark/>
          </w:tcPr>
          <w:p w14:paraId="4F613E49" w14:textId="11AF349E"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vAlign w:val="center"/>
            <w:hideMark/>
          </w:tcPr>
          <w:p w14:paraId="609F53BB" w14:textId="0982463A"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vAlign w:val="center"/>
            <w:hideMark/>
          </w:tcPr>
          <w:p w14:paraId="5B5C0546" w14:textId="65CCD4B8"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vAlign w:val="center"/>
            <w:hideMark/>
          </w:tcPr>
          <w:p w14:paraId="74432E2F" w14:textId="7E0972C7"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000000" w:fill="1FB714"/>
            <w:vAlign w:val="center"/>
            <w:hideMark/>
          </w:tcPr>
          <w:p w14:paraId="504FC685"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6" w:type="pct"/>
            <w:tcBorders>
              <w:top w:val="nil"/>
              <w:left w:val="nil"/>
              <w:bottom w:val="single" w:sz="4" w:space="0" w:color="auto"/>
              <w:right w:val="single" w:sz="4" w:space="0" w:color="auto"/>
            </w:tcBorders>
            <w:shd w:val="clear" w:color="auto" w:fill="auto"/>
            <w:vAlign w:val="center"/>
            <w:hideMark/>
          </w:tcPr>
          <w:p w14:paraId="1F7FC97D" w14:textId="4B8537A0" w:rsidR="00E62354" w:rsidRPr="00E62354" w:rsidRDefault="00E62354" w:rsidP="002B7176">
            <w:pPr>
              <w:spacing w:after="0" w:line="240" w:lineRule="auto"/>
              <w:jc w:val="center"/>
              <w:rPr>
                <w:rFonts w:eastAsia="Times New Roman" w:cs="Arial"/>
                <w:sz w:val="14"/>
                <w:szCs w:val="14"/>
              </w:rPr>
            </w:pPr>
          </w:p>
        </w:tc>
      </w:tr>
      <w:tr w:rsidR="009C18AC" w:rsidRPr="00E62354" w14:paraId="2B823061"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2D64D21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0FDBDEB3"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Wondogonet</w:t>
            </w:r>
          </w:p>
        </w:tc>
        <w:tc>
          <w:tcPr>
            <w:tcW w:w="382" w:type="pct"/>
            <w:tcBorders>
              <w:top w:val="nil"/>
              <w:left w:val="nil"/>
              <w:bottom w:val="single" w:sz="4" w:space="0" w:color="auto"/>
              <w:right w:val="single" w:sz="4" w:space="0" w:color="auto"/>
            </w:tcBorders>
            <w:shd w:val="clear" w:color="auto" w:fill="auto"/>
            <w:noWrap/>
            <w:vAlign w:val="center"/>
            <w:hideMark/>
          </w:tcPr>
          <w:p w14:paraId="00FB2A8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Abate</w:t>
            </w:r>
          </w:p>
        </w:tc>
        <w:tc>
          <w:tcPr>
            <w:tcW w:w="217" w:type="pct"/>
            <w:tcBorders>
              <w:top w:val="nil"/>
              <w:left w:val="nil"/>
              <w:bottom w:val="single" w:sz="4" w:space="0" w:color="auto"/>
              <w:right w:val="single" w:sz="4" w:space="0" w:color="auto"/>
            </w:tcBorders>
            <w:shd w:val="clear" w:color="auto" w:fill="auto"/>
            <w:noWrap/>
            <w:vAlign w:val="center"/>
            <w:hideMark/>
          </w:tcPr>
          <w:p w14:paraId="3E9C65E6" w14:textId="50B3CE5D"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10FDFA02" w14:textId="1D00AC70"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7A6CC84F" w14:textId="3DE418AF"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3A4D77A2" w14:textId="7293BCCD"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noWrap/>
            <w:vAlign w:val="center"/>
            <w:hideMark/>
          </w:tcPr>
          <w:p w14:paraId="48F36249" w14:textId="28BEEC66"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noWrap/>
            <w:vAlign w:val="center"/>
            <w:hideMark/>
          </w:tcPr>
          <w:p w14:paraId="3C0E5B98" w14:textId="3F7FDC7F"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0DDC9E3A" w14:textId="273ACD0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3AEDFE6" w14:textId="15D7632D"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noWrap/>
            <w:vAlign w:val="center"/>
            <w:hideMark/>
          </w:tcPr>
          <w:p w14:paraId="46D069AC" w14:textId="03047797"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noWrap/>
            <w:vAlign w:val="center"/>
            <w:hideMark/>
          </w:tcPr>
          <w:p w14:paraId="4472D3A2" w14:textId="5D6C7ED8"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noWrap/>
            <w:vAlign w:val="center"/>
            <w:hideMark/>
          </w:tcPr>
          <w:p w14:paraId="042DDA20" w14:textId="264B1E02"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6E15C328" w14:textId="2ACAEEAC"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000000" w:fill="FFCC00"/>
            <w:noWrap/>
            <w:vAlign w:val="center"/>
            <w:hideMark/>
          </w:tcPr>
          <w:p w14:paraId="53ECC4F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97.4</w:t>
            </w:r>
          </w:p>
        </w:tc>
        <w:tc>
          <w:tcPr>
            <w:tcW w:w="222" w:type="pct"/>
            <w:tcBorders>
              <w:top w:val="nil"/>
              <w:left w:val="nil"/>
              <w:bottom w:val="single" w:sz="4" w:space="0" w:color="auto"/>
              <w:right w:val="single" w:sz="4" w:space="0" w:color="auto"/>
            </w:tcBorders>
            <w:shd w:val="clear" w:color="auto" w:fill="auto"/>
            <w:noWrap/>
            <w:vAlign w:val="center"/>
            <w:hideMark/>
          </w:tcPr>
          <w:p w14:paraId="3D4C7C03" w14:textId="4632FBF3"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3A3E61D9" w14:textId="2CF86D59"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063C84BF" w14:textId="5187C187"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noWrap/>
            <w:vAlign w:val="center"/>
            <w:hideMark/>
          </w:tcPr>
          <w:p w14:paraId="5ABD4EBB" w14:textId="60183BD9" w:rsidR="00E62354" w:rsidRPr="00E62354" w:rsidRDefault="00E62354" w:rsidP="002B7176">
            <w:pPr>
              <w:spacing w:after="0" w:line="240" w:lineRule="auto"/>
              <w:jc w:val="center"/>
              <w:rPr>
                <w:rFonts w:eastAsia="Times New Roman" w:cs="Arial"/>
                <w:sz w:val="14"/>
                <w:szCs w:val="14"/>
              </w:rPr>
            </w:pPr>
          </w:p>
        </w:tc>
      </w:tr>
      <w:tr w:rsidR="009C18AC" w:rsidRPr="00E62354" w14:paraId="7CAC1298"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14:paraId="3C86C7EA"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vAlign w:val="center"/>
            <w:hideMark/>
          </w:tcPr>
          <w:p w14:paraId="19B02B36" w14:textId="77777777" w:rsidR="00E62354" w:rsidRPr="00E62354" w:rsidRDefault="00E62354" w:rsidP="002B7176">
            <w:pPr>
              <w:spacing w:after="0" w:line="240" w:lineRule="auto"/>
              <w:jc w:val="center"/>
              <w:rPr>
                <w:rFonts w:eastAsia="Times New Roman" w:cs="Arial"/>
                <w:color w:val="000000"/>
                <w:sz w:val="14"/>
                <w:szCs w:val="14"/>
              </w:rPr>
            </w:pPr>
            <w:r w:rsidRPr="00E62354">
              <w:rPr>
                <w:rFonts w:eastAsia="Times New Roman" w:cs="Arial"/>
                <w:color w:val="000000"/>
                <w:sz w:val="14"/>
                <w:szCs w:val="14"/>
              </w:rPr>
              <w:t>Humbo</w:t>
            </w:r>
          </w:p>
        </w:tc>
        <w:tc>
          <w:tcPr>
            <w:tcW w:w="382" w:type="pct"/>
            <w:tcBorders>
              <w:top w:val="nil"/>
              <w:left w:val="nil"/>
              <w:bottom w:val="single" w:sz="4" w:space="0" w:color="auto"/>
              <w:right w:val="single" w:sz="4" w:space="0" w:color="auto"/>
            </w:tcBorders>
            <w:shd w:val="clear" w:color="auto" w:fill="auto"/>
            <w:noWrap/>
            <w:vAlign w:val="center"/>
            <w:hideMark/>
          </w:tcPr>
          <w:p w14:paraId="167669DF"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Abate</w:t>
            </w:r>
          </w:p>
        </w:tc>
        <w:tc>
          <w:tcPr>
            <w:tcW w:w="217" w:type="pct"/>
            <w:tcBorders>
              <w:top w:val="nil"/>
              <w:left w:val="nil"/>
              <w:bottom w:val="single" w:sz="4" w:space="0" w:color="auto"/>
              <w:right w:val="single" w:sz="4" w:space="0" w:color="auto"/>
            </w:tcBorders>
            <w:shd w:val="clear" w:color="auto" w:fill="auto"/>
            <w:noWrap/>
            <w:vAlign w:val="center"/>
            <w:hideMark/>
          </w:tcPr>
          <w:p w14:paraId="57C84CC7" w14:textId="1CBCCB93"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3A36540C" w14:textId="11DA94C8"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51431D76" w14:textId="098A6FFC"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16CE0E30" w14:textId="1EF6DA49"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noWrap/>
            <w:vAlign w:val="center"/>
            <w:hideMark/>
          </w:tcPr>
          <w:p w14:paraId="7A030480" w14:textId="7F20DDC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noWrap/>
            <w:vAlign w:val="center"/>
            <w:hideMark/>
          </w:tcPr>
          <w:p w14:paraId="60D0A420" w14:textId="2AE95BDC"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3F3542C1" w14:textId="5575D9DE"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794ECBDD" w14:textId="2533F669"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noWrap/>
            <w:vAlign w:val="center"/>
            <w:hideMark/>
          </w:tcPr>
          <w:p w14:paraId="5EEFD0C0" w14:textId="5580EF0A"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noWrap/>
            <w:vAlign w:val="center"/>
            <w:hideMark/>
          </w:tcPr>
          <w:p w14:paraId="31282C25" w14:textId="4E5F24C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noWrap/>
            <w:vAlign w:val="center"/>
            <w:hideMark/>
          </w:tcPr>
          <w:p w14:paraId="6D324B79" w14:textId="3311DCF3"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3D865E76" w14:textId="4F563224"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noWrap/>
            <w:vAlign w:val="center"/>
            <w:hideMark/>
          </w:tcPr>
          <w:p w14:paraId="66E2B84C" w14:textId="38CE5D14"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000000" w:fill="FFCC00"/>
            <w:noWrap/>
            <w:vAlign w:val="center"/>
            <w:hideMark/>
          </w:tcPr>
          <w:p w14:paraId="22C516E0"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94</w:t>
            </w:r>
          </w:p>
        </w:tc>
        <w:tc>
          <w:tcPr>
            <w:tcW w:w="221" w:type="pct"/>
            <w:tcBorders>
              <w:top w:val="nil"/>
              <w:left w:val="nil"/>
              <w:bottom w:val="single" w:sz="4" w:space="0" w:color="auto"/>
              <w:right w:val="single" w:sz="4" w:space="0" w:color="auto"/>
            </w:tcBorders>
            <w:shd w:val="clear" w:color="auto" w:fill="auto"/>
            <w:noWrap/>
            <w:vAlign w:val="center"/>
            <w:hideMark/>
          </w:tcPr>
          <w:p w14:paraId="7E0B4BFD" w14:textId="5FD5A57A"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126F2718" w14:textId="223A11AA"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noWrap/>
            <w:vAlign w:val="center"/>
            <w:hideMark/>
          </w:tcPr>
          <w:p w14:paraId="4D3B72B3" w14:textId="28C46028" w:rsidR="00E62354" w:rsidRPr="00E62354" w:rsidRDefault="00E62354" w:rsidP="002B7176">
            <w:pPr>
              <w:spacing w:after="0" w:line="240" w:lineRule="auto"/>
              <w:jc w:val="center"/>
              <w:rPr>
                <w:rFonts w:eastAsia="Times New Roman" w:cs="Arial"/>
                <w:sz w:val="14"/>
                <w:szCs w:val="14"/>
              </w:rPr>
            </w:pPr>
          </w:p>
        </w:tc>
      </w:tr>
      <w:tr w:rsidR="009C18AC" w:rsidRPr="00E62354" w14:paraId="1B5AB148" w14:textId="77777777" w:rsidTr="009C18AC">
        <w:trPr>
          <w:trHeight w:val="300"/>
          <w:jc w:val="center"/>
        </w:trPr>
        <w:tc>
          <w:tcPr>
            <w:tcW w:w="426" w:type="pct"/>
            <w:tcBorders>
              <w:top w:val="nil"/>
              <w:left w:val="single" w:sz="4" w:space="0" w:color="auto"/>
              <w:bottom w:val="single" w:sz="4" w:space="0" w:color="auto"/>
              <w:right w:val="single" w:sz="4" w:space="0" w:color="auto"/>
            </w:tcBorders>
            <w:shd w:val="clear" w:color="auto" w:fill="auto"/>
            <w:noWrap/>
            <w:vAlign w:val="center"/>
            <w:hideMark/>
          </w:tcPr>
          <w:p w14:paraId="70523BB0"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Oromia</w:t>
            </w:r>
          </w:p>
        </w:tc>
        <w:tc>
          <w:tcPr>
            <w:tcW w:w="407" w:type="pct"/>
            <w:tcBorders>
              <w:top w:val="nil"/>
              <w:left w:val="nil"/>
              <w:bottom w:val="single" w:sz="4" w:space="0" w:color="auto"/>
              <w:right w:val="single" w:sz="4" w:space="0" w:color="auto"/>
            </w:tcBorders>
            <w:shd w:val="clear" w:color="auto" w:fill="auto"/>
            <w:noWrap/>
            <w:vAlign w:val="center"/>
            <w:hideMark/>
          </w:tcPr>
          <w:p w14:paraId="1DC8D37D"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Metehara</w:t>
            </w:r>
          </w:p>
        </w:tc>
        <w:tc>
          <w:tcPr>
            <w:tcW w:w="382" w:type="pct"/>
            <w:tcBorders>
              <w:top w:val="nil"/>
              <w:left w:val="nil"/>
              <w:bottom w:val="single" w:sz="4" w:space="0" w:color="auto"/>
              <w:right w:val="single" w:sz="4" w:space="0" w:color="auto"/>
            </w:tcBorders>
            <w:shd w:val="clear" w:color="auto" w:fill="auto"/>
            <w:noWrap/>
            <w:vAlign w:val="center"/>
            <w:hideMark/>
          </w:tcPr>
          <w:p w14:paraId="3C662253"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Abate</w:t>
            </w:r>
          </w:p>
        </w:tc>
        <w:tc>
          <w:tcPr>
            <w:tcW w:w="217" w:type="pct"/>
            <w:tcBorders>
              <w:top w:val="nil"/>
              <w:left w:val="nil"/>
              <w:bottom w:val="single" w:sz="4" w:space="0" w:color="auto"/>
              <w:right w:val="single" w:sz="4" w:space="0" w:color="auto"/>
            </w:tcBorders>
            <w:shd w:val="clear" w:color="auto" w:fill="auto"/>
            <w:noWrap/>
            <w:vAlign w:val="center"/>
            <w:hideMark/>
          </w:tcPr>
          <w:p w14:paraId="353FA1AB" w14:textId="10A99741"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6529FCF4" w14:textId="551C5F58" w:rsidR="00E62354" w:rsidRPr="00E62354" w:rsidRDefault="00E62354" w:rsidP="002B7176">
            <w:pPr>
              <w:spacing w:after="0" w:line="240" w:lineRule="auto"/>
              <w:jc w:val="center"/>
              <w:rPr>
                <w:rFonts w:eastAsia="Times New Roman" w:cs="Arial"/>
                <w:sz w:val="14"/>
                <w:szCs w:val="14"/>
              </w:rPr>
            </w:pPr>
          </w:p>
        </w:tc>
        <w:tc>
          <w:tcPr>
            <w:tcW w:w="220" w:type="pct"/>
            <w:tcBorders>
              <w:top w:val="nil"/>
              <w:left w:val="nil"/>
              <w:bottom w:val="single" w:sz="4" w:space="0" w:color="auto"/>
              <w:right w:val="single" w:sz="4" w:space="0" w:color="auto"/>
            </w:tcBorders>
            <w:shd w:val="clear" w:color="auto" w:fill="auto"/>
            <w:noWrap/>
            <w:vAlign w:val="center"/>
            <w:hideMark/>
          </w:tcPr>
          <w:p w14:paraId="16DA02B2" w14:textId="3C829ECB"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44A62946" w14:textId="7A1293D4" w:rsidR="00E62354" w:rsidRPr="00E62354" w:rsidRDefault="00E62354" w:rsidP="002B7176">
            <w:pPr>
              <w:spacing w:after="0" w:line="240" w:lineRule="auto"/>
              <w:jc w:val="center"/>
              <w:rPr>
                <w:rFonts w:eastAsia="Times New Roman" w:cs="Arial"/>
                <w:sz w:val="14"/>
                <w:szCs w:val="14"/>
              </w:rPr>
            </w:pPr>
          </w:p>
        </w:tc>
        <w:tc>
          <w:tcPr>
            <w:tcW w:w="226" w:type="pct"/>
            <w:tcBorders>
              <w:top w:val="single" w:sz="4" w:space="0" w:color="auto"/>
              <w:left w:val="nil"/>
              <w:bottom w:val="single" w:sz="4" w:space="0" w:color="auto"/>
              <w:right w:val="single" w:sz="18" w:space="0" w:color="auto"/>
            </w:tcBorders>
            <w:shd w:val="clear" w:color="auto" w:fill="auto"/>
            <w:noWrap/>
            <w:vAlign w:val="center"/>
            <w:hideMark/>
          </w:tcPr>
          <w:p w14:paraId="358A4EA1" w14:textId="35BE3429"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auto" w:fill="auto"/>
            <w:noWrap/>
            <w:vAlign w:val="center"/>
            <w:hideMark/>
          </w:tcPr>
          <w:p w14:paraId="15F7350E" w14:textId="5CE3E461"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47BB2743" w14:textId="2DBD5520"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nil"/>
              <w:bottom w:val="single" w:sz="4" w:space="0" w:color="auto"/>
              <w:right w:val="single" w:sz="4" w:space="0" w:color="auto"/>
            </w:tcBorders>
            <w:shd w:val="clear" w:color="auto" w:fill="auto"/>
            <w:noWrap/>
            <w:vAlign w:val="center"/>
            <w:hideMark/>
          </w:tcPr>
          <w:p w14:paraId="71DE129F" w14:textId="53777814" w:rsidR="00E62354" w:rsidRPr="00E62354" w:rsidRDefault="00E62354" w:rsidP="002B7176">
            <w:pPr>
              <w:spacing w:after="0" w:line="240" w:lineRule="auto"/>
              <w:jc w:val="center"/>
              <w:rPr>
                <w:rFonts w:eastAsia="Times New Roman" w:cs="Arial"/>
                <w:sz w:val="14"/>
                <w:szCs w:val="14"/>
              </w:rPr>
            </w:pPr>
          </w:p>
        </w:tc>
        <w:tc>
          <w:tcPr>
            <w:tcW w:w="232" w:type="pct"/>
            <w:tcBorders>
              <w:top w:val="nil"/>
              <w:left w:val="nil"/>
              <w:bottom w:val="single" w:sz="4" w:space="0" w:color="auto"/>
              <w:right w:val="single" w:sz="4" w:space="0" w:color="auto"/>
            </w:tcBorders>
            <w:shd w:val="clear" w:color="auto" w:fill="auto"/>
            <w:noWrap/>
            <w:vAlign w:val="center"/>
            <w:hideMark/>
          </w:tcPr>
          <w:p w14:paraId="6F7D636E" w14:textId="29466DBC" w:rsidR="00E62354" w:rsidRPr="00E62354" w:rsidRDefault="00E62354" w:rsidP="002B7176">
            <w:pPr>
              <w:spacing w:after="0" w:line="240" w:lineRule="auto"/>
              <w:jc w:val="center"/>
              <w:rPr>
                <w:rFonts w:eastAsia="Times New Roman" w:cs="Arial"/>
                <w:sz w:val="14"/>
                <w:szCs w:val="14"/>
              </w:rPr>
            </w:pPr>
          </w:p>
        </w:tc>
        <w:tc>
          <w:tcPr>
            <w:tcW w:w="223" w:type="pct"/>
            <w:tcBorders>
              <w:top w:val="single" w:sz="4" w:space="0" w:color="auto"/>
              <w:left w:val="nil"/>
              <w:bottom w:val="single" w:sz="4" w:space="0" w:color="auto"/>
              <w:right w:val="single" w:sz="18" w:space="0" w:color="auto"/>
            </w:tcBorders>
            <w:shd w:val="clear" w:color="auto" w:fill="auto"/>
            <w:noWrap/>
            <w:vAlign w:val="center"/>
            <w:hideMark/>
          </w:tcPr>
          <w:p w14:paraId="385C74F6" w14:textId="0DEC904E" w:rsidR="00E62354" w:rsidRPr="00E62354" w:rsidRDefault="00E62354" w:rsidP="002B7176">
            <w:pPr>
              <w:spacing w:after="0" w:line="240" w:lineRule="auto"/>
              <w:jc w:val="center"/>
              <w:rPr>
                <w:rFonts w:eastAsia="Times New Roman" w:cs="Arial"/>
                <w:sz w:val="14"/>
                <w:szCs w:val="14"/>
              </w:rPr>
            </w:pPr>
          </w:p>
        </w:tc>
        <w:tc>
          <w:tcPr>
            <w:tcW w:w="223" w:type="pct"/>
            <w:tcBorders>
              <w:top w:val="nil"/>
              <w:left w:val="single" w:sz="18" w:space="0" w:color="auto"/>
              <w:bottom w:val="single" w:sz="4" w:space="0" w:color="auto"/>
              <w:right w:val="single" w:sz="4" w:space="0" w:color="auto"/>
            </w:tcBorders>
            <w:shd w:val="clear" w:color="000000" w:fill="1FB714"/>
            <w:noWrap/>
            <w:vAlign w:val="center"/>
            <w:hideMark/>
          </w:tcPr>
          <w:p w14:paraId="4DFFE0E6" w14:textId="77777777" w:rsidR="00E62354" w:rsidRPr="00E62354" w:rsidRDefault="00E62354" w:rsidP="002B7176">
            <w:pPr>
              <w:spacing w:after="0" w:line="240" w:lineRule="auto"/>
              <w:jc w:val="center"/>
              <w:rPr>
                <w:rFonts w:eastAsia="Times New Roman" w:cs="Arial"/>
                <w:sz w:val="14"/>
                <w:szCs w:val="14"/>
              </w:rPr>
            </w:pPr>
            <w:r w:rsidRPr="00E62354">
              <w:rPr>
                <w:rFonts w:eastAsia="Times New Roman" w:cs="Arial"/>
                <w:sz w:val="14"/>
                <w:szCs w:val="14"/>
              </w:rPr>
              <w:t>100</w:t>
            </w:r>
          </w:p>
        </w:tc>
        <w:tc>
          <w:tcPr>
            <w:tcW w:w="223" w:type="pct"/>
            <w:tcBorders>
              <w:top w:val="nil"/>
              <w:left w:val="nil"/>
              <w:bottom w:val="single" w:sz="4" w:space="0" w:color="auto"/>
              <w:right w:val="single" w:sz="4" w:space="0" w:color="auto"/>
            </w:tcBorders>
            <w:shd w:val="clear" w:color="auto" w:fill="auto"/>
            <w:noWrap/>
            <w:vAlign w:val="center"/>
            <w:hideMark/>
          </w:tcPr>
          <w:p w14:paraId="6C63C818" w14:textId="4768ACFE" w:rsidR="00E62354" w:rsidRPr="00E62354" w:rsidRDefault="00E62354" w:rsidP="002B7176">
            <w:pPr>
              <w:spacing w:after="0" w:line="240" w:lineRule="auto"/>
              <w:jc w:val="center"/>
              <w:rPr>
                <w:rFonts w:eastAsia="Times New Roman" w:cs="Arial"/>
                <w:sz w:val="14"/>
                <w:szCs w:val="14"/>
              </w:rPr>
            </w:pPr>
          </w:p>
        </w:tc>
        <w:tc>
          <w:tcPr>
            <w:tcW w:w="224" w:type="pct"/>
            <w:tcBorders>
              <w:top w:val="nil"/>
              <w:left w:val="nil"/>
              <w:bottom w:val="single" w:sz="4" w:space="0" w:color="auto"/>
              <w:right w:val="single" w:sz="4" w:space="0" w:color="auto"/>
            </w:tcBorders>
            <w:shd w:val="clear" w:color="auto" w:fill="auto"/>
            <w:noWrap/>
            <w:vAlign w:val="center"/>
            <w:hideMark/>
          </w:tcPr>
          <w:p w14:paraId="4B003A2D" w14:textId="15C17002" w:rsidR="00E62354" w:rsidRPr="00E62354" w:rsidRDefault="00E62354" w:rsidP="002B7176">
            <w:pPr>
              <w:spacing w:after="0" w:line="240" w:lineRule="auto"/>
              <w:jc w:val="center"/>
              <w:rPr>
                <w:rFonts w:eastAsia="Times New Roman"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62C4BB1E" w14:textId="38F2A723"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304B67E2" w14:textId="5002BC36" w:rsidR="00E62354" w:rsidRPr="00E62354" w:rsidRDefault="00E62354" w:rsidP="002B7176">
            <w:pPr>
              <w:spacing w:after="0" w:line="240" w:lineRule="auto"/>
              <w:jc w:val="center"/>
              <w:rPr>
                <w:rFonts w:eastAsia="Times New Roman" w:cs="Arial"/>
                <w:sz w:val="14"/>
                <w:szCs w:val="14"/>
              </w:rPr>
            </w:pPr>
          </w:p>
        </w:tc>
        <w:tc>
          <w:tcPr>
            <w:tcW w:w="221" w:type="pct"/>
            <w:tcBorders>
              <w:top w:val="nil"/>
              <w:left w:val="nil"/>
              <w:bottom w:val="single" w:sz="4" w:space="0" w:color="auto"/>
              <w:right w:val="single" w:sz="4" w:space="0" w:color="auto"/>
            </w:tcBorders>
            <w:shd w:val="clear" w:color="auto" w:fill="auto"/>
            <w:noWrap/>
            <w:vAlign w:val="center"/>
            <w:hideMark/>
          </w:tcPr>
          <w:p w14:paraId="57DD17DA" w14:textId="13FB3CEF" w:rsidR="00E62354" w:rsidRPr="00E62354" w:rsidRDefault="00E62354" w:rsidP="002B7176">
            <w:pPr>
              <w:spacing w:after="0" w:line="240" w:lineRule="auto"/>
              <w:jc w:val="center"/>
              <w:rPr>
                <w:rFonts w:eastAsia="Times New Roman" w:cs="Arial"/>
                <w:sz w:val="14"/>
                <w:szCs w:val="14"/>
              </w:rPr>
            </w:pPr>
          </w:p>
        </w:tc>
        <w:tc>
          <w:tcPr>
            <w:tcW w:w="226" w:type="pct"/>
            <w:tcBorders>
              <w:top w:val="nil"/>
              <w:left w:val="nil"/>
              <w:bottom w:val="single" w:sz="4" w:space="0" w:color="auto"/>
              <w:right w:val="single" w:sz="4" w:space="0" w:color="auto"/>
            </w:tcBorders>
            <w:shd w:val="clear" w:color="auto" w:fill="auto"/>
            <w:noWrap/>
            <w:vAlign w:val="center"/>
            <w:hideMark/>
          </w:tcPr>
          <w:p w14:paraId="57E8DC5D" w14:textId="285D6415" w:rsidR="00E62354" w:rsidRPr="00E62354" w:rsidRDefault="00E62354" w:rsidP="002B7176">
            <w:pPr>
              <w:spacing w:after="0" w:line="240" w:lineRule="auto"/>
              <w:jc w:val="center"/>
              <w:rPr>
                <w:rFonts w:eastAsia="Times New Roman" w:cs="Arial"/>
                <w:sz w:val="14"/>
                <w:szCs w:val="14"/>
              </w:rPr>
            </w:pPr>
          </w:p>
        </w:tc>
      </w:tr>
    </w:tbl>
    <w:p w14:paraId="06CBD70A" w14:textId="77777777" w:rsidR="00155A2B" w:rsidRPr="00155A2B" w:rsidRDefault="00155A2B" w:rsidP="00144916">
      <w:pPr>
        <w:tabs>
          <w:tab w:val="left" w:pos="2610"/>
        </w:tabs>
        <w:spacing w:before="120" w:after="120" w:line="240" w:lineRule="auto"/>
        <w:rPr>
          <w:b/>
          <w:sz w:val="10"/>
          <w:szCs w:val="10"/>
          <w:u w:val="single"/>
        </w:rPr>
      </w:pPr>
    </w:p>
    <w:tbl>
      <w:tblPr>
        <w:tblW w:w="5000" w:type="pct"/>
        <w:tblLook w:val="04A0" w:firstRow="1" w:lastRow="0" w:firstColumn="1" w:lastColumn="0" w:noHBand="0" w:noVBand="1"/>
      </w:tblPr>
      <w:tblGrid>
        <w:gridCol w:w="1497"/>
        <w:gridCol w:w="1043"/>
        <w:gridCol w:w="1074"/>
        <w:gridCol w:w="601"/>
        <w:gridCol w:w="558"/>
        <w:gridCol w:w="601"/>
        <w:gridCol w:w="684"/>
        <w:gridCol w:w="528"/>
        <w:gridCol w:w="549"/>
        <w:gridCol w:w="594"/>
        <w:gridCol w:w="528"/>
        <w:gridCol w:w="577"/>
        <w:gridCol w:w="625"/>
        <w:gridCol w:w="577"/>
        <w:gridCol w:w="675"/>
        <w:gridCol w:w="561"/>
        <w:gridCol w:w="608"/>
      </w:tblGrid>
      <w:tr w:rsidR="00155A2B" w:rsidRPr="00155A2B" w14:paraId="4B11B081" w14:textId="77777777" w:rsidTr="00884C57">
        <w:trPr>
          <w:trHeight w:val="270"/>
        </w:trPr>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FAD69F" w14:textId="77777777" w:rsidR="00155A2B" w:rsidRPr="00155A2B" w:rsidRDefault="00155A2B" w:rsidP="00884C57">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Regional State</w:t>
            </w:r>
          </w:p>
        </w:tc>
        <w:tc>
          <w:tcPr>
            <w:tcW w:w="439" w:type="pct"/>
            <w:tcBorders>
              <w:top w:val="single" w:sz="4" w:space="0" w:color="auto"/>
              <w:left w:val="nil"/>
              <w:bottom w:val="single" w:sz="4" w:space="0" w:color="auto"/>
              <w:right w:val="single" w:sz="4" w:space="0" w:color="auto"/>
            </w:tcBorders>
            <w:shd w:val="clear" w:color="auto" w:fill="auto"/>
            <w:vAlign w:val="center"/>
            <w:hideMark/>
          </w:tcPr>
          <w:p w14:paraId="67086874" w14:textId="0A7E8ADD" w:rsidR="00155A2B" w:rsidRPr="00155A2B" w:rsidRDefault="00155A2B" w:rsidP="00884C57">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District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489C0A0C" w14:textId="77777777" w:rsidR="00155A2B" w:rsidRPr="00155A2B" w:rsidRDefault="00155A2B" w:rsidP="00884C57">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Ref</w:t>
            </w:r>
          </w:p>
        </w:tc>
        <w:tc>
          <w:tcPr>
            <w:tcW w:w="1482" w:type="pct"/>
            <w:gridSpan w:val="6"/>
            <w:tcBorders>
              <w:top w:val="single" w:sz="4" w:space="0" w:color="auto"/>
              <w:left w:val="nil"/>
              <w:bottom w:val="single" w:sz="4" w:space="0" w:color="auto"/>
            </w:tcBorders>
            <w:shd w:val="clear" w:color="000000" w:fill="CC99FF"/>
            <w:noWrap/>
            <w:vAlign w:val="bottom"/>
            <w:hideMark/>
          </w:tcPr>
          <w:p w14:paraId="253A5B62"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Lambdacyhalotrhin</w:t>
            </w:r>
          </w:p>
        </w:tc>
        <w:tc>
          <w:tcPr>
            <w:tcW w:w="250" w:type="pct"/>
            <w:tcBorders>
              <w:top w:val="single" w:sz="4" w:space="0" w:color="auto"/>
              <w:bottom w:val="single" w:sz="4" w:space="0" w:color="auto"/>
              <w:right w:val="single" w:sz="18" w:space="0" w:color="auto"/>
            </w:tcBorders>
            <w:shd w:val="clear" w:color="000000" w:fill="CC99FF"/>
            <w:noWrap/>
            <w:vAlign w:val="bottom"/>
            <w:hideMark/>
          </w:tcPr>
          <w:p w14:paraId="4AD07D17"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 </w:t>
            </w:r>
          </w:p>
        </w:tc>
        <w:tc>
          <w:tcPr>
            <w:tcW w:w="1747" w:type="pct"/>
            <w:gridSpan w:val="7"/>
            <w:tcBorders>
              <w:top w:val="single" w:sz="4" w:space="0" w:color="auto"/>
              <w:left w:val="single" w:sz="18" w:space="0" w:color="auto"/>
              <w:bottom w:val="single" w:sz="4" w:space="0" w:color="auto"/>
              <w:right w:val="single" w:sz="4" w:space="0" w:color="000000"/>
            </w:tcBorders>
            <w:shd w:val="clear" w:color="000000" w:fill="FF99CC"/>
            <w:noWrap/>
            <w:vAlign w:val="bottom"/>
            <w:hideMark/>
          </w:tcPr>
          <w:p w14:paraId="3B5BC7ED"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DDT</w:t>
            </w:r>
          </w:p>
        </w:tc>
      </w:tr>
      <w:tr w:rsidR="00155A2B" w:rsidRPr="00155A2B" w14:paraId="5046C6C6" w14:textId="77777777" w:rsidTr="00C03D9A">
        <w:trPr>
          <w:trHeight w:val="270"/>
        </w:trPr>
        <w:tc>
          <w:tcPr>
            <w:tcW w:w="630" w:type="pct"/>
            <w:tcBorders>
              <w:top w:val="nil"/>
              <w:left w:val="single" w:sz="4" w:space="0" w:color="auto"/>
              <w:bottom w:val="single" w:sz="4" w:space="0" w:color="auto"/>
              <w:right w:val="single" w:sz="4" w:space="0" w:color="auto"/>
            </w:tcBorders>
            <w:shd w:val="clear" w:color="auto" w:fill="auto"/>
            <w:hideMark/>
          </w:tcPr>
          <w:p w14:paraId="00AD23CD" w14:textId="77777777" w:rsidR="00155A2B" w:rsidRPr="00155A2B" w:rsidRDefault="00155A2B" w:rsidP="00155A2B">
            <w:pPr>
              <w:spacing w:after="0" w:line="240" w:lineRule="auto"/>
              <w:rPr>
                <w:rFonts w:ascii="Arial" w:eastAsia="Times New Roman" w:hAnsi="Arial" w:cs="Arial"/>
                <w:b/>
                <w:bCs/>
                <w:sz w:val="14"/>
                <w:szCs w:val="14"/>
              </w:rPr>
            </w:pPr>
            <w:r w:rsidRPr="00155A2B">
              <w:rPr>
                <w:rFonts w:ascii="Arial" w:eastAsia="Times New Roman" w:hAnsi="Arial" w:cs="Arial"/>
                <w:b/>
                <w:bCs/>
                <w:sz w:val="14"/>
                <w:szCs w:val="14"/>
              </w:rPr>
              <w:t> </w:t>
            </w:r>
          </w:p>
        </w:tc>
        <w:tc>
          <w:tcPr>
            <w:tcW w:w="439" w:type="pct"/>
            <w:tcBorders>
              <w:top w:val="nil"/>
              <w:left w:val="nil"/>
              <w:bottom w:val="single" w:sz="4" w:space="0" w:color="auto"/>
              <w:right w:val="single" w:sz="4" w:space="0" w:color="auto"/>
            </w:tcBorders>
            <w:shd w:val="clear" w:color="auto" w:fill="auto"/>
            <w:hideMark/>
          </w:tcPr>
          <w:p w14:paraId="0D432846" w14:textId="77777777" w:rsidR="00155A2B" w:rsidRPr="00155A2B" w:rsidRDefault="00155A2B" w:rsidP="00155A2B">
            <w:pPr>
              <w:spacing w:after="0" w:line="240" w:lineRule="auto"/>
              <w:rPr>
                <w:rFonts w:ascii="Arial" w:eastAsia="Times New Roman" w:hAnsi="Arial" w:cs="Arial"/>
                <w:b/>
                <w:bCs/>
                <w:sz w:val="14"/>
                <w:szCs w:val="14"/>
              </w:rPr>
            </w:pPr>
            <w:r w:rsidRPr="00155A2B">
              <w:rPr>
                <w:rFonts w:ascii="Arial" w:eastAsia="Times New Roman" w:hAnsi="Arial" w:cs="Arial"/>
                <w:b/>
                <w:bCs/>
                <w:sz w:val="14"/>
                <w:szCs w:val="14"/>
              </w:rPr>
              <w:t> </w:t>
            </w:r>
          </w:p>
        </w:tc>
        <w:tc>
          <w:tcPr>
            <w:tcW w:w="452" w:type="pct"/>
            <w:tcBorders>
              <w:top w:val="nil"/>
              <w:left w:val="nil"/>
              <w:bottom w:val="single" w:sz="4" w:space="0" w:color="auto"/>
              <w:right w:val="single" w:sz="4" w:space="0" w:color="auto"/>
            </w:tcBorders>
            <w:shd w:val="clear" w:color="auto" w:fill="auto"/>
            <w:noWrap/>
            <w:vAlign w:val="bottom"/>
            <w:hideMark/>
          </w:tcPr>
          <w:p w14:paraId="646CACC4" w14:textId="77777777" w:rsidR="00155A2B" w:rsidRPr="00155A2B" w:rsidRDefault="00155A2B" w:rsidP="00155A2B">
            <w:pPr>
              <w:spacing w:after="0" w:line="240" w:lineRule="auto"/>
              <w:rPr>
                <w:rFonts w:ascii="Arial" w:eastAsia="Times New Roman" w:hAnsi="Arial" w:cs="Arial"/>
                <w:b/>
                <w:bCs/>
                <w:sz w:val="14"/>
                <w:szCs w:val="14"/>
              </w:rPr>
            </w:pPr>
            <w:r w:rsidRPr="00155A2B">
              <w:rPr>
                <w:rFonts w:ascii="Arial" w:eastAsia="Times New Roman" w:hAnsi="Arial" w:cs="Arial"/>
                <w:b/>
                <w:bCs/>
                <w:sz w:val="14"/>
                <w:szCs w:val="14"/>
              </w:rPr>
              <w:t> </w:t>
            </w:r>
          </w:p>
        </w:tc>
        <w:tc>
          <w:tcPr>
            <w:tcW w:w="253" w:type="pct"/>
            <w:tcBorders>
              <w:top w:val="nil"/>
              <w:left w:val="nil"/>
              <w:bottom w:val="single" w:sz="4" w:space="0" w:color="auto"/>
              <w:right w:val="single" w:sz="4" w:space="0" w:color="auto"/>
            </w:tcBorders>
            <w:shd w:val="clear" w:color="000000" w:fill="CC99FF"/>
            <w:noWrap/>
            <w:vAlign w:val="bottom"/>
            <w:hideMark/>
          </w:tcPr>
          <w:p w14:paraId="382CCE68"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2005</w:t>
            </w:r>
          </w:p>
        </w:tc>
        <w:tc>
          <w:tcPr>
            <w:tcW w:w="235" w:type="pct"/>
            <w:tcBorders>
              <w:top w:val="nil"/>
              <w:left w:val="nil"/>
              <w:bottom w:val="single" w:sz="4" w:space="0" w:color="auto"/>
              <w:right w:val="single" w:sz="4" w:space="0" w:color="auto"/>
            </w:tcBorders>
            <w:shd w:val="clear" w:color="000000" w:fill="CC99FF"/>
            <w:noWrap/>
            <w:vAlign w:val="bottom"/>
            <w:hideMark/>
          </w:tcPr>
          <w:p w14:paraId="29F73CDB"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2006</w:t>
            </w:r>
          </w:p>
        </w:tc>
        <w:tc>
          <w:tcPr>
            <w:tcW w:w="253" w:type="pct"/>
            <w:tcBorders>
              <w:top w:val="nil"/>
              <w:left w:val="nil"/>
              <w:bottom w:val="single" w:sz="4" w:space="0" w:color="auto"/>
              <w:right w:val="single" w:sz="4" w:space="0" w:color="auto"/>
            </w:tcBorders>
            <w:shd w:val="clear" w:color="000000" w:fill="CC99FF"/>
            <w:noWrap/>
            <w:vAlign w:val="bottom"/>
            <w:hideMark/>
          </w:tcPr>
          <w:p w14:paraId="0CE66591"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2007</w:t>
            </w:r>
          </w:p>
        </w:tc>
        <w:tc>
          <w:tcPr>
            <w:tcW w:w="288" w:type="pct"/>
            <w:tcBorders>
              <w:top w:val="nil"/>
              <w:left w:val="nil"/>
              <w:bottom w:val="single" w:sz="4" w:space="0" w:color="auto"/>
              <w:right w:val="single" w:sz="4" w:space="0" w:color="auto"/>
            </w:tcBorders>
            <w:shd w:val="clear" w:color="000000" w:fill="CC99FF"/>
            <w:noWrap/>
            <w:vAlign w:val="bottom"/>
            <w:hideMark/>
          </w:tcPr>
          <w:p w14:paraId="7DD33481"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2008</w:t>
            </w:r>
          </w:p>
        </w:tc>
        <w:tc>
          <w:tcPr>
            <w:tcW w:w="222" w:type="pct"/>
            <w:tcBorders>
              <w:top w:val="nil"/>
              <w:left w:val="nil"/>
              <w:bottom w:val="single" w:sz="4" w:space="0" w:color="auto"/>
              <w:right w:val="single" w:sz="4" w:space="0" w:color="auto"/>
            </w:tcBorders>
            <w:shd w:val="clear" w:color="000000" w:fill="CC99FF"/>
            <w:noWrap/>
            <w:vAlign w:val="bottom"/>
            <w:hideMark/>
          </w:tcPr>
          <w:p w14:paraId="2A9227FC"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2009</w:t>
            </w:r>
          </w:p>
        </w:tc>
        <w:tc>
          <w:tcPr>
            <w:tcW w:w="231" w:type="pct"/>
            <w:tcBorders>
              <w:top w:val="nil"/>
              <w:left w:val="nil"/>
              <w:bottom w:val="single" w:sz="4" w:space="0" w:color="auto"/>
              <w:right w:val="single" w:sz="4" w:space="0" w:color="auto"/>
            </w:tcBorders>
            <w:shd w:val="clear" w:color="000000" w:fill="CC99FF"/>
            <w:noWrap/>
            <w:vAlign w:val="bottom"/>
            <w:hideMark/>
          </w:tcPr>
          <w:p w14:paraId="4414B069"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2010</w:t>
            </w:r>
          </w:p>
        </w:tc>
        <w:tc>
          <w:tcPr>
            <w:tcW w:w="250" w:type="pct"/>
            <w:tcBorders>
              <w:top w:val="single" w:sz="4" w:space="0" w:color="auto"/>
              <w:left w:val="nil"/>
              <w:bottom w:val="single" w:sz="4" w:space="0" w:color="auto"/>
              <w:right w:val="single" w:sz="18" w:space="0" w:color="auto"/>
            </w:tcBorders>
            <w:shd w:val="clear" w:color="000000" w:fill="CC99FF"/>
            <w:noWrap/>
            <w:vAlign w:val="bottom"/>
            <w:hideMark/>
          </w:tcPr>
          <w:p w14:paraId="68C07905"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2011</w:t>
            </w:r>
          </w:p>
        </w:tc>
        <w:tc>
          <w:tcPr>
            <w:tcW w:w="222" w:type="pct"/>
            <w:tcBorders>
              <w:top w:val="nil"/>
              <w:left w:val="single" w:sz="18" w:space="0" w:color="auto"/>
              <w:bottom w:val="single" w:sz="4" w:space="0" w:color="auto"/>
              <w:right w:val="single" w:sz="4" w:space="0" w:color="auto"/>
            </w:tcBorders>
            <w:shd w:val="clear" w:color="000000" w:fill="FF99CC"/>
            <w:noWrap/>
            <w:vAlign w:val="bottom"/>
            <w:hideMark/>
          </w:tcPr>
          <w:p w14:paraId="3AEF9C98"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2005</w:t>
            </w:r>
          </w:p>
        </w:tc>
        <w:tc>
          <w:tcPr>
            <w:tcW w:w="243" w:type="pct"/>
            <w:tcBorders>
              <w:top w:val="nil"/>
              <w:left w:val="nil"/>
              <w:bottom w:val="single" w:sz="4" w:space="0" w:color="auto"/>
              <w:right w:val="single" w:sz="4" w:space="0" w:color="auto"/>
            </w:tcBorders>
            <w:shd w:val="clear" w:color="000000" w:fill="FF99CC"/>
            <w:noWrap/>
            <w:vAlign w:val="bottom"/>
            <w:hideMark/>
          </w:tcPr>
          <w:p w14:paraId="15573CA7"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2006</w:t>
            </w:r>
          </w:p>
        </w:tc>
        <w:tc>
          <w:tcPr>
            <w:tcW w:w="263" w:type="pct"/>
            <w:tcBorders>
              <w:top w:val="nil"/>
              <w:left w:val="nil"/>
              <w:bottom w:val="single" w:sz="4" w:space="0" w:color="auto"/>
              <w:right w:val="single" w:sz="4" w:space="0" w:color="auto"/>
            </w:tcBorders>
            <w:shd w:val="clear" w:color="000000" w:fill="FF99CC"/>
            <w:noWrap/>
            <w:vAlign w:val="bottom"/>
            <w:hideMark/>
          </w:tcPr>
          <w:p w14:paraId="4EBE8671"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2007</w:t>
            </w:r>
          </w:p>
        </w:tc>
        <w:tc>
          <w:tcPr>
            <w:tcW w:w="243" w:type="pct"/>
            <w:tcBorders>
              <w:top w:val="nil"/>
              <w:left w:val="nil"/>
              <w:bottom w:val="single" w:sz="4" w:space="0" w:color="auto"/>
              <w:right w:val="single" w:sz="4" w:space="0" w:color="auto"/>
            </w:tcBorders>
            <w:shd w:val="clear" w:color="000000" w:fill="FF99CC"/>
            <w:noWrap/>
            <w:vAlign w:val="bottom"/>
            <w:hideMark/>
          </w:tcPr>
          <w:p w14:paraId="7E388A98"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2008</w:t>
            </w:r>
          </w:p>
        </w:tc>
        <w:tc>
          <w:tcPr>
            <w:tcW w:w="284" w:type="pct"/>
            <w:tcBorders>
              <w:top w:val="nil"/>
              <w:left w:val="nil"/>
              <w:bottom w:val="single" w:sz="4" w:space="0" w:color="auto"/>
              <w:right w:val="single" w:sz="4" w:space="0" w:color="auto"/>
            </w:tcBorders>
            <w:shd w:val="clear" w:color="000000" w:fill="FF99CC"/>
            <w:noWrap/>
            <w:vAlign w:val="bottom"/>
            <w:hideMark/>
          </w:tcPr>
          <w:p w14:paraId="5A29D87C"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2009</w:t>
            </w:r>
          </w:p>
        </w:tc>
        <w:tc>
          <w:tcPr>
            <w:tcW w:w="236" w:type="pct"/>
            <w:tcBorders>
              <w:top w:val="nil"/>
              <w:left w:val="nil"/>
              <w:bottom w:val="single" w:sz="4" w:space="0" w:color="auto"/>
              <w:right w:val="single" w:sz="4" w:space="0" w:color="auto"/>
            </w:tcBorders>
            <w:shd w:val="clear" w:color="000000" w:fill="FF99CC"/>
            <w:noWrap/>
            <w:vAlign w:val="bottom"/>
            <w:hideMark/>
          </w:tcPr>
          <w:p w14:paraId="12630336"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2010</w:t>
            </w:r>
          </w:p>
        </w:tc>
        <w:tc>
          <w:tcPr>
            <w:tcW w:w="256" w:type="pct"/>
            <w:tcBorders>
              <w:top w:val="nil"/>
              <w:left w:val="nil"/>
              <w:bottom w:val="single" w:sz="4" w:space="0" w:color="auto"/>
              <w:right w:val="single" w:sz="4" w:space="0" w:color="auto"/>
            </w:tcBorders>
            <w:shd w:val="clear" w:color="000000" w:fill="FF99CC"/>
            <w:noWrap/>
            <w:vAlign w:val="bottom"/>
            <w:hideMark/>
          </w:tcPr>
          <w:p w14:paraId="7B7EF340" w14:textId="77777777" w:rsidR="00155A2B" w:rsidRPr="00155A2B" w:rsidRDefault="00155A2B" w:rsidP="00155A2B">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2011</w:t>
            </w:r>
          </w:p>
        </w:tc>
      </w:tr>
      <w:tr w:rsidR="00155A2B" w:rsidRPr="00155A2B" w14:paraId="611D8811"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35D7AB7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DD92DCD" w14:textId="33A2054C"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Adama</w:t>
            </w:r>
          </w:p>
        </w:tc>
        <w:tc>
          <w:tcPr>
            <w:tcW w:w="452" w:type="pct"/>
            <w:tcBorders>
              <w:top w:val="nil"/>
              <w:left w:val="nil"/>
              <w:bottom w:val="single" w:sz="4" w:space="0" w:color="auto"/>
              <w:right w:val="single" w:sz="4" w:space="0" w:color="auto"/>
            </w:tcBorders>
            <w:shd w:val="clear" w:color="auto" w:fill="auto"/>
            <w:noWrap/>
            <w:vAlign w:val="center"/>
            <w:hideMark/>
          </w:tcPr>
          <w:p w14:paraId="7FBEE5D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5984572D" w14:textId="69B1F33F"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45112CBE" w14:textId="6ACDB264"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3EEE553B" w14:textId="7041A5DA"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58489AF7" w14:textId="2184A265"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746DCA19" w14:textId="7856BC74"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32EF0F27" w14:textId="32889E16"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18251E91" w14:textId="3E2573DB"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63125A85" w14:textId="3DDA656F"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noWrap/>
            <w:vAlign w:val="center"/>
            <w:hideMark/>
          </w:tcPr>
          <w:p w14:paraId="522782D9" w14:textId="7E723B19" w:rsidR="00155A2B" w:rsidRPr="00155A2B" w:rsidRDefault="00155A2B" w:rsidP="00884C57">
            <w:pPr>
              <w:spacing w:after="0" w:line="240" w:lineRule="auto"/>
              <w:jc w:val="center"/>
              <w:rPr>
                <w:rFonts w:ascii="Arial" w:eastAsia="Times New Roman" w:hAnsi="Arial" w:cs="Arial"/>
                <w:color w:val="DD0806"/>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50D39333" w14:textId="7F521DDF" w:rsidR="00155A2B" w:rsidRPr="00155A2B" w:rsidRDefault="00155A2B" w:rsidP="00884C57">
            <w:pPr>
              <w:spacing w:after="0" w:line="240" w:lineRule="auto"/>
              <w:jc w:val="center"/>
              <w:rPr>
                <w:rFonts w:ascii="Arial" w:eastAsia="Times New Roman" w:hAnsi="Arial" w:cs="Arial"/>
                <w:color w:val="DD0806"/>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5FC2F99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18</w:t>
            </w:r>
          </w:p>
        </w:tc>
        <w:tc>
          <w:tcPr>
            <w:tcW w:w="284" w:type="pct"/>
            <w:tcBorders>
              <w:top w:val="nil"/>
              <w:left w:val="nil"/>
              <w:bottom w:val="single" w:sz="4" w:space="0" w:color="auto"/>
              <w:right w:val="single" w:sz="4" w:space="0" w:color="auto"/>
            </w:tcBorders>
            <w:shd w:val="clear" w:color="auto" w:fill="auto"/>
            <w:noWrap/>
            <w:vAlign w:val="center"/>
            <w:hideMark/>
          </w:tcPr>
          <w:p w14:paraId="55EE35E7" w14:textId="0C50F484"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noWrap/>
            <w:vAlign w:val="center"/>
            <w:hideMark/>
          </w:tcPr>
          <w:p w14:paraId="2E96B829" w14:textId="18C13336"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6723BD2E" w14:textId="46D66E7E"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7E8EC048"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44F9E5C4"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1F07821"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Adama</w:t>
            </w:r>
          </w:p>
        </w:tc>
        <w:tc>
          <w:tcPr>
            <w:tcW w:w="452" w:type="pct"/>
            <w:tcBorders>
              <w:top w:val="nil"/>
              <w:left w:val="nil"/>
              <w:bottom w:val="single" w:sz="4" w:space="0" w:color="auto"/>
              <w:right w:val="single" w:sz="4" w:space="0" w:color="auto"/>
            </w:tcBorders>
            <w:shd w:val="clear" w:color="auto" w:fill="auto"/>
            <w:noWrap/>
            <w:vAlign w:val="center"/>
            <w:hideMark/>
          </w:tcPr>
          <w:p w14:paraId="413D615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Balkew/PMI</w:t>
            </w:r>
          </w:p>
        </w:tc>
        <w:tc>
          <w:tcPr>
            <w:tcW w:w="253" w:type="pct"/>
            <w:tcBorders>
              <w:top w:val="nil"/>
              <w:left w:val="nil"/>
              <w:bottom w:val="single" w:sz="4" w:space="0" w:color="auto"/>
              <w:right w:val="single" w:sz="4" w:space="0" w:color="auto"/>
            </w:tcBorders>
            <w:shd w:val="clear" w:color="auto" w:fill="auto"/>
            <w:vAlign w:val="center"/>
            <w:hideMark/>
          </w:tcPr>
          <w:p w14:paraId="6ACCB1F4" w14:textId="2B59A361"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000000" w:fill="1FB714"/>
            <w:noWrap/>
            <w:vAlign w:val="center"/>
            <w:hideMark/>
          </w:tcPr>
          <w:p w14:paraId="49D3CBE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53" w:type="pct"/>
            <w:tcBorders>
              <w:top w:val="nil"/>
              <w:left w:val="nil"/>
              <w:bottom w:val="single" w:sz="4" w:space="0" w:color="auto"/>
              <w:right w:val="single" w:sz="4" w:space="0" w:color="auto"/>
            </w:tcBorders>
            <w:shd w:val="clear" w:color="auto" w:fill="auto"/>
            <w:vAlign w:val="center"/>
            <w:hideMark/>
          </w:tcPr>
          <w:p w14:paraId="5D43780C" w14:textId="28DD7E48"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0061579A" w14:textId="544252EB"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316A705C" w14:textId="0F73D525"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5B6542DA" w14:textId="69C4A2C3"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56C28DB8" w14:textId="37A5072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00C3B499" w14:textId="510F533B"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6EF4028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78.8</w:t>
            </w:r>
          </w:p>
        </w:tc>
        <w:tc>
          <w:tcPr>
            <w:tcW w:w="263" w:type="pct"/>
            <w:tcBorders>
              <w:top w:val="nil"/>
              <w:left w:val="nil"/>
              <w:bottom w:val="single" w:sz="4" w:space="0" w:color="auto"/>
              <w:right w:val="single" w:sz="4" w:space="0" w:color="auto"/>
            </w:tcBorders>
            <w:shd w:val="clear" w:color="auto" w:fill="auto"/>
            <w:vAlign w:val="center"/>
            <w:hideMark/>
          </w:tcPr>
          <w:p w14:paraId="22112685" w14:textId="53F8DAE5"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06FF93E9"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34.5</w:t>
            </w:r>
          </w:p>
        </w:tc>
        <w:tc>
          <w:tcPr>
            <w:tcW w:w="284" w:type="pct"/>
            <w:tcBorders>
              <w:top w:val="nil"/>
              <w:left w:val="nil"/>
              <w:bottom w:val="single" w:sz="4" w:space="0" w:color="auto"/>
              <w:right w:val="single" w:sz="4" w:space="0" w:color="auto"/>
            </w:tcBorders>
            <w:shd w:val="clear" w:color="auto" w:fill="auto"/>
            <w:vAlign w:val="center"/>
            <w:hideMark/>
          </w:tcPr>
          <w:p w14:paraId="15DA1216" w14:textId="0CF26294"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noWrap/>
            <w:vAlign w:val="center"/>
            <w:hideMark/>
          </w:tcPr>
          <w:p w14:paraId="69F4918F" w14:textId="49BC8402"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6681044C" w14:textId="60211C10"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11121DA2"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457380D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7B22AD84" w14:textId="713E7BC2"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Lume</w:t>
            </w:r>
          </w:p>
        </w:tc>
        <w:tc>
          <w:tcPr>
            <w:tcW w:w="452" w:type="pct"/>
            <w:tcBorders>
              <w:top w:val="nil"/>
              <w:left w:val="nil"/>
              <w:bottom w:val="single" w:sz="4" w:space="0" w:color="auto"/>
              <w:right w:val="single" w:sz="4" w:space="0" w:color="auto"/>
            </w:tcBorders>
            <w:shd w:val="clear" w:color="auto" w:fill="auto"/>
            <w:noWrap/>
            <w:vAlign w:val="center"/>
            <w:hideMark/>
          </w:tcPr>
          <w:p w14:paraId="7C6792FE"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2C7F05CC" w14:textId="051EBB8A"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200E2FC3" w14:textId="070D4C91"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5B4B1EB6" w14:textId="243F0954"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6BE601E8" w14:textId="2155AD44"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71E420A8" w14:textId="6EE4C3B2"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57C5C524" w14:textId="59347421"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5928D682" w14:textId="4C58088E"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0EBA30AA" w14:textId="684CFF02"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17E9B1C4" w14:textId="6CDFDE3E"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7B557508" w14:textId="635DEDA7"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1877A30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10.8</w:t>
            </w:r>
          </w:p>
        </w:tc>
        <w:tc>
          <w:tcPr>
            <w:tcW w:w="284" w:type="pct"/>
            <w:tcBorders>
              <w:top w:val="nil"/>
              <w:left w:val="nil"/>
              <w:bottom w:val="single" w:sz="4" w:space="0" w:color="auto"/>
              <w:right w:val="single" w:sz="4" w:space="0" w:color="auto"/>
            </w:tcBorders>
            <w:shd w:val="clear" w:color="auto" w:fill="auto"/>
            <w:noWrap/>
            <w:vAlign w:val="center"/>
            <w:hideMark/>
          </w:tcPr>
          <w:p w14:paraId="40B60568" w14:textId="257306B2"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noWrap/>
            <w:vAlign w:val="center"/>
            <w:hideMark/>
          </w:tcPr>
          <w:p w14:paraId="21FA33A9" w14:textId="48D4AB23"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169C9BCF" w14:textId="21B63AB4"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4F58DC48"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7F0783A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E517EA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Omo-Nada</w:t>
            </w:r>
          </w:p>
        </w:tc>
        <w:tc>
          <w:tcPr>
            <w:tcW w:w="452" w:type="pct"/>
            <w:tcBorders>
              <w:top w:val="nil"/>
              <w:left w:val="nil"/>
              <w:bottom w:val="single" w:sz="4" w:space="0" w:color="auto"/>
              <w:right w:val="single" w:sz="4" w:space="0" w:color="auto"/>
            </w:tcBorders>
            <w:shd w:val="clear" w:color="auto" w:fill="auto"/>
            <w:noWrap/>
            <w:vAlign w:val="center"/>
            <w:hideMark/>
          </w:tcPr>
          <w:p w14:paraId="77755589"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6B5F6CCA" w14:textId="66F6CED3"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46DD83AF" w14:textId="256960C7"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3B11A59E" w14:textId="56B269E4"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2F0B7E75" w14:textId="1595212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66FF2319" w14:textId="1524A58A"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DD0806"/>
            <w:vAlign w:val="center"/>
            <w:hideMark/>
          </w:tcPr>
          <w:p w14:paraId="64F252B1"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32</w:t>
            </w:r>
          </w:p>
        </w:tc>
        <w:tc>
          <w:tcPr>
            <w:tcW w:w="250" w:type="pct"/>
            <w:tcBorders>
              <w:top w:val="single" w:sz="4" w:space="0" w:color="auto"/>
              <w:left w:val="nil"/>
              <w:bottom w:val="single" w:sz="4" w:space="0" w:color="auto"/>
              <w:right w:val="single" w:sz="18" w:space="0" w:color="auto"/>
            </w:tcBorders>
            <w:shd w:val="clear" w:color="000000" w:fill="DD0806"/>
            <w:vAlign w:val="center"/>
            <w:hideMark/>
          </w:tcPr>
          <w:p w14:paraId="3F5B3D9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36.2</w:t>
            </w: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2A57D720" w14:textId="39EF5B9A"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06E4C2B7" w14:textId="2E99ECD3"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110EA307" w14:textId="621F383C"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7990EE06"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w:t>
            </w:r>
          </w:p>
        </w:tc>
        <w:tc>
          <w:tcPr>
            <w:tcW w:w="284" w:type="pct"/>
            <w:tcBorders>
              <w:top w:val="nil"/>
              <w:left w:val="nil"/>
              <w:bottom w:val="single" w:sz="4" w:space="0" w:color="auto"/>
              <w:right w:val="single" w:sz="4" w:space="0" w:color="auto"/>
            </w:tcBorders>
            <w:shd w:val="clear" w:color="000000" w:fill="DD0806"/>
            <w:vAlign w:val="center"/>
            <w:hideMark/>
          </w:tcPr>
          <w:p w14:paraId="48085C0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0</w:t>
            </w:r>
          </w:p>
        </w:tc>
        <w:tc>
          <w:tcPr>
            <w:tcW w:w="236" w:type="pct"/>
            <w:tcBorders>
              <w:top w:val="nil"/>
              <w:left w:val="nil"/>
              <w:bottom w:val="single" w:sz="4" w:space="0" w:color="auto"/>
              <w:right w:val="single" w:sz="4" w:space="0" w:color="auto"/>
            </w:tcBorders>
            <w:shd w:val="clear" w:color="000000" w:fill="DD0806"/>
            <w:vAlign w:val="center"/>
            <w:hideMark/>
          </w:tcPr>
          <w:p w14:paraId="03BE8E1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2</w:t>
            </w:r>
          </w:p>
        </w:tc>
        <w:tc>
          <w:tcPr>
            <w:tcW w:w="256" w:type="pct"/>
            <w:tcBorders>
              <w:top w:val="nil"/>
              <w:left w:val="nil"/>
              <w:bottom w:val="single" w:sz="4" w:space="0" w:color="auto"/>
              <w:right w:val="single" w:sz="4" w:space="0" w:color="auto"/>
            </w:tcBorders>
            <w:shd w:val="clear" w:color="000000" w:fill="DD0806"/>
            <w:vAlign w:val="center"/>
            <w:hideMark/>
          </w:tcPr>
          <w:p w14:paraId="405D1E1C"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1.25</w:t>
            </w:r>
          </w:p>
        </w:tc>
      </w:tr>
      <w:tr w:rsidR="00155A2B" w:rsidRPr="00155A2B" w14:paraId="46AD43C2"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1F079445"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00CFD3F1"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Merti</w:t>
            </w:r>
          </w:p>
        </w:tc>
        <w:tc>
          <w:tcPr>
            <w:tcW w:w="452" w:type="pct"/>
            <w:tcBorders>
              <w:top w:val="nil"/>
              <w:left w:val="nil"/>
              <w:bottom w:val="single" w:sz="4" w:space="0" w:color="auto"/>
              <w:right w:val="single" w:sz="4" w:space="0" w:color="auto"/>
            </w:tcBorders>
            <w:shd w:val="clear" w:color="auto" w:fill="auto"/>
            <w:noWrap/>
            <w:vAlign w:val="center"/>
            <w:hideMark/>
          </w:tcPr>
          <w:p w14:paraId="400272D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38FD1F24" w14:textId="62BD50FA"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61A07660" w14:textId="13D87857"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63EA39F5" w14:textId="728D5C32"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2BBE5A3A" w14:textId="3416EC04"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40981DF7" w14:textId="6E69270C"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26C25DBB" w14:textId="530BF025"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09928FFA" w14:textId="0C088DCB"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56AA1068" w14:textId="3F3449C3"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5445486" w14:textId="53FE8D56"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396B845A" w14:textId="678111BA"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6CC14B35" w14:textId="5D920594"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4E6F1A4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13.3</w:t>
            </w:r>
          </w:p>
        </w:tc>
        <w:tc>
          <w:tcPr>
            <w:tcW w:w="236" w:type="pct"/>
            <w:tcBorders>
              <w:top w:val="nil"/>
              <w:left w:val="nil"/>
              <w:bottom w:val="single" w:sz="4" w:space="0" w:color="auto"/>
              <w:right w:val="single" w:sz="4" w:space="0" w:color="auto"/>
            </w:tcBorders>
            <w:shd w:val="clear" w:color="auto" w:fill="auto"/>
            <w:noWrap/>
            <w:vAlign w:val="center"/>
            <w:hideMark/>
          </w:tcPr>
          <w:p w14:paraId="174FF089" w14:textId="45ECE604"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70CB69F8" w14:textId="2C410CD5"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328CBBCA"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000D3C4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16CE1842"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Babile</w:t>
            </w:r>
          </w:p>
        </w:tc>
        <w:tc>
          <w:tcPr>
            <w:tcW w:w="452" w:type="pct"/>
            <w:tcBorders>
              <w:top w:val="nil"/>
              <w:left w:val="nil"/>
              <w:bottom w:val="single" w:sz="4" w:space="0" w:color="auto"/>
              <w:right w:val="single" w:sz="4" w:space="0" w:color="auto"/>
            </w:tcBorders>
            <w:shd w:val="clear" w:color="auto" w:fill="auto"/>
            <w:noWrap/>
            <w:vAlign w:val="center"/>
            <w:hideMark/>
          </w:tcPr>
          <w:p w14:paraId="7B8552B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44C46EC7" w14:textId="56961800"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3EDAA6A1" w14:textId="5723A2EC"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65373C43" w14:textId="0D2E194B"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130FC503" w14:textId="3C8D18C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5F05C26E" w14:textId="0BFB7B09"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7B00D498" w14:textId="49ABB05B"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69E8B4DE" w14:textId="5A9973B7"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1F6F86FC" w14:textId="4BF91975"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149A3F53" w14:textId="2E527F83"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7C7C1B74" w14:textId="2DF28E8C"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40363C35" w14:textId="4D534F0D"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7BB09BE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10.9</w:t>
            </w:r>
          </w:p>
        </w:tc>
        <w:tc>
          <w:tcPr>
            <w:tcW w:w="236" w:type="pct"/>
            <w:tcBorders>
              <w:top w:val="nil"/>
              <w:left w:val="nil"/>
              <w:bottom w:val="single" w:sz="4" w:space="0" w:color="auto"/>
              <w:right w:val="single" w:sz="4" w:space="0" w:color="auto"/>
            </w:tcBorders>
            <w:shd w:val="clear" w:color="auto" w:fill="auto"/>
            <w:noWrap/>
            <w:vAlign w:val="center"/>
            <w:hideMark/>
          </w:tcPr>
          <w:p w14:paraId="41593D1D" w14:textId="100C766C"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178A5FDF" w14:textId="4927D8C3"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4D72D1A9"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5C0CFCB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7946D0A3"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Adami Tulu</w:t>
            </w:r>
          </w:p>
        </w:tc>
        <w:tc>
          <w:tcPr>
            <w:tcW w:w="452" w:type="pct"/>
            <w:tcBorders>
              <w:top w:val="nil"/>
              <w:left w:val="nil"/>
              <w:bottom w:val="single" w:sz="4" w:space="0" w:color="auto"/>
              <w:right w:val="single" w:sz="4" w:space="0" w:color="auto"/>
            </w:tcBorders>
            <w:shd w:val="clear" w:color="auto" w:fill="auto"/>
            <w:noWrap/>
            <w:vAlign w:val="center"/>
            <w:hideMark/>
          </w:tcPr>
          <w:p w14:paraId="2CBF023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36C4BB58" w14:textId="18B38E47"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3453DDC2" w14:textId="3B6600AD"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106F3D90" w14:textId="5334C03E"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169967E0" w14:textId="29BFEABC"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1632B673" w14:textId="429CEA77"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328E047D" w14:textId="18DBAB9A"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0D4EF76B" w14:textId="3E52FAA7"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29768CB4" w14:textId="1066ABFE"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44009E25" w14:textId="4DE0E226"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66BFD997" w14:textId="4750B275"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690B622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1.2</w:t>
            </w:r>
          </w:p>
        </w:tc>
        <w:tc>
          <w:tcPr>
            <w:tcW w:w="284" w:type="pct"/>
            <w:tcBorders>
              <w:top w:val="nil"/>
              <w:left w:val="nil"/>
              <w:bottom w:val="single" w:sz="4" w:space="0" w:color="auto"/>
              <w:right w:val="single" w:sz="4" w:space="0" w:color="auto"/>
            </w:tcBorders>
            <w:shd w:val="clear" w:color="000000" w:fill="DD0806"/>
            <w:vAlign w:val="center"/>
            <w:hideMark/>
          </w:tcPr>
          <w:p w14:paraId="74C05185"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0</w:t>
            </w:r>
          </w:p>
        </w:tc>
        <w:tc>
          <w:tcPr>
            <w:tcW w:w="236" w:type="pct"/>
            <w:tcBorders>
              <w:top w:val="nil"/>
              <w:left w:val="nil"/>
              <w:bottom w:val="single" w:sz="4" w:space="0" w:color="auto"/>
              <w:right w:val="single" w:sz="4" w:space="0" w:color="auto"/>
            </w:tcBorders>
            <w:shd w:val="clear" w:color="000000" w:fill="DD0806"/>
            <w:noWrap/>
            <w:vAlign w:val="center"/>
            <w:hideMark/>
          </w:tcPr>
          <w:p w14:paraId="11044ABD"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5.6</w:t>
            </w:r>
          </w:p>
        </w:tc>
        <w:tc>
          <w:tcPr>
            <w:tcW w:w="256" w:type="pct"/>
            <w:tcBorders>
              <w:top w:val="nil"/>
              <w:left w:val="nil"/>
              <w:bottom w:val="single" w:sz="4" w:space="0" w:color="auto"/>
              <w:right w:val="single" w:sz="4" w:space="0" w:color="auto"/>
            </w:tcBorders>
            <w:shd w:val="clear" w:color="auto" w:fill="auto"/>
            <w:noWrap/>
            <w:vAlign w:val="center"/>
            <w:hideMark/>
          </w:tcPr>
          <w:p w14:paraId="6CB3EC08" w14:textId="7DDB067F"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323B1517"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48E229D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76B2692" w14:textId="569527BA"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Sibu Sire</w:t>
            </w:r>
          </w:p>
        </w:tc>
        <w:tc>
          <w:tcPr>
            <w:tcW w:w="452" w:type="pct"/>
            <w:tcBorders>
              <w:top w:val="nil"/>
              <w:left w:val="nil"/>
              <w:bottom w:val="single" w:sz="4" w:space="0" w:color="auto"/>
              <w:right w:val="single" w:sz="4" w:space="0" w:color="auto"/>
            </w:tcBorders>
            <w:shd w:val="clear" w:color="auto" w:fill="auto"/>
            <w:noWrap/>
            <w:vAlign w:val="center"/>
            <w:hideMark/>
          </w:tcPr>
          <w:p w14:paraId="54B37B3D"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048BC8F4" w14:textId="3321F27F"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01A8DA70" w14:textId="3860C981"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45D0AB17" w14:textId="741F2BC2"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7140783B" w14:textId="6ADE9FC5"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515163CC" w14:textId="79A430CA"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3A6E6665" w14:textId="2AF0A8B3"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385B1000" w14:textId="6D84A37B"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1881ABA4" w14:textId="14809854"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41A26BAC" w14:textId="24607EB2"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0F098F10" w14:textId="24E944A3"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7CC209AA" w14:textId="23FAF01E"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3AF9A915"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10.4</w:t>
            </w:r>
          </w:p>
        </w:tc>
        <w:tc>
          <w:tcPr>
            <w:tcW w:w="236" w:type="pct"/>
            <w:tcBorders>
              <w:top w:val="nil"/>
              <w:left w:val="nil"/>
              <w:bottom w:val="single" w:sz="4" w:space="0" w:color="auto"/>
              <w:right w:val="single" w:sz="4" w:space="0" w:color="auto"/>
            </w:tcBorders>
            <w:shd w:val="clear" w:color="auto" w:fill="auto"/>
            <w:noWrap/>
            <w:vAlign w:val="center"/>
            <w:hideMark/>
          </w:tcPr>
          <w:p w14:paraId="16D85AE1" w14:textId="6CDA6CA3"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052331D3" w14:textId="12869CD5"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4D776497"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1FA4D7FE"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11FEED70"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Bedele</w:t>
            </w:r>
          </w:p>
        </w:tc>
        <w:tc>
          <w:tcPr>
            <w:tcW w:w="452" w:type="pct"/>
            <w:tcBorders>
              <w:top w:val="nil"/>
              <w:left w:val="nil"/>
              <w:bottom w:val="single" w:sz="4" w:space="0" w:color="auto"/>
              <w:right w:val="single" w:sz="4" w:space="0" w:color="auto"/>
            </w:tcBorders>
            <w:shd w:val="clear" w:color="auto" w:fill="auto"/>
            <w:noWrap/>
            <w:vAlign w:val="center"/>
            <w:hideMark/>
          </w:tcPr>
          <w:p w14:paraId="7BE7A41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008E4433" w14:textId="513B5558"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6CDAFD2A" w14:textId="6C45F31F"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282F2DA5" w14:textId="528CEA84"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34F6DBD9" w14:textId="030DA658"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7D5CE38D" w14:textId="3DB33005"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6F92A29D" w14:textId="1E46168C"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67754DC1" w14:textId="01DBC477"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1A34D489" w14:textId="670CC745"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77CA4310" w14:textId="70458B31"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257BBEF7" w14:textId="36F9C193"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1759D0D7" w14:textId="2683F819"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FFCC00"/>
            <w:vAlign w:val="center"/>
            <w:hideMark/>
          </w:tcPr>
          <w:p w14:paraId="6BAD8A0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85</w:t>
            </w:r>
          </w:p>
        </w:tc>
        <w:tc>
          <w:tcPr>
            <w:tcW w:w="236" w:type="pct"/>
            <w:tcBorders>
              <w:top w:val="nil"/>
              <w:left w:val="nil"/>
              <w:bottom w:val="single" w:sz="4" w:space="0" w:color="auto"/>
              <w:right w:val="single" w:sz="4" w:space="0" w:color="auto"/>
            </w:tcBorders>
            <w:shd w:val="clear" w:color="auto" w:fill="auto"/>
            <w:vAlign w:val="center"/>
            <w:hideMark/>
          </w:tcPr>
          <w:p w14:paraId="7B959BD6" w14:textId="2FD1ACCD"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vAlign w:val="center"/>
            <w:hideMark/>
          </w:tcPr>
          <w:p w14:paraId="35886AD6" w14:textId="19DF0686"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34266F50"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785ACE51"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EA9F4FB"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Chewaka</w:t>
            </w:r>
          </w:p>
        </w:tc>
        <w:tc>
          <w:tcPr>
            <w:tcW w:w="452" w:type="pct"/>
            <w:tcBorders>
              <w:top w:val="nil"/>
              <w:left w:val="nil"/>
              <w:bottom w:val="single" w:sz="4" w:space="0" w:color="auto"/>
              <w:right w:val="single" w:sz="4" w:space="0" w:color="auto"/>
            </w:tcBorders>
            <w:shd w:val="clear" w:color="auto" w:fill="auto"/>
            <w:noWrap/>
            <w:vAlign w:val="center"/>
            <w:hideMark/>
          </w:tcPr>
          <w:p w14:paraId="69282F4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45A9A3EF" w14:textId="1C09F230"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1802E111" w14:textId="449CD50F"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41810977" w14:textId="4FA66E13"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0E54EE3A" w14:textId="3ED9AFA3"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6B43F24C" w14:textId="4033C6CC"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28B33589" w14:textId="1D5E5DFF"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7E19A035" w14:textId="4848C9F7"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3824107C" w14:textId="2B78E9C4"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A992901" w14:textId="58ACC04B"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40C701E6" w14:textId="7659F102"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DA0BC08" w14:textId="737FCBEA"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vAlign w:val="center"/>
            <w:hideMark/>
          </w:tcPr>
          <w:p w14:paraId="0A5A52D4" w14:textId="08BEC952"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vAlign w:val="center"/>
            <w:hideMark/>
          </w:tcPr>
          <w:p w14:paraId="46285346" w14:textId="1A3E0544"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000000" w:fill="DD0806"/>
            <w:vAlign w:val="center"/>
            <w:hideMark/>
          </w:tcPr>
          <w:p w14:paraId="140F907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2.17</w:t>
            </w:r>
          </w:p>
        </w:tc>
      </w:tr>
      <w:tr w:rsidR="00155A2B" w:rsidRPr="00155A2B" w14:paraId="521EA1E4"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4189257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56FBC38"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Kersa</w:t>
            </w:r>
          </w:p>
        </w:tc>
        <w:tc>
          <w:tcPr>
            <w:tcW w:w="452" w:type="pct"/>
            <w:tcBorders>
              <w:top w:val="nil"/>
              <w:left w:val="nil"/>
              <w:bottom w:val="single" w:sz="4" w:space="0" w:color="auto"/>
              <w:right w:val="single" w:sz="4" w:space="0" w:color="auto"/>
            </w:tcBorders>
            <w:shd w:val="clear" w:color="auto" w:fill="auto"/>
            <w:noWrap/>
            <w:vAlign w:val="center"/>
            <w:hideMark/>
          </w:tcPr>
          <w:p w14:paraId="6A9496B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61660926" w14:textId="585CB733"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2279D285" w14:textId="77ED13E3"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368DF862" w14:textId="5D20EF0A"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7F7E86B0" w14:textId="537F2AF9"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34020BE5" w14:textId="50A07237"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4D8F10B4" w14:textId="364A8711"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0480B24B" w14:textId="642C5DE8"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5844A61C" w14:textId="151B791B"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CA56938" w14:textId="5A01C2E5"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50C27C82" w14:textId="109EACFA"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02F6809" w14:textId="325EA7DF"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45B6EED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w:t>
            </w:r>
          </w:p>
        </w:tc>
        <w:tc>
          <w:tcPr>
            <w:tcW w:w="236" w:type="pct"/>
            <w:tcBorders>
              <w:top w:val="nil"/>
              <w:left w:val="nil"/>
              <w:bottom w:val="single" w:sz="4" w:space="0" w:color="auto"/>
              <w:right w:val="single" w:sz="4" w:space="0" w:color="auto"/>
            </w:tcBorders>
            <w:shd w:val="clear" w:color="auto" w:fill="auto"/>
            <w:noWrap/>
            <w:vAlign w:val="center"/>
            <w:hideMark/>
          </w:tcPr>
          <w:p w14:paraId="15F4C80E" w14:textId="745AE090"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6AAB8BCA" w14:textId="5D65EA40"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521CB204"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7C359C0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FB02146" w14:textId="29D86F7F"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Shashemene</w:t>
            </w:r>
          </w:p>
        </w:tc>
        <w:tc>
          <w:tcPr>
            <w:tcW w:w="452" w:type="pct"/>
            <w:tcBorders>
              <w:top w:val="nil"/>
              <w:left w:val="nil"/>
              <w:bottom w:val="single" w:sz="4" w:space="0" w:color="auto"/>
              <w:right w:val="single" w:sz="4" w:space="0" w:color="auto"/>
            </w:tcBorders>
            <w:shd w:val="clear" w:color="auto" w:fill="auto"/>
            <w:noWrap/>
            <w:vAlign w:val="center"/>
            <w:hideMark/>
          </w:tcPr>
          <w:p w14:paraId="12F934CD"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7D6B630D" w14:textId="6F3A113B"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1BC3EDF9" w14:textId="21B40A2F"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468D33DC" w14:textId="12F76965"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320B66EC" w14:textId="389303A3"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7A784A11" w14:textId="7AFF43AD"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73BE6250" w14:textId="2DD43E48"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69CE85E1" w14:textId="4266228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32F2FB74" w14:textId="63467A3D"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EA56E81" w14:textId="21CC6C06"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1B8D0AC8" w14:textId="3A58F14E"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0CE34BD0" w14:textId="012E0FFC"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06E02409"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4.2</w:t>
            </w:r>
          </w:p>
        </w:tc>
        <w:tc>
          <w:tcPr>
            <w:tcW w:w="236" w:type="pct"/>
            <w:tcBorders>
              <w:top w:val="nil"/>
              <w:left w:val="nil"/>
              <w:bottom w:val="single" w:sz="4" w:space="0" w:color="auto"/>
              <w:right w:val="single" w:sz="4" w:space="0" w:color="auto"/>
            </w:tcBorders>
            <w:shd w:val="clear" w:color="auto" w:fill="auto"/>
            <w:noWrap/>
            <w:vAlign w:val="center"/>
            <w:hideMark/>
          </w:tcPr>
          <w:p w14:paraId="5FD32CF5" w14:textId="5F27F76F"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43709BFB" w14:textId="1B4C42B5"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78EB8100"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31E6286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lastRenderedPageBreak/>
              <w:t>Oromia</w:t>
            </w:r>
          </w:p>
        </w:tc>
        <w:tc>
          <w:tcPr>
            <w:tcW w:w="439" w:type="pct"/>
            <w:tcBorders>
              <w:top w:val="nil"/>
              <w:left w:val="nil"/>
              <w:bottom w:val="single" w:sz="4" w:space="0" w:color="auto"/>
              <w:right w:val="single" w:sz="4" w:space="0" w:color="auto"/>
            </w:tcBorders>
            <w:shd w:val="clear" w:color="auto" w:fill="auto"/>
            <w:vAlign w:val="center"/>
            <w:hideMark/>
          </w:tcPr>
          <w:p w14:paraId="65A804C7"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Mieso</w:t>
            </w:r>
          </w:p>
        </w:tc>
        <w:tc>
          <w:tcPr>
            <w:tcW w:w="452" w:type="pct"/>
            <w:tcBorders>
              <w:top w:val="nil"/>
              <w:left w:val="nil"/>
              <w:bottom w:val="single" w:sz="4" w:space="0" w:color="auto"/>
              <w:right w:val="single" w:sz="4" w:space="0" w:color="auto"/>
            </w:tcBorders>
            <w:shd w:val="clear" w:color="auto" w:fill="auto"/>
            <w:noWrap/>
            <w:vAlign w:val="center"/>
            <w:hideMark/>
          </w:tcPr>
          <w:p w14:paraId="79CC239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277DC414" w14:textId="57A7CF7A"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1ED7E88B" w14:textId="5BCF5E39"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5C00D597" w14:textId="3D5EA7EB"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270EEB6E" w14:textId="735CBBD5"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026AB22E" w14:textId="479ED5EF"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524252AC" w14:textId="33821FE5"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556A60A9" w14:textId="220E6784"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6D0B0B82" w14:textId="1DA5E5D5"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BC56B71" w14:textId="006EDCAC"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3FB7B993" w14:textId="3814601E"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065708FC" w14:textId="00B82A22"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54005116"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33.7</w:t>
            </w:r>
          </w:p>
        </w:tc>
        <w:tc>
          <w:tcPr>
            <w:tcW w:w="236" w:type="pct"/>
            <w:tcBorders>
              <w:top w:val="nil"/>
              <w:left w:val="nil"/>
              <w:bottom w:val="single" w:sz="4" w:space="0" w:color="auto"/>
              <w:right w:val="single" w:sz="4" w:space="0" w:color="auto"/>
            </w:tcBorders>
            <w:shd w:val="clear" w:color="auto" w:fill="auto"/>
            <w:noWrap/>
            <w:vAlign w:val="center"/>
            <w:hideMark/>
          </w:tcPr>
          <w:p w14:paraId="2B3392E8" w14:textId="34350104"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7497A6EB" w14:textId="7074C5CD"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0C2F9CD4"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7DC0D21C"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94978C7"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Bako Tibe</w:t>
            </w:r>
          </w:p>
        </w:tc>
        <w:tc>
          <w:tcPr>
            <w:tcW w:w="452" w:type="pct"/>
            <w:tcBorders>
              <w:top w:val="nil"/>
              <w:left w:val="nil"/>
              <w:bottom w:val="single" w:sz="4" w:space="0" w:color="auto"/>
              <w:right w:val="single" w:sz="4" w:space="0" w:color="auto"/>
            </w:tcBorders>
            <w:shd w:val="clear" w:color="auto" w:fill="auto"/>
            <w:noWrap/>
            <w:vAlign w:val="center"/>
            <w:hideMark/>
          </w:tcPr>
          <w:p w14:paraId="42AB46D4"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3FC9195E" w14:textId="4AD53C86"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20DF09A3" w14:textId="717FCA40"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27816791" w14:textId="4E7EF6D4"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2A6EE5BE" w14:textId="77D00D56"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7B70691C" w14:textId="039C92C8"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227D5521" w14:textId="28B7C3EC"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3D379381" w14:textId="2CE3F03B"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18227E67" w14:textId="3F83C374"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7E57F448" w14:textId="3CEDFF93"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0F435736" w14:textId="11727A5B"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5755935" w14:textId="6FCCA144"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000000" w:fill="DD0806"/>
            <w:vAlign w:val="center"/>
            <w:hideMark/>
          </w:tcPr>
          <w:p w14:paraId="21EC0EA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35.1</w:t>
            </w:r>
          </w:p>
        </w:tc>
        <w:tc>
          <w:tcPr>
            <w:tcW w:w="236" w:type="pct"/>
            <w:tcBorders>
              <w:top w:val="nil"/>
              <w:left w:val="nil"/>
              <w:bottom w:val="single" w:sz="4" w:space="0" w:color="auto"/>
              <w:right w:val="single" w:sz="4" w:space="0" w:color="auto"/>
            </w:tcBorders>
            <w:shd w:val="clear" w:color="auto" w:fill="auto"/>
            <w:noWrap/>
            <w:vAlign w:val="center"/>
            <w:hideMark/>
          </w:tcPr>
          <w:p w14:paraId="77FA4885" w14:textId="18538DFD"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57BD1731" w14:textId="587AE61F"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6D5C5027"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19A02551"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FC46606"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Z Dugda</w:t>
            </w:r>
          </w:p>
        </w:tc>
        <w:tc>
          <w:tcPr>
            <w:tcW w:w="452" w:type="pct"/>
            <w:tcBorders>
              <w:top w:val="nil"/>
              <w:left w:val="nil"/>
              <w:bottom w:val="single" w:sz="4" w:space="0" w:color="auto"/>
              <w:right w:val="single" w:sz="4" w:space="0" w:color="auto"/>
            </w:tcBorders>
            <w:shd w:val="clear" w:color="auto" w:fill="auto"/>
            <w:noWrap/>
            <w:vAlign w:val="center"/>
            <w:hideMark/>
          </w:tcPr>
          <w:p w14:paraId="1C8AC69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12F1D44B" w14:textId="7DDB0A7A"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626A0C9F" w14:textId="572DD4A4"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197325A0" w14:textId="14438E31"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71773A3F" w14:textId="7EB2B5E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06027BE6" w14:textId="28F86EE7"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DD0806"/>
            <w:vAlign w:val="center"/>
            <w:hideMark/>
          </w:tcPr>
          <w:p w14:paraId="2857E785"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45</w:t>
            </w:r>
          </w:p>
        </w:tc>
        <w:tc>
          <w:tcPr>
            <w:tcW w:w="250" w:type="pct"/>
            <w:tcBorders>
              <w:top w:val="single" w:sz="4" w:space="0" w:color="auto"/>
              <w:left w:val="nil"/>
              <w:bottom w:val="single" w:sz="4" w:space="0" w:color="auto"/>
              <w:right w:val="single" w:sz="18" w:space="0" w:color="auto"/>
            </w:tcBorders>
            <w:shd w:val="clear" w:color="000000" w:fill="DD0806"/>
            <w:vAlign w:val="center"/>
            <w:hideMark/>
          </w:tcPr>
          <w:p w14:paraId="4F599F4C"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3</w:t>
            </w: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3C41197A" w14:textId="5DC358A0"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87B2242" w14:textId="2A2BE19F"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16DDF5A7" w14:textId="707B4F06"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C25B992" w14:textId="45939736"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2E4CEED5" w14:textId="4A1CBA2C"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58731E3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11</w:t>
            </w:r>
          </w:p>
        </w:tc>
        <w:tc>
          <w:tcPr>
            <w:tcW w:w="256" w:type="pct"/>
            <w:tcBorders>
              <w:top w:val="nil"/>
              <w:left w:val="nil"/>
              <w:bottom w:val="single" w:sz="4" w:space="0" w:color="auto"/>
              <w:right w:val="single" w:sz="4" w:space="0" w:color="auto"/>
            </w:tcBorders>
            <w:shd w:val="clear" w:color="000000" w:fill="DD0806"/>
            <w:vAlign w:val="center"/>
            <w:hideMark/>
          </w:tcPr>
          <w:p w14:paraId="535B371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2</w:t>
            </w:r>
          </w:p>
        </w:tc>
      </w:tr>
      <w:tr w:rsidR="00155A2B" w:rsidRPr="00155A2B" w14:paraId="3E4FF051"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097BE53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71159BB0"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Gololcha</w:t>
            </w:r>
          </w:p>
        </w:tc>
        <w:tc>
          <w:tcPr>
            <w:tcW w:w="452" w:type="pct"/>
            <w:tcBorders>
              <w:top w:val="nil"/>
              <w:left w:val="nil"/>
              <w:bottom w:val="single" w:sz="4" w:space="0" w:color="auto"/>
              <w:right w:val="single" w:sz="4" w:space="0" w:color="auto"/>
            </w:tcBorders>
            <w:shd w:val="clear" w:color="auto" w:fill="auto"/>
            <w:noWrap/>
            <w:vAlign w:val="center"/>
            <w:hideMark/>
          </w:tcPr>
          <w:p w14:paraId="6502A2ED"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31313ED5" w14:textId="4B1F15BB"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494437F6" w14:textId="0291886B"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5923B640" w14:textId="242B306A"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4A13A5F1" w14:textId="27ED0730"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6ED1EF95" w14:textId="4B397B27"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FFCC00"/>
            <w:vAlign w:val="center"/>
            <w:hideMark/>
          </w:tcPr>
          <w:p w14:paraId="06E1099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93</w:t>
            </w: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02398D0C" w14:textId="77366247"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74E4B8C2" w14:textId="7C653932"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0590DB8D" w14:textId="525039A9"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21435803" w14:textId="6AC0E408"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F942FE0" w14:textId="04F8E65E"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62FD7479" w14:textId="5BAA675C"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306A267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78.8</w:t>
            </w:r>
          </w:p>
        </w:tc>
        <w:tc>
          <w:tcPr>
            <w:tcW w:w="256" w:type="pct"/>
            <w:tcBorders>
              <w:top w:val="nil"/>
              <w:left w:val="nil"/>
              <w:bottom w:val="single" w:sz="4" w:space="0" w:color="auto"/>
              <w:right w:val="single" w:sz="4" w:space="0" w:color="auto"/>
            </w:tcBorders>
            <w:shd w:val="clear" w:color="auto" w:fill="auto"/>
            <w:vAlign w:val="center"/>
            <w:hideMark/>
          </w:tcPr>
          <w:p w14:paraId="73527B45" w14:textId="334C0BA4"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7694AC1D"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1BC31CC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733F7D4"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Gelana</w:t>
            </w:r>
          </w:p>
        </w:tc>
        <w:tc>
          <w:tcPr>
            <w:tcW w:w="452" w:type="pct"/>
            <w:tcBorders>
              <w:top w:val="nil"/>
              <w:left w:val="nil"/>
              <w:bottom w:val="single" w:sz="4" w:space="0" w:color="auto"/>
              <w:right w:val="single" w:sz="4" w:space="0" w:color="auto"/>
            </w:tcBorders>
            <w:shd w:val="clear" w:color="auto" w:fill="auto"/>
            <w:noWrap/>
            <w:vAlign w:val="center"/>
            <w:hideMark/>
          </w:tcPr>
          <w:p w14:paraId="0FB74B5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05D15153" w14:textId="0767568B"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4A298A09" w14:textId="226FBC4F"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36A14D8B" w14:textId="3397E3D0"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652891E7" w14:textId="650B767B"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607244E6" w14:textId="03CD3750"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DD0806"/>
            <w:vAlign w:val="center"/>
            <w:hideMark/>
          </w:tcPr>
          <w:p w14:paraId="1ACA20AC"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22.5</w:t>
            </w: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5754164A" w14:textId="72CF976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4FE7EA60" w14:textId="20EF6198"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0F174862" w14:textId="1A7FD9B7"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0B409379" w14:textId="35CFFE9F"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47664174" w14:textId="0767FBFF"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38E9D755" w14:textId="3B3B1E22"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7DF6A9B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0</w:t>
            </w:r>
          </w:p>
        </w:tc>
        <w:tc>
          <w:tcPr>
            <w:tcW w:w="256" w:type="pct"/>
            <w:tcBorders>
              <w:top w:val="nil"/>
              <w:left w:val="nil"/>
              <w:bottom w:val="single" w:sz="4" w:space="0" w:color="auto"/>
              <w:right w:val="single" w:sz="4" w:space="0" w:color="auto"/>
            </w:tcBorders>
            <w:shd w:val="clear" w:color="auto" w:fill="auto"/>
            <w:vAlign w:val="center"/>
            <w:hideMark/>
          </w:tcPr>
          <w:p w14:paraId="7AD91F5A" w14:textId="65FFD68A"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1852989B"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409BCE7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344BB345"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Hawi Gudina</w:t>
            </w:r>
          </w:p>
        </w:tc>
        <w:tc>
          <w:tcPr>
            <w:tcW w:w="452" w:type="pct"/>
            <w:tcBorders>
              <w:top w:val="nil"/>
              <w:left w:val="nil"/>
              <w:bottom w:val="single" w:sz="4" w:space="0" w:color="auto"/>
              <w:right w:val="single" w:sz="4" w:space="0" w:color="auto"/>
            </w:tcBorders>
            <w:shd w:val="clear" w:color="auto" w:fill="auto"/>
            <w:noWrap/>
            <w:vAlign w:val="center"/>
            <w:hideMark/>
          </w:tcPr>
          <w:p w14:paraId="57293F52"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646F2426" w14:textId="22D66452"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16CAAD35" w14:textId="15D35EC1"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78639734" w14:textId="68E6D818"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1FAC94A3" w14:textId="7AFD0395"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3ACEF6AD" w14:textId="577F566D"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FFCC00"/>
            <w:vAlign w:val="center"/>
            <w:hideMark/>
          </w:tcPr>
          <w:p w14:paraId="30DA0CF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94</w:t>
            </w: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382F0E9B" w14:textId="4B2371A2"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00502BBA" w14:textId="29CB2C1E"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1EAA22C3" w14:textId="726853B0"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0004626B" w14:textId="275F6A25"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434060FD" w14:textId="1277D3CD"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17D593A5" w14:textId="1A052875"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778DD816"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19</w:t>
            </w:r>
          </w:p>
        </w:tc>
        <w:tc>
          <w:tcPr>
            <w:tcW w:w="256" w:type="pct"/>
            <w:tcBorders>
              <w:top w:val="nil"/>
              <w:left w:val="nil"/>
              <w:bottom w:val="single" w:sz="4" w:space="0" w:color="auto"/>
              <w:right w:val="single" w:sz="4" w:space="0" w:color="auto"/>
            </w:tcBorders>
            <w:shd w:val="clear" w:color="auto" w:fill="auto"/>
            <w:vAlign w:val="center"/>
            <w:hideMark/>
          </w:tcPr>
          <w:p w14:paraId="17A7B835" w14:textId="52EDC0D5"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3C54B020"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33B5337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9856A06"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Mieso</w:t>
            </w:r>
          </w:p>
        </w:tc>
        <w:tc>
          <w:tcPr>
            <w:tcW w:w="452" w:type="pct"/>
            <w:tcBorders>
              <w:top w:val="nil"/>
              <w:left w:val="nil"/>
              <w:bottom w:val="single" w:sz="4" w:space="0" w:color="auto"/>
              <w:right w:val="single" w:sz="4" w:space="0" w:color="auto"/>
            </w:tcBorders>
            <w:shd w:val="clear" w:color="auto" w:fill="auto"/>
            <w:noWrap/>
            <w:vAlign w:val="center"/>
            <w:hideMark/>
          </w:tcPr>
          <w:p w14:paraId="1E414EA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4A7455A2" w14:textId="060B8B4A"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6C05FB52" w14:textId="03EB5C8B"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3C875FF7" w14:textId="7749FEFC"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30796537" w14:textId="6CC7F61E"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3C2CCAB1" w14:textId="4E39BE61"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FFCC00"/>
            <w:vAlign w:val="center"/>
            <w:hideMark/>
          </w:tcPr>
          <w:p w14:paraId="1D68CEB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81</w:t>
            </w:r>
          </w:p>
        </w:tc>
        <w:tc>
          <w:tcPr>
            <w:tcW w:w="250" w:type="pct"/>
            <w:tcBorders>
              <w:top w:val="single" w:sz="4" w:space="0" w:color="auto"/>
              <w:left w:val="nil"/>
              <w:bottom w:val="single" w:sz="4" w:space="0" w:color="auto"/>
              <w:right w:val="single" w:sz="18" w:space="0" w:color="auto"/>
            </w:tcBorders>
            <w:shd w:val="clear" w:color="000000" w:fill="FFCC00"/>
            <w:vAlign w:val="center"/>
            <w:hideMark/>
          </w:tcPr>
          <w:p w14:paraId="58CF9B06"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82</w:t>
            </w: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2F7B0CC6" w14:textId="18497538"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1EA5C85F" w14:textId="5522A0FC"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5904A014" w14:textId="2C86D3DE"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17E089E" w14:textId="4B7AA9D7"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7B1D57B5" w14:textId="3BD26DCE"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2FBAB171"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44</w:t>
            </w:r>
          </w:p>
        </w:tc>
        <w:tc>
          <w:tcPr>
            <w:tcW w:w="256" w:type="pct"/>
            <w:tcBorders>
              <w:top w:val="nil"/>
              <w:left w:val="nil"/>
              <w:bottom w:val="single" w:sz="4" w:space="0" w:color="auto"/>
              <w:right w:val="single" w:sz="4" w:space="0" w:color="auto"/>
            </w:tcBorders>
            <w:shd w:val="clear" w:color="000000" w:fill="DD0806"/>
            <w:vAlign w:val="center"/>
            <w:hideMark/>
          </w:tcPr>
          <w:p w14:paraId="28360B1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11</w:t>
            </w:r>
          </w:p>
        </w:tc>
      </w:tr>
      <w:tr w:rsidR="00155A2B" w:rsidRPr="00155A2B" w14:paraId="401B2FB8"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17F580A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054ABDB"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Shebe</w:t>
            </w:r>
          </w:p>
        </w:tc>
        <w:tc>
          <w:tcPr>
            <w:tcW w:w="452" w:type="pct"/>
            <w:tcBorders>
              <w:top w:val="nil"/>
              <w:left w:val="nil"/>
              <w:bottom w:val="single" w:sz="4" w:space="0" w:color="auto"/>
              <w:right w:val="single" w:sz="4" w:space="0" w:color="auto"/>
            </w:tcBorders>
            <w:shd w:val="clear" w:color="auto" w:fill="auto"/>
            <w:noWrap/>
            <w:vAlign w:val="center"/>
            <w:hideMark/>
          </w:tcPr>
          <w:p w14:paraId="0B51C4B5"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5AF4068E" w14:textId="12CB435E"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5EAC5545" w14:textId="1AE42439"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1450102F" w14:textId="3D4E6597"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5E89A5ED" w14:textId="039C2541"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61AF608B" w14:textId="184DE876"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vAlign w:val="center"/>
            <w:hideMark/>
          </w:tcPr>
          <w:p w14:paraId="2017A078" w14:textId="7FDBB308"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4573EB9E" w14:textId="2A7034A4"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0B22E5F1" w14:textId="2DA03F70"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54DC0459" w14:textId="77AE6694"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179FB435" w14:textId="78A23320"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64D121FB" w14:textId="01903A1B"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46117406" w14:textId="1511CB71"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269CDBD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14.7</w:t>
            </w:r>
          </w:p>
        </w:tc>
        <w:tc>
          <w:tcPr>
            <w:tcW w:w="256" w:type="pct"/>
            <w:tcBorders>
              <w:top w:val="nil"/>
              <w:left w:val="nil"/>
              <w:bottom w:val="single" w:sz="4" w:space="0" w:color="auto"/>
              <w:right w:val="single" w:sz="4" w:space="0" w:color="auto"/>
            </w:tcBorders>
            <w:shd w:val="clear" w:color="auto" w:fill="auto"/>
            <w:vAlign w:val="center"/>
            <w:hideMark/>
          </w:tcPr>
          <w:p w14:paraId="6AAB1395" w14:textId="66B67947"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04A97C94"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6E02719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noWrap/>
            <w:vAlign w:val="center"/>
            <w:hideMark/>
          </w:tcPr>
          <w:p w14:paraId="6ECCC68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Gogu-Seyo</w:t>
            </w:r>
          </w:p>
        </w:tc>
        <w:tc>
          <w:tcPr>
            <w:tcW w:w="452" w:type="pct"/>
            <w:tcBorders>
              <w:top w:val="nil"/>
              <w:left w:val="nil"/>
              <w:bottom w:val="single" w:sz="4" w:space="0" w:color="auto"/>
              <w:right w:val="single" w:sz="4" w:space="0" w:color="auto"/>
            </w:tcBorders>
            <w:shd w:val="clear" w:color="auto" w:fill="auto"/>
            <w:noWrap/>
            <w:vAlign w:val="center"/>
            <w:hideMark/>
          </w:tcPr>
          <w:p w14:paraId="40EA3CF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75324BB6" w14:textId="01578C39"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258F7FDA" w14:textId="16AB2666"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0D28960E" w14:textId="3EECD9AB"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691151FA" w14:textId="1F674675"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5882DB2E" w14:textId="5806C3AE"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FFCC00"/>
            <w:vAlign w:val="center"/>
            <w:hideMark/>
          </w:tcPr>
          <w:p w14:paraId="2F1F5B1D"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82</w:t>
            </w: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60F7347C" w14:textId="168DC780"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06A567CB" w14:textId="582B3272"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128B9C0F" w14:textId="0C3B1B0E"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10EE9F9A" w14:textId="5289A12E"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D6D9A9B" w14:textId="04F94B4A"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60D106F8" w14:textId="6ACA06BC"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vAlign w:val="center"/>
            <w:hideMark/>
          </w:tcPr>
          <w:p w14:paraId="4E05500E" w14:textId="6371449E"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vAlign w:val="center"/>
            <w:hideMark/>
          </w:tcPr>
          <w:p w14:paraId="3CDCFB82" w14:textId="0B625803"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4A950DB3"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751CDEC7"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F9B6E27"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Bedele</w:t>
            </w:r>
          </w:p>
        </w:tc>
        <w:tc>
          <w:tcPr>
            <w:tcW w:w="452" w:type="pct"/>
            <w:tcBorders>
              <w:top w:val="nil"/>
              <w:left w:val="nil"/>
              <w:bottom w:val="single" w:sz="4" w:space="0" w:color="auto"/>
              <w:right w:val="single" w:sz="4" w:space="0" w:color="auto"/>
            </w:tcBorders>
            <w:shd w:val="clear" w:color="auto" w:fill="auto"/>
            <w:noWrap/>
            <w:vAlign w:val="center"/>
            <w:hideMark/>
          </w:tcPr>
          <w:p w14:paraId="38DDC3BB"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53" w:type="pct"/>
            <w:tcBorders>
              <w:top w:val="nil"/>
              <w:left w:val="nil"/>
              <w:bottom w:val="single" w:sz="4" w:space="0" w:color="auto"/>
              <w:right w:val="single" w:sz="4" w:space="0" w:color="auto"/>
            </w:tcBorders>
            <w:shd w:val="clear" w:color="auto" w:fill="auto"/>
            <w:vAlign w:val="center"/>
            <w:hideMark/>
          </w:tcPr>
          <w:p w14:paraId="2EAAB6A0" w14:textId="56D7332B"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vAlign w:val="center"/>
            <w:hideMark/>
          </w:tcPr>
          <w:p w14:paraId="662CDBDC" w14:textId="18D2EEC9"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vAlign w:val="center"/>
            <w:hideMark/>
          </w:tcPr>
          <w:p w14:paraId="61FB688D" w14:textId="6F1F59A7"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vAlign w:val="center"/>
            <w:hideMark/>
          </w:tcPr>
          <w:p w14:paraId="04E6DD11" w14:textId="20BF4432"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27BB819C" w14:textId="64A7F4A0"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000000" w:fill="FFCC00"/>
            <w:vAlign w:val="center"/>
            <w:hideMark/>
          </w:tcPr>
          <w:p w14:paraId="5F680C7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94</w:t>
            </w:r>
          </w:p>
        </w:tc>
        <w:tc>
          <w:tcPr>
            <w:tcW w:w="250" w:type="pct"/>
            <w:tcBorders>
              <w:top w:val="single" w:sz="4" w:space="0" w:color="auto"/>
              <w:left w:val="nil"/>
              <w:bottom w:val="single" w:sz="4" w:space="0" w:color="auto"/>
              <w:right w:val="single" w:sz="18" w:space="0" w:color="auto"/>
            </w:tcBorders>
            <w:shd w:val="clear" w:color="auto" w:fill="auto"/>
            <w:vAlign w:val="center"/>
            <w:hideMark/>
          </w:tcPr>
          <w:p w14:paraId="35B44146" w14:textId="1A607C63"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vAlign w:val="center"/>
            <w:hideMark/>
          </w:tcPr>
          <w:p w14:paraId="5F38EBCD" w14:textId="0290A8C7"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25BAFB5B" w14:textId="02A7805C"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vAlign w:val="center"/>
            <w:hideMark/>
          </w:tcPr>
          <w:p w14:paraId="11498A68" w14:textId="6EF40763"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vAlign w:val="center"/>
            <w:hideMark/>
          </w:tcPr>
          <w:p w14:paraId="4D4F8209" w14:textId="22CC5A1F"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vAlign w:val="center"/>
            <w:hideMark/>
          </w:tcPr>
          <w:p w14:paraId="7E3C6D54" w14:textId="14AA1E86"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000000" w:fill="DD0806"/>
            <w:vAlign w:val="center"/>
            <w:hideMark/>
          </w:tcPr>
          <w:p w14:paraId="6F3B3C74"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17</w:t>
            </w:r>
          </w:p>
        </w:tc>
        <w:tc>
          <w:tcPr>
            <w:tcW w:w="256" w:type="pct"/>
            <w:tcBorders>
              <w:top w:val="nil"/>
              <w:left w:val="nil"/>
              <w:bottom w:val="single" w:sz="4" w:space="0" w:color="auto"/>
              <w:right w:val="single" w:sz="4" w:space="0" w:color="auto"/>
            </w:tcBorders>
            <w:shd w:val="clear" w:color="auto" w:fill="auto"/>
            <w:vAlign w:val="center"/>
            <w:hideMark/>
          </w:tcPr>
          <w:p w14:paraId="4E8B219B" w14:textId="5D61A430"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38F66479"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533B766D"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B3B0ABE"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Wondogonet</w:t>
            </w:r>
          </w:p>
        </w:tc>
        <w:tc>
          <w:tcPr>
            <w:tcW w:w="452" w:type="pct"/>
            <w:tcBorders>
              <w:top w:val="nil"/>
              <w:left w:val="nil"/>
              <w:bottom w:val="single" w:sz="4" w:space="0" w:color="auto"/>
              <w:right w:val="single" w:sz="4" w:space="0" w:color="auto"/>
            </w:tcBorders>
            <w:shd w:val="clear" w:color="auto" w:fill="auto"/>
            <w:noWrap/>
            <w:vAlign w:val="center"/>
            <w:hideMark/>
          </w:tcPr>
          <w:p w14:paraId="1317D805"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Abate</w:t>
            </w:r>
          </w:p>
        </w:tc>
        <w:tc>
          <w:tcPr>
            <w:tcW w:w="253" w:type="pct"/>
            <w:tcBorders>
              <w:top w:val="nil"/>
              <w:left w:val="nil"/>
              <w:bottom w:val="single" w:sz="4" w:space="0" w:color="auto"/>
              <w:right w:val="single" w:sz="4" w:space="0" w:color="auto"/>
            </w:tcBorders>
            <w:shd w:val="clear" w:color="auto" w:fill="auto"/>
            <w:noWrap/>
            <w:vAlign w:val="center"/>
            <w:hideMark/>
          </w:tcPr>
          <w:p w14:paraId="14C6E5C0" w14:textId="05E4B768"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noWrap/>
            <w:vAlign w:val="center"/>
            <w:hideMark/>
          </w:tcPr>
          <w:p w14:paraId="2D68B77D" w14:textId="325CCED3"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000000" w:fill="DD0806"/>
            <w:noWrap/>
            <w:vAlign w:val="center"/>
            <w:hideMark/>
          </w:tcPr>
          <w:p w14:paraId="25540DDA"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17.5</w:t>
            </w:r>
          </w:p>
        </w:tc>
        <w:tc>
          <w:tcPr>
            <w:tcW w:w="288" w:type="pct"/>
            <w:tcBorders>
              <w:top w:val="nil"/>
              <w:left w:val="nil"/>
              <w:bottom w:val="single" w:sz="4" w:space="0" w:color="auto"/>
              <w:right w:val="single" w:sz="4" w:space="0" w:color="auto"/>
            </w:tcBorders>
            <w:shd w:val="clear" w:color="auto" w:fill="auto"/>
            <w:noWrap/>
            <w:vAlign w:val="center"/>
            <w:hideMark/>
          </w:tcPr>
          <w:p w14:paraId="24A43D10" w14:textId="2D77376A"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4BC7529F" w14:textId="5195B147"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noWrap/>
            <w:vAlign w:val="center"/>
            <w:hideMark/>
          </w:tcPr>
          <w:p w14:paraId="38B9865D" w14:textId="76BECD7A"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noWrap/>
            <w:vAlign w:val="center"/>
            <w:hideMark/>
          </w:tcPr>
          <w:p w14:paraId="40646724" w14:textId="10DDB59D"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noWrap/>
            <w:vAlign w:val="center"/>
            <w:hideMark/>
          </w:tcPr>
          <w:p w14:paraId="66D5A33F" w14:textId="248CF7EB"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noWrap/>
            <w:vAlign w:val="center"/>
            <w:hideMark/>
          </w:tcPr>
          <w:p w14:paraId="2CE4998E" w14:textId="4F0FA878"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000000" w:fill="DD0806"/>
            <w:vAlign w:val="center"/>
            <w:hideMark/>
          </w:tcPr>
          <w:p w14:paraId="58E3A51E"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12.2</w:t>
            </w:r>
          </w:p>
        </w:tc>
        <w:tc>
          <w:tcPr>
            <w:tcW w:w="243" w:type="pct"/>
            <w:tcBorders>
              <w:top w:val="nil"/>
              <w:left w:val="nil"/>
              <w:bottom w:val="single" w:sz="4" w:space="0" w:color="auto"/>
              <w:right w:val="single" w:sz="4" w:space="0" w:color="auto"/>
            </w:tcBorders>
            <w:shd w:val="clear" w:color="auto" w:fill="auto"/>
            <w:noWrap/>
            <w:vAlign w:val="center"/>
            <w:hideMark/>
          </w:tcPr>
          <w:p w14:paraId="30424325" w14:textId="26BEE2FB"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7916B4B6" w14:textId="0416736E"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noWrap/>
            <w:vAlign w:val="center"/>
            <w:hideMark/>
          </w:tcPr>
          <w:p w14:paraId="771F94E3" w14:textId="6C56F7EF"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119FC287" w14:textId="5F7275C5"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32161821"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vAlign w:val="center"/>
            <w:hideMark/>
          </w:tcPr>
          <w:p w14:paraId="5F794EF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BD77834" w14:textId="77777777" w:rsidR="00155A2B" w:rsidRPr="00155A2B" w:rsidRDefault="00155A2B" w:rsidP="00884C57">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Humbo</w:t>
            </w:r>
          </w:p>
        </w:tc>
        <w:tc>
          <w:tcPr>
            <w:tcW w:w="452" w:type="pct"/>
            <w:tcBorders>
              <w:top w:val="nil"/>
              <w:left w:val="nil"/>
              <w:bottom w:val="single" w:sz="4" w:space="0" w:color="auto"/>
              <w:right w:val="single" w:sz="4" w:space="0" w:color="auto"/>
            </w:tcBorders>
            <w:shd w:val="clear" w:color="auto" w:fill="auto"/>
            <w:noWrap/>
            <w:vAlign w:val="center"/>
            <w:hideMark/>
          </w:tcPr>
          <w:p w14:paraId="242B4340"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Abate</w:t>
            </w:r>
          </w:p>
        </w:tc>
        <w:tc>
          <w:tcPr>
            <w:tcW w:w="253" w:type="pct"/>
            <w:tcBorders>
              <w:top w:val="nil"/>
              <w:left w:val="nil"/>
              <w:bottom w:val="single" w:sz="4" w:space="0" w:color="auto"/>
              <w:right w:val="single" w:sz="4" w:space="0" w:color="auto"/>
            </w:tcBorders>
            <w:shd w:val="clear" w:color="auto" w:fill="auto"/>
            <w:noWrap/>
            <w:vAlign w:val="center"/>
            <w:hideMark/>
          </w:tcPr>
          <w:p w14:paraId="2ABFB85B" w14:textId="451D00C6" w:rsidR="00155A2B" w:rsidRPr="00155A2B" w:rsidRDefault="00155A2B" w:rsidP="00884C57">
            <w:pPr>
              <w:spacing w:after="0" w:line="240" w:lineRule="auto"/>
              <w:jc w:val="center"/>
              <w:rPr>
                <w:rFonts w:ascii="Arial" w:eastAsia="Times New Roman" w:hAnsi="Arial" w:cs="Arial"/>
                <w:sz w:val="14"/>
                <w:szCs w:val="14"/>
              </w:rPr>
            </w:pPr>
          </w:p>
        </w:tc>
        <w:tc>
          <w:tcPr>
            <w:tcW w:w="235" w:type="pct"/>
            <w:tcBorders>
              <w:top w:val="nil"/>
              <w:left w:val="nil"/>
              <w:bottom w:val="single" w:sz="4" w:space="0" w:color="auto"/>
              <w:right w:val="single" w:sz="4" w:space="0" w:color="auto"/>
            </w:tcBorders>
            <w:shd w:val="clear" w:color="auto" w:fill="auto"/>
            <w:noWrap/>
            <w:vAlign w:val="center"/>
            <w:hideMark/>
          </w:tcPr>
          <w:p w14:paraId="18104730" w14:textId="04B38F97"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noWrap/>
            <w:vAlign w:val="center"/>
            <w:hideMark/>
          </w:tcPr>
          <w:p w14:paraId="4387C4E5" w14:textId="7798374B"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000000" w:fill="DD0806"/>
            <w:noWrap/>
            <w:vAlign w:val="center"/>
            <w:hideMark/>
          </w:tcPr>
          <w:p w14:paraId="4A995178"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46.1</w:t>
            </w:r>
          </w:p>
        </w:tc>
        <w:tc>
          <w:tcPr>
            <w:tcW w:w="222" w:type="pct"/>
            <w:tcBorders>
              <w:top w:val="nil"/>
              <w:left w:val="nil"/>
              <w:bottom w:val="single" w:sz="4" w:space="0" w:color="auto"/>
              <w:right w:val="single" w:sz="4" w:space="0" w:color="auto"/>
            </w:tcBorders>
            <w:shd w:val="clear" w:color="auto" w:fill="auto"/>
            <w:noWrap/>
            <w:vAlign w:val="center"/>
            <w:hideMark/>
          </w:tcPr>
          <w:p w14:paraId="76D73EFC" w14:textId="258E353A"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noWrap/>
            <w:vAlign w:val="center"/>
            <w:hideMark/>
          </w:tcPr>
          <w:p w14:paraId="3A9833F2" w14:textId="5B9CCB02"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noWrap/>
            <w:vAlign w:val="center"/>
            <w:hideMark/>
          </w:tcPr>
          <w:p w14:paraId="7C0DA20D" w14:textId="2924FCDF"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auto" w:fill="auto"/>
            <w:noWrap/>
            <w:vAlign w:val="center"/>
            <w:hideMark/>
          </w:tcPr>
          <w:p w14:paraId="320ED671" w14:textId="0B05B521"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noWrap/>
            <w:vAlign w:val="center"/>
            <w:hideMark/>
          </w:tcPr>
          <w:p w14:paraId="7E45817E" w14:textId="75027CB7"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noWrap/>
            <w:vAlign w:val="center"/>
            <w:hideMark/>
          </w:tcPr>
          <w:p w14:paraId="4B85B3D0" w14:textId="7B776E7D"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000000" w:fill="DD0806"/>
            <w:vAlign w:val="center"/>
            <w:hideMark/>
          </w:tcPr>
          <w:p w14:paraId="635001E9"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4</w:t>
            </w:r>
          </w:p>
        </w:tc>
        <w:tc>
          <w:tcPr>
            <w:tcW w:w="284" w:type="pct"/>
            <w:tcBorders>
              <w:top w:val="nil"/>
              <w:left w:val="nil"/>
              <w:bottom w:val="single" w:sz="4" w:space="0" w:color="auto"/>
              <w:right w:val="single" w:sz="4" w:space="0" w:color="auto"/>
            </w:tcBorders>
            <w:shd w:val="clear" w:color="auto" w:fill="auto"/>
            <w:noWrap/>
            <w:vAlign w:val="center"/>
            <w:hideMark/>
          </w:tcPr>
          <w:p w14:paraId="0F662F33" w14:textId="2FD6B4E9"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noWrap/>
            <w:vAlign w:val="center"/>
            <w:hideMark/>
          </w:tcPr>
          <w:p w14:paraId="5E2D6C0D" w14:textId="5AE72017"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0F97153A" w14:textId="6FC6FD33" w:rsidR="00155A2B" w:rsidRPr="00155A2B" w:rsidRDefault="00155A2B" w:rsidP="00884C57">
            <w:pPr>
              <w:spacing w:after="0" w:line="240" w:lineRule="auto"/>
              <w:jc w:val="center"/>
              <w:rPr>
                <w:rFonts w:ascii="Arial" w:eastAsia="Times New Roman" w:hAnsi="Arial" w:cs="Arial"/>
                <w:sz w:val="14"/>
                <w:szCs w:val="14"/>
              </w:rPr>
            </w:pPr>
          </w:p>
        </w:tc>
      </w:tr>
      <w:tr w:rsidR="00155A2B" w:rsidRPr="00155A2B" w14:paraId="7D10DA92" w14:textId="77777777" w:rsidTr="00884C57">
        <w:trPr>
          <w:trHeight w:val="300"/>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14A87D76"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noWrap/>
            <w:vAlign w:val="center"/>
            <w:hideMark/>
          </w:tcPr>
          <w:p w14:paraId="1EE1D8A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Metehara</w:t>
            </w:r>
          </w:p>
        </w:tc>
        <w:tc>
          <w:tcPr>
            <w:tcW w:w="452" w:type="pct"/>
            <w:tcBorders>
              <w:top w:val="nil"/>
              <w:left w:val="nil"/>
              <w:bottom w:val="single" w:sz="4" w:space="0" w:color="auto"/>
              <w:right w:val="single" w:sz="4" w:space="0" w:color="auto"/>
            </w:tcBorders>
            <w:shd w:val="clear" w:color="auto" w:fill="auto"/>
            <w:noWrap/>
            <w:vAlign w:val="center"/>
            <w:hideMark/>
          </w:tcPr>
          <w:p w14:paraId="5942699F"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Abate</w:t>
            </w:r>
          </w:p>
        </w:tc>
        <w:tc>
          <w:tcPr>
            <w:tcW w:w="253" w:type="pct"/>
            <w:tcBorders>
              <w:top w:val="nil"/>
              <w:left w:val="nil"/>
              <w:bottom w:val="single" w:sz="4" w:space="0" w:color="auto"/>
              <w:right w:val="single" w:sz="4" w:space="0" w:color="auto"/>
            </w:tcBorders>
            <w:shd w:val="clear" w:color="000000" w:fill="1FB714"/>
            <w:noWrap/>
            <w:vAlign w:val="center"/>
            <w:hideMark/>
          </w:tcPr>
          <w:p w14:paraId="63DACD81"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35" w:type="pct"/>
            <w:tcBorders>
              <w:top w:val="nil"/>
              <w:left w:val="nil"/>
              <w:bottom w:val="single" w:sz="4" w:space="0" w:color="auto"/>
              <w:right w:val="single" w:sz="4" w:space="0" w:color="auto"/>
            </w:tcBorders>
            <w:shd w:val="clear" w:color="auto" w:fill="auto"/>
            <w:noWrap/>
            <w:vAlign w:val="center"/>
            <w:hideMark/>
          </w:tcPr>
          <w:p w14:paraId="5C0AB869" w14:textId="3FEC8E7B" w:rsidR="00155A2B" w:rsidRPr="00155A2B" w:rsidRDefault="00155A2B" w:rsidP="00884C57">
            <w:pPr>
              <w:spacing w:after="0" w:line="240" w:lineRule="auto"/>
              <w:jc w:val="center"/>
              <w:rPr>
                <w:rFonts w:ascii="Arial" w:eastAsia="Times New Roman" w:hAnsi="Arial" w:cs="Arial"/>
                <w:sz w:val="14"/>
                <w:szCs w:val="14"/>
              </w:rPr>
            </w:pPr>
          </w:p>
        </w:tc>
        <w:tc>
          <w:tcPr>
            <w:tcW w:w="253" w:type="pct"/>
            <w:tcBorders>
              <w:top w:val="nil"/>
              <w:left w:val="nil"/>
              <w:bottom w:val="single" w:sz="4" w:space="0" w:color="auto"/>
              <w:right w:val="single" w:sz="4" w:space="0" w:color="auto"/>
            </w:tcBorders>
            <w:shd w:val="clear" w:color="auto" w:fill="auto"/>
            <w:noWrap/>
            <w:vAlign w:val="center"/>
            <w:hideMark/>
          </w:tcPr>
          <w:p w14:paraId="2251793A" w14:textId="7122CF62" w:rsidR="00155A2B" w:rsidRPr="00155A2B" w:rsidRDefault="00155A2B" w:rsidP="00884C57">
            <w:pPr>
              <w:spacing w:after="0" w:line="240" w:lineRule="auto"/>
              <w:jc w:val="center"/>
              <w:rPr>
                <w:rFonts w:ascii="Arial" w:eastAsia="Times New Roman" w:hAnsi="Arial" w:cs="Arial"/>
                <w:sz w:val="14"/>
                <w:szCs w:val="14"/>
              </w:rPr>
            </w:pPr>
          </w:p>
        </w:tc>
        <w:tc>
          <w:tcPr>
            <w:tcW w:w="288" w:type="pct"/>
            <w:tcBorders>
              <w:top w:val="nil"/>
              <w:left w:val="nil"/>
              <w:bottom w:val="single" w:sz="4" w:space="0" w:color="auto"/>
              <w:right w:val="single" w:sz="4" w:space="0" w:color="auto"/>
            </w:tcBorders>
            <w:shd w:val="clear" w:color="auto" w:fill="auto"/>
            <w:noWrap/>
            <w:vAlign w:val="center"/>
            <w:hideMark/>
          </w:tcPr>
          <w:p w14:paraId="2AA45AD2" w14:textId="5F7AE679"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nil"/>
              <w:bottom w:val="single" w:sz="4" w:space="0" w:color="auto"/>
              <w:right w:val="single" w:sz="4" w:space="0" w:color="auto"/>
            </w:tcBorders>
            <w:shd w:val="clear" w:color="auto" w:fill="auto"/>
            <w:noWrap/>
            <w:vAlign w:val="center"/>
            <w:hideMark/>
          </w:tcPr>
          <w:p w14:paraId="7E3CFF54" w14:textId="08E8A42D" w:rsidR="00155A2B" w:rsidRPr="00155A2B" w:rsidRDefault="00155A2B" w:rsidP="00884C57">
            <w:pPr>
              <w:spacing w:after="0" w:line="240" w:lineRule="auto"/>
              <w:jc w:val="center"/>
              <w:rPr>
                <w:rFonts w:ascii="Arial" w:eastAsia="Times New Roman" w:hAnsi="Arial" w:cs="Arial"/>
                <w:sz w:val="14"/>
                <w:szCs w:val="14"/>
              </w:rPr>
            </w:pPr>
          </w:p>
        </w:tc>
        <w:tc>
          <w:tcPr>
            <w:tcW w:w="231" w:type="pct"/>
            <w:tcBorders>
              <w:top w:val="nil"/>
              <w:left w:val="nil"/>
              <w:bottom w:val="single" w:sz="4" w:space="0" w:color="auto"/>
              <w:right w:val="single" w:sz="4" w:space="0" w:color="auto"/>
            </w:tcBorders>
            <w:shd w:val="clear" w:color="auto" w:fill="auto"/>
            <w:noWrap/>
            <w:vAlign w:val="center"/>
            <w:hideMark/>
          </w:tcPr>
          <w:p w14:paraId="051C3FF1" w14:textId="5FEEFB42" w:rsidR="00155A2B" w:rsidRPr="00155A2B" w:rsidRDefault="00155A2B" w:rsidP="00884C57">
            <w:pPr>
              <w:spacing w:after="0" w:line="240" w:lineRule="auto"/>
              <w:jc w:val="center"/>
              <w:rPr>
                <w:rFonts w:ascii="Arial" w:eastAsia="Times New Roman" w:hAnsi="Arial" w:cs="Arial"/>
                <w:sz w:val="14"/>
                <w:szCs w:val="14"/>
              </w:rPr>
            </w:pPr>
          </w:p>
        </w:tc>
        <w:tc>
          <w:tcPr>
            <w:tcW w:w="250" w:type="pct"/>
            <w:tcBorders>
              <w:top w:val="single" w:sz="4" w:space="0" w:color="auto"/>
              <w:left w:val="nil"/>
              <w:bottom w:val="single" w:sz="4" w:space="0" w:color="auto"/>
              <w:right w:val="single" w:sz="18" w:space="0" w:color="auto"/>
            </w:tcBorders>
            <w:shd w:val="clear" w:color="auto" w:fill="auto"/>
            <w:noWrap/>
            <w:vAlign w:val="center"/>
            <w:hideMark/>
          </w:tcPr>
          <w:p w14:paraId="27CDAEEF" w14:textId="6E29F38E" w:rsidR="00155A2B" w:rsidRPr="00155A2B" w:rsidRDefault="00155A2B" w:rsidP="00884C57">
            <w:pPr>
              <w:spacing w:after="0" w:line="240" w:lineRule="auto"/>
              <w:jc w:val="center"/>
              <w:rPr>
                <w:rFonts w:ascii="Arial" w:eastAsia="Times New Roman" w:hAnsi="Arial" w:cs="Arial"/>
                <w:sz w:val="14"/>
                <w:szCs w:val="14"/>
              </w:rPr>
            </w:pPr>
          </w:p>
        </w:tc>
        <w:tc>
          <w:tcPr>
            <w:tcW w:w="222" w:type="pct"/>
            <w:tcBorders>
              <w:top w:val="nil"/>
              <w:left w:val="single" w:sz="18" w:space="0" w:color="auto"/>
              <w:bottom w:val="single" w:sz="4" w:space="0" w:color="auto"/>
              <w:right w:val="single" w:sz="4" w:space="0" w:color="auto"/>
            </w:tcBorders>
            <w:shd w:val="clear" w:color="000000" w:fill="FFCC00"/>
            <w:vAlign w:val="center"/>
            <w:hideMark/>
          </w:tcPr>
          <w:p w14:paraId="18BCCB03" w14:textId="77777777" w:rsidR="00155A2B" w:rsidRPr="00155A2B" w:rsidRDefault="00155A2B" w:rsidP="00884C57">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86</w:t>
            </w:r>
          </w:p>
        </w:tc>
        <w:tc>
          <w:tcPr>
            <w:tcW w:w="243" w:type="pct"/>
            <w:tcBorders>
              <w:top w:val="nil"/>
              <w:left w:val="nil"/>
              <w:bottom w:val="single" w:sz="4" w:space="0" w:color="auto"/>
              <w:right w:val="single" w:sz="4" w:space="0" w:color="auto"/>
            </w:tcBorders>
            <w:shd w:val="clear" w:color="auto" w:fill="auto"/>
            <w:noWrap/>
            <w:vAlign w:val="center"/>
            <w:hideMark/>
          </w:tcPr>
          <w:p w14:paraId="1DC4F0CF" w14:textId="5A7193F5" w:rsidR="00155A2B" w:rsidRPr="00155A2B" w:rsidRDefault="00155A2B" w:rsidP="00884C57">
            <w:pPr>
              <w:spacing w:after="0" w:line="240" w:lineRule="auto"/>
              <w:jc w:val="center"/>
              <w:rPr>
                <w:rFonts w:ascii="Arial" w:eastAsia="Times New Roman" w:hAnsi="Arial" w:cs="Arial"/>
                <w:sz w:val="14"/>
                <w:szCs w:val="14"/>
              </w:rPr>
            </w:pPr>
          </w:p>
        </w:tc>
        <w:tc>
          <w:tcPr>
            <w:tcW w:w="263" w:type="pct"/>
            <w:tcBorders>
              <w:top w:val="nil"/>
              <w:left w:val="nil"/>
              <w:bottom w:val="single" w:sz="4" w:space="0" w:color="auto"/>
              <w:right w:val="single" w:sz="4" w:space="0" w:color="auto"/>
            </w:tcBorders>
            <w:shd w:val="clear" w:color="auto" w:fill="auto"/>
            <w:noWrap/>
            <w:vAlign w:val="center"/>
            <w:hideMark/>
          </w:tcPr>
          <w:p w14:paraId="2756E9F3" w14:textId="52460421" w:rsidR="00155A2B" w:rsidRPr="00155A2B" w:rsidRDefault="00155A2B" w:rsidP="00884C57">
            <w:pPr>
              <w:spacing w:after="0" w:line="240" w:lineRule="auto"/>
              <w:jc w:val="center"/>
              <w:rPr>
                <w:rFonts w:ascii="Arial" w:eastAsia="Times New Roman" w:hAnsi="Arial" w:cs="Arial"/>
                <w:sz w:val="14"/>
                <w:szCs w:val="14"/>
              </w:rPr>
            </w:pPr>
          </w:p>
        </w:tc>
        <w:tc>
          <w:tcPr>
            <w:tcW w:w="243" w:type="pct"/>
            <w:tcBorders>
              <w:top w:val="nil"/>
              <w:left w:val="nil"/>
              <w:bottom w:val="single" w:sz="4" w:space="0" w:color="auto"/>
              <w:right w:val="single" w:sz="4" w:space="0" w:color="auto"/>
            </w:tcBorders>
            <w:shd w:val="clear" w:color="auto" w:fill="auto"/>
            <w:noWrap/>
            <w:vAlign w:val="center"/>
            <w:hideMark/>
          </w:tcPr>
          <w:p w14:paraId="4C59E452" w14:textId="631955EE" w:rsidR="00155A2B" w:rsidRPr="00155A2B" w:rsidRDefault="00155A2B" w:rsidP="00884C57">
            <w:pPr>
              <w:spacing w:after="0" w:line="240" w:lineRule="auto"/>
              <w:jc w:val="center"/>
              <w:rPr>
                <w:rFonts w:ascii="Arial" w:eastAsia="Times New Roman" w:hAnsi="Arial" w:cs="Arial"/>
                <w:sz w:val="14"/>
                <w:szCs w:val="14"/>
              </w:rPr>
            </w:pPr>
          </w:p>
        </w:tc>
        <w:tc>
          <w:tcPr>
            <w:tcW w:w="284" w:type="pct"/>
            <w:tcBorders>
              <w:top w:val="nil"/>
              <w:left w:val="nil"/>
              <w:bottom w:val="single" w:sz="4" w:space="0" w:color="auto"/>
              <w:right w:val="single" w:sz="4" w:space="0" w:color="auto"/>
            </w:tcBorders>
            <w:shd w:val="clear" w:color="auto" w:fill="auto"/>
            <w:noWrap/>
            <w:vAlign w:val="center"/>
            <w:hideMark/>
          </w:tcPr>
          <w:p w14:paraId="2F98FDD9" w14:textId="5E027389" w:rsidR="00155A2B" w:rsidRPr="00155A2B" w:rsidRDefault="00155A2B" w:rsidP="00884C57">
            <w:pPr>
              <w:spacing w:after="0" w:line="240" w:lineRule="auto"/>
              <w:jc w:val="center"/>
              <w:rPr>
                <w:rFonts w:ascii="Arial" w:eastAsia="Times New Roman" w:hAnsi="Arial" w:cs="Arial"/>
                <w:sz w:val="14"/>
                <w:szCs w:val="14"/>
              </w:rPr>
            </w:pPr>
          </w:p>
        </w:tc>
        <w:tc>
          <w:tcPr>
            <w:tcW w:w="236" w:type="pct"/>
            <w:tcBorders>
              <w:top w:val="nil"/>
              <w:left w:val="nil"/>
              <w:bottom w:val="single" w:sz="4" w:space="0" w:color="auto"/>
              <w:right w:val="single" w:sz="4" w:space="0" w:color="auto"/>
            </w:tcBorders>
            <w:shd w:val="clear" w:color="auto" w:fill="auto"/>
            <w:noWrap/>
            <w:vAlign w:val="center"/>
            <w:hideMark/>
          </w:tcPr>
          <w:p w14:paraId="1B4F426E" w14:textId="1F173413" w:rsidR="00155A2B" w:rsidRPr="00155A2B" w:rsidRDefault="00155A2B" w:rsidP="00884C57">
            <w:pPr>
              <w:spacing w:after="0" w:line="240" w:lineRule="auto"/>
              <w:jc w:val="center"/>
              <w:rPr>
                <w:rFonts w:ascii="Arial" w:eastAsia="Times New Roman" w:hAnsi="Arial" w:cs="Arial"/>
                <w:sz w:val="14"/>
                <w:szCs w:val="14"/>
              </w:rPr>
            </w:pPr>
          </w:p>
        </w:tc>
        <w:tc>
          <w:tcPr>
            <w:tcW w:w="256" w:type="pct"/>
            <w:tcBorders>
              <w:top w:val="nil"/>
              <w:left w:val="nil"/>
              <w:bottom w:val="single" w:sz="4" w:space="0" w:color="auto"/>
              <w:right w:val="single" w:sz="4" w:space="0" w:color="auto"/>
            </w:tcBorders>
            <w:shd w:val="clear" w:color="auto" w:fill="auto"/>
            <w:noWrap/>
            <w:vAlign w:val="center"/>
            <w:hideMark/>
          </w:tcPr>
          <w:p w14:paraId="4AB42C35" w14:textId="5835868E" w:rsidR="00155A2B" w:rsidRPr="00155A2B" w:rsidRDefault="00155A2B" w:rsidP="00884C57">
            <w:pPr>
              <w:spacing w:after="0" w:line="240" w:lineRule="auto"/>
              <w:jc w:val="center"/>
              <w:rPr>
                <w:rFonts w:ascii="Arial" w:eastAsia="Times New Roman" w:hAnsi="Arial" w:cs="Arial"/>
                <w:sz w:val="14"/>
                <w:szCs w:val="14"/>
              </w:rPr>
            </w:pPr>
          </w:p>
        </w:tc>
      </w:tr>
    </w:tbl>
    <w:p w14:paraId="5C3B04B5" w14:textId="77777777" w:rsidR="00155A2B" w:rsidRPr="00155A2B" w:rsidRDefault="00155A2B" w:rsidP="00144916">
      <w:pPr>
        <w:tabs>
          <w:tab w:val="left" w:pos="2610"/>
        </w:tabs>
        <w:spacing w:before="120" w:after="120" w:line="240" w:lineRule="auto"/>
        <w:rPr>
          <w:b/>
          <w:sz w:val="10"/>
          <w:szCs w:val="10"/>
          <w:u w:val="single"/>
        </w:rPr>
      </w:pPr>
    </w:p>
    <w:tbl>
      <w:tblPr>
        <w:tblW w:w="5000" w:type="pct"/>
        <w:jc w:val="center"/>
        <w:tblLook w:val="04A0" w:firstRow="1" w:lastRow="0" w:firstColumn="1" w:lastColumn="0" w:noHBand="0" w:noVBand="1"/>
      </w:tblPr>
      <w:tblGrid>
        <w:gridCol w:w="1479"/>
        <w:gridCol w:w="1044"/>
        <w:gridCol w:w="1075"/>
        <w:gridCol w:w="490"/>
        <w:gridCol w:w="473"/>
        <w:gridCol w:w="489"/>
        <w:gridCol w:w="489"/>
        <w:gridCol w:w="489"/>
        <w:gridCol w:w="489"/>
        <w:gridCol w:w="489"/>
        <w:gridCol w:w="454"/>
        <w:gridCol w:w="482"/>
        <w:gridCol w:w="482"/>
        <w:gridCol w:w="489"/>
        <w:gridCol w:w="568"/>
        <w:gridCol w:w="478"/>
        <w:gridCol w:w="482"/>
        <w:gridCol w:w="482"/>
        <w:gridCol w:w="482"/>
        <w:gridCol w:w="475"/>
      </w:tblGrid>
      <w:tr w:rsidR="00155A2B" w:rsidRPr="00155A2B" w14:paraId="53224C6E" w14:textId="77777777" w:rsidTr="001D5537">
        <w:trPr>
          <w:trHeight w:val="270"/>
          <w:jc w:val="center"/>
        </w:trPr>
        <w:tc>
          <w:tcPr>
            <w:tcW w:w="6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E4A0B" w14:textId="77777777" w:rsidR="00155A2B" w:rsidRPr="00155A2B" w:rsidRDefault="00155A2B" w:rsidP="002B7176">
            <w:pPr>
              <w:spacing w:after="0" w:line="240" w:lineRule="auto"/>
              <w:jc w:val="center"/>
              <w:rPr>
                <w:rFonts w:ascii="Arial" w:eastAsia="Times New Roman" w:hAnsi="Arial" w:cs="Arial"/>
                <w:b/>
                <w:bCs/>
                <w:sz w:val="14"/>
                <w:szCs w:val="14"/>
              </w:rPr>
            </w:pPr>
            <w:bookmarkStart w:id="0" w:name="RANGE!A1:AD61"/>
            <w:r w:rsidRPr="00155A2B">
              <w:rPr>
                <w:rFonts w:ascii="Arial" w:eastAsia="Times New Roman" w:hAnsi="Arial" w:cs="Arial"/>
                <w:b/>
                <w:bCs/>
                <w:sz w:val="14"/>
                <w:szCs w:val="14"/>
              </w:rPr>
              <w:t>Regional State</w:t>
            </w:r>
            <w:bookmarkEnd w:id="0"/>
          </w:p>
        </w:tc>
        <w:tc>
          <w:tcPr>
            <w:tcW w:w="439" w:type="pct"/>
            <w:tcBorders>
              <w:top w:val="single" w:sz="4" w:space="0" w:color="auto"/>
              <w:left w:val="nil"/>
              <w:bottom w:val="single" w:sz="4" w:space="0" w:color="auto"/>
              <w:right w:val="single" w:sz="4" w:space="0" w:color="auto"/>
            </w:tcBorders>
            <w:shd w:val="clear" w:color="auto" w:fill="auto"/>
            <w:vAlign w:val="center"/>
            <w:hideMark/>
          </w:tcPr>
          <w:p w14:paraId="637B7AB6" w14:textId="1CD9BBCC" w:rsidR="00155A2B" w:rsidRPr="00155A2B" w:rsidRDefault="00155A2B" w:rsidP="002B7176">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District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131F758E" w14:textId="77777777" w:rsidR="00155A2B" w:rsidRPr="00155A2B" w:rsidRDefault="00155A2B" w:rsidP="002B7176">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Ref</w:t>
            </w:r>
          </w:p>
        </w:tc>
        <w:tc>
          <w:tcPr>
            <w:tcW w:w="1434" w:type="pct"/>
            <w:gridSpan w:val="7"/>
            <w:tcBorders>
              <w:top w:val="single" w:sz="4" w:space="0" w:color="auto"/>
              <w:left w:val="nil"/>
              <w:bottom w:val="single" w:sz="4" w:space="0" w:color="auto"/>
              <w:right w:val="single" w:sz="18" w:space="0" w:color="auto"/>
            </w:tcBorders>
            <w:shd w:val="clear" w:color="000000" w:fill="C0C0C0"/>
            <w:noWrap/>
            <w:vAlign w:val="center"/>
            <w:hideMark/>
          </w:tcPr>
          <w:p w14:paraId="38ED8F78" w14:textId="77777777" w:rsidR="00155A2B" w:rsidRPr="00155A2B" w:rsidRDefault="00155A2B" w:rsidP="002B7176">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Malathion</w:t>
            </w:r>
          </w:p>
        </w:tc>
        <w:tc>
          <w:tcPr>
            <w:tcW w:w="1042" w:type="pct"/>
            <w:gridSpan w:val="5"/>
            <w:tcBorders>
              <w:top w:val="single" w:sz="4" w:space="0" w:color="auto"/>
              <w:left w:val="single" w:sz="18" w:space="0" w:color="auto"/>
              <w:bottom w:val="single" w:sz="4" w:space="0" w:color="auto"/>
              <w:right w:val="single" w:sz="18" w:space="0" w:color="auto"/>
            </w:tcBorders>
            <w:shd w:val="clear" w:color="000000" w:fill="00B0F0"/>
            <w:noWrap/>
            <w:vAlign w:val="center"/>
            <w:hideMark/>
          </w:tcPr>
          <w:p w14:paraId="0CA5C1FE" w14:textId="77777777" w:rsidR="00155A2B" w:rsidRPr="00155A2B" w:rsidRDefault="00155A2B" w:rsidP="002B7176">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Fenitrothion</w:t>
            </w:r>
          </w:p>
        </w:tc>
        <w:tc>
          <w:tcPr>
            <w:tcW w:w="1010" w:type="pct"/>
            <w:gridSpan w:val="5"/>
            <w:tcBorders>
              <w:top w:val="single" w:sz="4" w:space="0" w:color="auto"/>
              <w:left w:val="single" w:sz="18" w:space="0" w:color="auto"/>
              <w:bottom w:val="single" w:sz="4" w:space="0" w:color="auto"/>
              <w:right w:val="single" w:sz="4" w:space="0" w:color="000000"/>
            </w:tcBorders>
            <w:shd w:val="clear" w:color="000000" w:fill="666699"/>
            <w:noWrap/>
            <w:vAlign w:val="center"/>
            <w:hideMark/>
          </w:tcPr>
          <w:p w14:paraId="4E0FE71E" w14:textId="77777777" w:rsidR="00155A2B" w:rsidRPr="00155A2B" w:rsidRDefault="00155A2B" w:rsidP="002B7176">
            <w:pPr>
              <w:spacing w:after="0" w:line="240" w:lineRule="auto"/>
              <w:jc w:val="center"/>
              <w:rPr>
                <w:rFonts w:ascii="Arial" w:eastAsia="Times New Roman" w:hAnsi="Arial" w:cs="Arial"/>
                <w:b/>
                <w:bCs/>
                <w:sz w:val="14"/>
                <w:szCs w:val="14"/>
              </w:rPr>
            </w:pPr>
            <w:r w:rsidRPr="00155A2B">
              <w:rPr>
                <w:rFonts w:ascii="Arial" w:eastAsia="Times New Roman" w:hAnsi="Arial" w:cs="Arial"/>
                <w:b/>
                <w:bCs/>
                <w:sz w:val="14"/>
                <w:szCs w:val="14"/>
              </w:rPr>
              <w:t>Actellic</w:t>
            </w:r>
          </w:p>
        </w:tc>
      </w:tr>
      <w:tr w:rsidR="00155A2B" w:rsidRPr="00155A2B" w14:paraId="56F3C427" w14:textId="77777777" w:rsidTr="001D5537">
        <w:trPr>
          <w:trHeight w:val="27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65DAEC54" w14:textId="6806371D" w:rsidR="00155A2B" w:rsidRPr="00155A2B" w:rsidRDefault="00155A2B" w:rsidP="002B7176">
            <w:pPr>
              <w:spacing w:after="0" w:line="240" w:lineRule="auto"/>
              <w:jc w:val="center"/>
              <w:rPr>
                <w:rFonts w:ascii="Arial" w:eastAsia="Times New Roman" w:hAnsi="Arial" w:cs="Arial"/>
                <w:b/>
                <w:bCs/>
                <w:sz w:val="14"/>
                <w:szCs w:val="14"/>
              </w:rPr>
            </w:pPr>
          </w:p>
        </w:tc>
        <w:tc>
          <w:tcPr>
            <w:tcW w:w="439" w:type="pct"/>
            <w:tcBorders>
              <w:top w:val="nil"/>
              <w:left w:val="nil"/>
              <w:bottom w:val="single" w:sz="4" w:space="0" w:color="auto"/>
              <w:right w:val="single" w:sz="4" w:space="0" w:color="auto"/>
            </w:tcBorders>
            <w:shd w:val="clear" w:color="auto" w:fill="auto"/>
            <w:vAlign w:val="center"/>
            <w:hideMark/>
          </w:tcPr>
          <w:p w14:paraId="1AA94096" w14:textId="517D33D1" w:rsidR="00155A2B" w:rsidRPr="00155A2B" w:rsidRDefault="00155A2B" w:rsidP="002B7176">
            <w:pPr>
              <w:spacing w:after="0" w:line="240" w:lineRule="auto"/>
              <w:jc w:val="center"/>
              <w:rPr>
                <w:rFonts w:ascii="Arial" w:eastAsia="Times New Roman" w:hAnsi="Arial" w:cs="Arial"/>
                <w:b/>
                <w:bCs/>
                <w:sz w:val="14"/>
                <w:szCs w:val="14"/>
              </w:rPr>
            </w:pPr>
          </w:p>
        </w:tc>
        <w:tc>
          <w:tcPr>
            <w:tcW w:w="452" w:type="pct"/>
            <w:tcBorders>
              <w:top w:val="nil"/>
              <w:left w:val="nil"/>
              <w:bottom w:val="single" w:sz="4" w:space="0" w:color="auto"/>
              <w:right w:val="single" w:sz="4" w:space="0" w:color="auto"/>
            </w:tcBorders>
            <w:shd w:val="clear" w:color="auto" w:fill="auto"/>
            <w:noWrap/>
            <w:vAlign w:val="center"/>
            <w:hideMark/>
          </w:tcPr>
          <w:p w14:paraId="6A1F8DCF" w14:textId="4B39C26D" w:rsidR="00155A2B" w:rsidRPr="00155A2B" w:rsidRDefault="00155A2B" w:rsidP="002B7176">
            <w:pPr>
              <w:spacing w:after="0" w:line="240" w:lineRule="auto"/>
              <w:jc w:val="center"/>
              <w:rPr>
                <w:rFonts w:ascii="Arial" w:eastAsia="Times New Roman" w:hAnsi="Arial" w:cs="Arial"/>
                <w:b/>
                <w:bCs/>
                <w:sz w:val="14"/>
                <w:szCs w:val="14"/>
              </w:rPr>
            </w:pPr>
          </w:p>
        </w:tc>
        <w:tc>
          <w:tcPr>
            <w:tcW w:w="206" w:type="pct"/>
            <w:tcBorders>
              <w:top w:val="nil"/>
              <w:left w:val="nil"/>
              <w:bottom w:val="single" w:sz="4" w:space="0" w:color="auto"/>
              <w:right w:val="single" w:sz="4" w:space="0" w:color="auto"/>
            </w:tcBorders>
            <w:shd w:val="clear" w:color="000000" w:fill="C0C0C0"/>
            <w:noWrap/>
            <w:vAlign w:val="center"/>
            <w:hideMark/>
          </w:tcPr>
          <w:p w14:paraId="57903DCD"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2005</w:t>
            </w:r>
          </w:p>
        </w:tc>
        <w:tc>
          <w:tcPr>
            <w:tcW w:w="199" w:type="pct"/>
            <w:tcBorders>
              <w:top w:val="nil"/>
              <w:left w:val="nil"/>
              <w:bottom w:val="single" w:sz="4" w:space="0" w:color="auto"/>
              <w:right w:val="single" w:sz="4" w:space="0" w:color="auto"/>
            </w:tcBorders>
            <w:shd w:val="clear" w:color="000000" w:fill="C0C0C0"/>
            <w:noWrap/>
            <w:vAlign w:val="center"/>
            <w:hideMark/>
          </w:tcPr>
          <w:p w14:paraId="539FC820"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2006</w:t>
            </w:r>
          </w:p>
        </w:tc>
        <w:tc>
          <w:tcPr>
            <w:tcW w:w="206" w:type="pct"/>
            <w:tcBorders>
              <w:top w:val="nil"/>
              <w:left w:val="nil"/>
              <w:bottom w:val="single" w:sz="4" w:space="0" w:color="auto"/>
              <w:right w:val="single" w:sz="4" w:space="0" w:color="auto"/>
            </w:tcBorders>
            <w:shd w:val="clear" w:color="000000" w:fill="C0C0C0"/>
            <w:noWrap/>
            <w:vAlign w:val="center"/>
            <w:hideMark/>
          </w:tcPr>
          <w:p w14:paraId="33CD479F"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2007</w:t>
            </w:r>
          </w:p>
        </w:tc>
        <w:tc>
          <w:tcPr>
            <w:tcW w:w="206" w:type="pct"/>
            <w:tcBorders>
              <w:top w:val="nil"/>
              <w:left w:val="nil"/>
              <w:bottom w:val="single" w:sz="4" w:space="0" w:color="auto"/>
              <w:right w:val="single" w:sz="4" w:space="0" w:color="auto"/>
            </w:tcBorders>
            <w:shd w:val="clear" w:color="000000" w:fill="C0C0C0"/>
            <w:noWrap/>
            <w:vAlign w:val="center"/>
            <w:hideMark/>
          </w:tcPr>
          <w:p w14:paraId="654169FD"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2008</w:t>
            </w:r>
          </w:p>
        </w:tc>
        <w:tc>
          <w:tcPr>
            <w:tcW w:w="206" w:type="pct"/>
            <w:tcBorders>
              <w:top w:val="nil"/>
              <w:left w:val="nil"/>
              <w:bottom w:val="single" w:sz="4" w:space="0" w:color="auto"/>
              <w:right w:val="single" w:sz="4" w:space="0" w:color="auto"/>
            </w:tcBorders>
            <w:shd w:val="clear" w:color="000000" w:fill="C0C0C0"/>
            <w:noWrap/>
            <w:vAlign w:val="center"/>
            <w:hideMark/>
          </w:tcPr>
          <w:p w14:paraId="198BF6D7"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2009</w:t>
            </w:r>
          </w:p>
        </w:tc>
        <w:tc>
          <w:tcPr>
            <w:tcW w:w="206" w:type="pct"/>
            <w:tcBorders>
              <w:top w:val="nil"/>
              <w:left w:val="nil"/>
              <w:bottom w:val="single" w:sz="4" w:space="0" w:color="auto"/>
              <w:right w:val="single" w:sz="4" w:space="0" w:color="auto"/>
            </w:tcBorders>
            <w:shd w:val="clear" w:color="000000" w:fill="C0C0C0"/>
            <w:noWrap/>
            <w:vAlign w:val="center"/>
            <w:hideMark/>
          </w:tcPr>
          <w:p w14:paraId="2989471C"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2010</w:t>
            </w:r>
          </w:p>
        </w:tc>
        <w:tc>
          <w:tcPr>
            <w:tcW w:w="206" w:type="pct"/>
            <w:tcBorders>
              <w:top w:val="nil"/>
              <w:left w:val="nil"/>
              <w:bottom w:val="single" w:sz="4" w:space="0" w:color="auto"/>
              <w:right w:val="single" w:sz="18" w:space="0" w:color="auto"/>
            </w:tcBorders>
            <w:shd w:val="clear" w:color="000000" w:fill="C0C0C0"/>
            <w:noWrap/>
            <w:vAlign w:val="center"/>
            <w:hideMark/>
          </w:tcPr>
          <w:p w14:paraId="1279CF12"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2011</w:t>
            </w:r>
          </w:p>
        </w:tc>
        <w:tc>
          <w:tcPr>
            <w:tcW w:w="191" w:type="pct"/>
            <w:tcBorders>
              <w:top w:val="nil"/>
              <w:left w:val="single" w:sz="18" w:space="0" w:color="auto"/>
              <w:bottom w:val="single" w:sz="4" w:space="0" w:color="auto"/>
              <w:right w:val="single" w:sz="4" w:space="0" w:color="auto"/>
            </w:tcBorders>
            <w:shd w:val="clear" w:color="000000" w:fill="00B0F0"/>
            <w:noWrap/>
            <w:vAlign w:val="center"/>
            <w:hideMark/>
          </w:tcPr>
          <w:p w14:paraId="6609AD78"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2007</w:t>
            </w:r>
          </w:p>
        </w:tc>
        <w:tc>
          <w:tcPr>
            <w:tcW w:w="203" w:type="pct"/>
            <w:tcBorders>
              <w:top w:val="nil"/>
              <w:left w:val="nil"/>
              <w:bottom w:val="single" w:sz="4" w:space="0" w:color="auto"/>
              <w:right w:val="single" w:sz="4" w:space="0" w:color="auto"/>
            </w:tcBorders>
            <w:shd w:val="clear" w:color="000000" w:fill="00B0F0"/>
            <w:noWrap/>
            <w:vAlign w:val="center"/>
            <w:hideMark/>
          </w:tcPr>
          <w:p w14:paraId="1C50BCD2"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2008</w:t>
            </w:r>
          </w:p>
        </w:tc>
        <w:tc>
          <w:tcPr>
            <w:tcW w:w="203" w:type="pct"/>
            <w:tcBorders>
              <w:top w:val="nil"/>
              <w:left w:val="nil"/>
              <w:bottom w:val="single" w:sz="4" w:space="0" w:color="auto"/>
              <w:right w:val="single" w:sz="4" w:space="0" w:color="auto"/>
            </w:tcBorders>
            <w:shd w:val="clear" w:color="000000" w:fill="00B0F0"/>
            <w:noWrap/>
            <w:vAlign w:val="center"/>
            <w:hideMark/>
          </w:tcPr>
          <w:p w14:paraId="6068912A"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2009</w:t>
            </w:r>
          </w:p>
        </w:tc>
        <w:tc>
          <w:tcPr>
            <w:tcW w:w="206" w:type="pct"/>
            <w:tcBorders>
              <w:top w:val="nil"/>
              <w:left w:val="nil"/>
              <w:bottom w:val="single" w:sz="4" w:space="0" w:color="auto"/>
              <w:right w:val="single" w:sz="4" w:space="0" w:color="auto"/>
            </w:tcBorders>
            <w:shd w:val="clear" w:color="000000" w:fill="00B0F0"/>
            <w:noWrap/>
            <w:vAlign w:val="center"/>
            <w:hideMark/>
          </w:tcPr>
          <w:p w14:paraId="2695E009"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2010</w:t>
            </w:r>
          </w:p>
        </w:tc>
        <w:tc>
          <w:tcPr>
            <w:tcW w:w="239" w:type="pct"/>
            <w:tcBorders>
              <w:top w:val="nil"/>
              <w:left w:val="nil"/>
              <w:bottom w:val="single" w:sz="4" w:space="0" w:color="auto"/>
              <w:right w:val="single" w:sz="18" w:space="0" w:color="auto"/>
            </w:tcBorders>
            <w:shd w:val="clear" w:color="000000" w:fill="00B0F0"/>
            <w:noWrap/>
            <w:vAlign w:val="center"/>
            <w:hideMark/>
          </w:tcPr>
          <w:p w14:paraId="5EC082B3"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2011</w:t>
            </w:r>
          </w:p>
        </w:tc>
        <w:tc>
          <w:tcPr>
            <w:tcW w:w="201" w:type="pct"/>
            <w:tcBorders>
              <w:top w:val="nil"/>
              <w:left w:val="single" w:sz="18" w:space="0" w:color="auto"/>
              <w:bottom w:val="single" w:sz="4" w:space="0" w:color="auto"/>
              <w:right w:val="single" w:sz="4" w:space="0" w:color="auto"/>
            </w:tcBorders>
            <w:shd w:val="clear" w:color="000000" w:fill="666699"/>
            <w:noWrap/>
            <w:vAlign w:val="center"/>
            <w:hideMark/>
          </w:tcPr>
          <w:p w14:paraId="1A62E72B"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2007</w:t>
            </w:r>
          </w:p>
        </w:tc>
        <w:tc>
          <w:tcPr>
            <w:tcW w:w="203" w:type="pct"/>
            <w:tcBorders>
              <w:top w:val="nil"/>
              <w:left w:val="nil"/>
              <w:bottom w:val="single" w:sz="4" w:space="0" w:color="auto"/>
              <w:right w:val="single" w:sz="4" w:space="0" w:color="auto"/>
            </w:tcBorders>
            <w:shd w:val="clear" w:color="000000" w:fill="666699"/>
            <w:noWrap/>
            <w:vAlign w:val="center"/>
            <w:hideMark/>
          </w:tcPr>
          <w:p w14:paraId="5F4B23CD"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2008</w:t>
            </w:r>
          </w:p>
        </w:tc>
        <w:tc>
          <w:tcPr>
            <w:tcW w:w="203" w:type="pct"/>
            <w:tcBorders>
              <w:top w:val="nil"/>
              <w:left w:val="nil"/>
              <w:bottom w:val="single" w:sz="4" w:space="0" w:color="auto"/>
              <w:right w:val="single" w:sz="4" w:space="0" w:color="auto"/>
            </w:tcBorders>
            <w:shd w:val="clear" w:color="000000" w:fill="666699"/>
            <w:noWrap/>
            <w:vAlign w:val="center"/>
            <w:hideMark/>
          </w:tcPr>
          <w:p w14:paraId="60A95EBD"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2009</w:t>
            </w:r>
          </w:p>
        </w:tc>
        <w:tc>
          <w:tcPr>
            <w:tcW w:w="203" w:type="pct"/>
            <w:tcBorders>
              <w:top w:val="nil"/>
              <w:left w:val="nil"/>
              <w:bottom w:val="single" w:sz="4" w:space="0" w:color="auto"/>
              <w:right w:val="single" w:sz="4" w:space="0" w:color="auto"/>
            </w:tcBorders>
            <w:shd w:val="clear" w:color="000000" w:fill="666699"/>
            <w:noWrap/>
            <w:vAlign w:val="center"/>
            <w:hideMark/>
          </w:tcPr>
          <w:p w14:paraId="5CA46EBF"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2010</w:t>
            </w:r>
          </w:p>
        </w:tc>
        <w:tc>
          <w:tcPr>
            <w:tcW w:w="200" w:type="pct"/>
            <w:tcBorders>
              <w:top w:val="nil"/>
              <w:left w:val="nil"/>
              <w:bottom w:val="single" w:sz="4" w:space="0" w:color="auto"/>
              <w:right w:val="single" w:sz="4" w:space="0" w:color="auto"/>
            </w:tcBorders>
            <w:shd w:val="clear" w:color="000000" w:fill="666699"/>
            <w:noWrap/>
            <w:vAlign w:val="center"/>
            <w:hideMark/>
          </w:tcPr>
          <w:p w14:paraId="2B39796B" w14:textId="77777777" w:rsidR="00155A2B" w:rsidRPr="002B7176" w:rsidRDefault="00155A2B" w:rsidP="002B7176">
            <w:pPr>
              <w:spacing w:after="0" w:line="240" w:lineRule="auto"/>
              <w:jc w:val="center"/>
              <w:rPr>
                <w:rFonts w:ascii="Arial" w:eastAsia="Times New Roman" w:hAnsi="Arial" w:cs="Arial"/>
                <w:b/>
                <w:bCs/>
                <w:sz w:val="10"/>
                <w:szCs w:val="10"/>
              </w:rPr>
            </w:pPr>
            <w:r w:rsidRPr="002B7176">
              <w:rPr>
                <w:rFonts w:ascii="Arial" w:eastAsia="Times New Roman" w:hAnsi="Arial" w:cs="Arial"/>
                <w:b/>
                <w:bCs/>
                <w:sz w:val="10"/>
                <w:szCs w:val="10"/>
              </w:rPr>
              <w:t>2011</w:t>
            </w:r>
          </w:p>
        </w:tc>
      </w:tr>
      <w:tr w:rsidR="00155A2B" w:rsidRPr="00155A2B" w14:paraId="436F70B5"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4B71996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0163837" w14:textId="5BC31A9E"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Adama</w:t>
            </w:r>
          </w:p>
        </w:tc>
        <w:tc>
          <w:tcPr>
            <w:tcW w:w="452" w:type="pct"/>
            <w:tcBorders>
              <w:top w:val="nil"/>
              <w:left w:val="nil"/>
              <w:bottom w:val="single" w:sz="4" w:space="0" w:color="auto"/>
              <w:right w:val="single" w:sz="4" w:space="0" w:color="auto"/>
            </w:tcBorders>
            <w:shd w:val="clear" w:color="auto" w:fill="auto"/>
            <w:noWrap/>
            <w:vAlign w:val="center"/>
            <w:hideMark/>
          </w:tcPr>
          <w:p w14:paraId="4F777A3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35992AFC" w14:textId="66E0FE08"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5012E18F" w14:textId="607E628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7F6406E2" w14:textId="6B97BFC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B69076F" w14:textId="37A4CEC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74F0690" w14:textId="489D2C1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DBBA8F7" w14:textId="50B2387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634DDFB9" w14:textId="602DF916"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3D8CADCC" w14:textId="5EB9AD7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8F45309" w14:textId="14416ED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302257A3" w14:textId="2D465DE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088DA1D" w14:textId="7F8CAC3F"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0D245278" w14:textId="52B8E479"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457C8775" w14:textId="1A21CBE7"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5656061" w14:textId="1D981D8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D2F5104" w14:textId="6FB0CDBB"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0B43CFE3" w14:textId="6CD1600A"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438AEB3E" w14:textId="375E490F"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275416A3"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254398A9"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D445B1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Adama</w:t>
            </w:r>
          </w:p>
        </w:tc>
        <w:tc>
          <w:tcPr>
            <w:tcW w:w="452" w:type="pct"/>
            <w:tcBorders>
              <w:top w:val="nil"/>
              <w:left w:val="nil"/>
              <w:bottom w:val="single" w:sz="4" w:space="0" w:color="auto"/>
              <w:right w:val="single" w:sz="4" w:space="0" w:color="auto"/>
            </w:tcBorders>
            <w:shd w:val="clear" w:color="auto" w:fill="auto"/>
            <w:noWrap/>
            <w:vAlign w:val="center"/>
            <w:hideMark/>
          </w:tcPr>
          <w:p w14:paraId="326871EE"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Balkew/PMI</w:t>
            </w:r>
          </w:p>
        </w:tc>
        <w:tc>
          <w:tcPr>
            <w:tcW w:w="206" w:type="pct"/>
            <w:tcBorders>
              <w:top w:val="nil"/>
              <w:left w:val="nil"/>
              <w:bottom w:val="single" w:sz="4" w:space="0" w:color="auto"/>
              <w:right w:val="single" w:sz="4" w:space="0" w:color="auto"/>
            </w:tcBorders>
            <w:shd w:val="clear" w:color="auto" w:fill="auto"/>
            <w:noWrap/>
            <w:vAlign w:val="center"/>
            <w:hideMark/>
          </w:tcPr>
          <w:p w14:paraId="6BE77DBE" w14:textId="37258DCE"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2ACFCA66" w14:textId="36BDEB02"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009485F2" w14:textId="2EED770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CE3550D" w14:textId="66FC366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842C026" w14:textId="74C139E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53D22A60" w14:textId="33D8581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40B08409" w14:textId="0DB87BA5"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4EC61AF8" w14:textId="796C242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210583CC" w14:textId="44B31939"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6B9DEB92" w14:textId="25DB76B3"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4631E4D" w14:textId="6F658671"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098E36EF" w14:textId="24E39FF4"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2FDE22D3" w14:textId="4B7C13B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7EAD4BC" w14:textId="720CC5D7"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000000" w:fill="1FB714"/>
            <w:vAlign w:val="center"/>
            <w:hideMark/>
          </w:tcPr>
          <w:p w14:paraId="06F0399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3" w:type="pct"/>
            <w:tcBorders>
              <w:top w:val="nil"/>
              <w:left w:val="nil"/>
              <w:bottom w:val="single" w:sz="4" w:space="0" w:color="auto"/>
              <w:right w:val="single" w:sz="4" w:space="0" w:color="auto"/>
            </w:tcBorders>
            <w:shd w:val="clear" w:color="auto" w:fill="auto"/>
            <w:vAlign w:val="center"/>
            <w:hideMark/>
          </w:tcPr>
          <w:p w14:paraId="48DD4086" w14:textId="6F0EC70F"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6B012E24" w14:textId="24F77154"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11EA0B93"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FF532EB"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CAF5B0E" w14:textId="43C36621"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Lume</w:t>
            </w:r>
          </w:p>
        </w:tc>
        <w:tc>
          <w:tcPr>
            <w:tcW w:w="452" w:type="pct"/>
            <w:tcBorders>
              <w:top w:val="nil"/>
              <w:left w:val="nil"/>
              <w:bottom w:val="single" w:sz="4" w:space="0" w:color="auto"/>
              <w:right w:val="single" w:sz="4" w:space="0" w:color="auto"/>
            </w:tcBorders>
            <w:shd w:val="clear" w:color="auto" w:fill="auto"/>
            <w:noWrap/>
            <w:vAlign w:val="center"/>
            <w:hideMark/>
          </w:tcPr>
          <w:p w14:paraId="4E45015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4850B3CE" w14:textId="3A31C5D2"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5B0EB9D4" w14:textId="227EEE3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5EFBEB9B" w14:textId="7A85A78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018A813D" w14:textId="7478769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98CB22A" w14:textId="4C6AD15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659BC727" w14:textId="38ED6632"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24341CEE" w14:textId="06766E79"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7E46904D" w14:textId="0878D76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41AE2DD" w14:textId="1EED1E4E"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67E3318" w14:textId="09B0688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27AEE77" w14:textId="4FA70D36"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711B47C2" w14:textId="56B2A85B"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3E9CD97C" w14:textId="1EF19FC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22503534" w14:textId="368C2EC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A15C67B" w14:textId="3AEC3235"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306C5E89" w14:textId="124EFCE3"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48737F5E" w14:textId="7B485DF0"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35356C53"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ACAB26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D2A4B5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Omo-Nada</w:t>
            </w:r>
          </w:p>
        </w:tc>
        <w:tc>
          <w:tcPr>
            <w:tcW w:w="452" w:type="pct"/>
            <w:tcBorders>
              <w:top w:val="nil"/>
              <w:left w:val="nil"/>
              <w:bottom w:val="single" w:sz="4" w:space="0" w:color="auto"/>
              <w:right w:val="single" w:sz="4" w:space="0" w:color="auto"/>
            </w:tcBorders>
            <w:shd w:val="clear" w:color="auto" w:fill="auto"/>
            <w:noWrap/>
            <w:vAlign w:val="center"/>
            <w:hideMark/>
          </w:tcPr>
          <w:p w14:paraId="4A993E7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73FE50B7" w14:textId="2248B959"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7E6B757C" w14:textId="5AFB5A3B"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B8723BC" w14:textId="77C16D8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0A72CFB9"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91.2</w:t>
            </w:r>
          </w:p>
        </w:tc>
        <w:tc>
          <w:tcPr>
            <w:tcW w:w="206" w:type="pct"/>
            <w:tcBorders>
              <w:top w:val="nil"/>
              <w:left w:val="nil"/>
              <w:bottom w:val="single" w:sz="4" w:space="0" w:color="auto"/>
              <w:right w:val="single" w:sz="4" w:space="0" w:color="auto"/>
            </w:tcBorders>
            <w:shd w:val="clear" w:color="000000" w:fill="FFCC00"/>
            <w:vAlign w:val="center"/>
            <w:hideMark/>
          </w:tcPr>
          <w:p w14:paraId="7197996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81</w:t>
            </w:r>
          </w:p>
        </w:tc>
        <w:tc>
          <w:tcPr>
            <w:tcW w:w="206" w:type="pct"/>
            <w:tcBorders>
              <w:top w:val="nil"/>
              <w:left w:val="nil"/>
              <w:bottom w:val="single" w:sz="4" w:space="0" w:color="auto"/>
              <w:right w:val="single" w:sz="4" w:space="0" w:color="auto"/>
            </w:tcBorders>
            <w:shd w:val="clear" w:color="000000" w:fill="1FB714"/>
            <w:vAlign w:val="center"/>
            <w:hideMark/>
          </w:tcPr>
          <w:p w14:paraId="5FE4591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6" w:type="pct"/>
            <w:tcBorders>
              <w:top w:val="nil"/>
              <w:left w:val="nil"/>
              <w:bottom w:val="single" w:sz="4" w:space="0" w:color="auto"/>
              <w:right w:val="single" w:sz="18" w:space="0" w:color="auto"/>
            </w:tcBorders>
            <w:shd w:val="clear" w:color="000000" w:fill="DD0806"/>
            <w:vAlign w:val="center"/>
            <w:hideMark/>
          </w:tcPr>
          <w:p w14:paraId="563B619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72.5</w:t>
            </w: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3F1C80BA" w14:textId="5294146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3833E5B" w14:textId="15DED7E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CFBFA49" w14:textId="210EA79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09BD721A"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39" w:type="pct"/>
            <w:tcBorders>
              <w:top w:val="nil"/>
              <w:left w:val="nil"/>
              <w:bottom w:val="single" w:sz="4" w:space="0" w:color="auto"/>
              <w:right w:val="single" w:sz="18" w:space="0" w:color="auto"/>
            </w:tcBorders>
            <w:shd w:val="clear" w:color="000000" w:fill="DD0806"/>
            <w:vAlign w:val="center"/>
            <w:hideMark/>
          </w:tcPr>
          <w:p w14:paraId="43CF1009"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68</w:t>
            </w: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79A6F2C5" w14:textId="4A41304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14BC770A" w14:textId="41E6633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000000" w:fill="1FB714"/>
            <w:vAlign w:val="center"/>
            <w:hideMark/>
          </w:tcPr>
          <w:p w14:paraId="1D2F7DB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3" w:type="pct"/>
            <w:tcBorders>
              <w:top w:val="nil"/>
              <w:left w:val="nil"/>
              <w:bottom w:val="single" w:sz="4" w:space="0" w:color="auto"/>
              <w:right w:val="single" w:sz="4" w:space="0" w:color="auto"/>
            </w:tcBorders>
            <w:shd w:val="clear" w:color="auto" w:fill="auto"/>
            <w:vAlign w:val="center"/>
            <w:hideMark/>
          </w:tcPr>
          <w:p w14:paraId="41F5DEF2" w14:textId="3E78469D"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1076B61F" w14:textId="2739B985"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309E17C4"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D89744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7D3FD176"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Merti</w:t>
            </w:r>
          </w:p>
        </w:tc>
        <w:tc>
          <w:tcPr>
            <w:tcW w:w="452" w:type="pct"/>
            <w:tcBorders>
              <w:top w:val="nil"/>
              <w:left w:val="nil"/>
              <w:bottom w:val="single" w:sz="4" w:space="0" w:color="auto"/>
              <w:right w:val="single" w:sz="4" w:space="0" w:color="auto"/>
            </w:tcBorders>
            <w:shd w:val="clear" w:color="auto" w:fill="auto"/>
            <w:noWrap/>
            <w:vAlign w:val="center"/>
            <w:hideMark/>
          </w:tcPr>
          <w:p w14:paraId="1453A91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688B59C8" w14:textId="6C8EFDE7"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450039DA" w14:textId="44AF77E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4B84520" w14:textId="1A97FC30"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C40A9CE" w14:textId="53B28F6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77BEFAC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96.8</w:t>
            </w:r>
          </w:p>
        </w:tc>
        <w:tc>
          <w:tcPr>
            <w:tcW w:w="206" w:type="pct"/>
            <w:tcBorders>
              <w:top w:val="nil"/>
              <w:left w:val="nil"/>
              <w:bottom w:val="single" w:sz="4" w:space="0" w:color="auto"/>
              <w:right w:val="single" w:sz="4" w:space="0" w:color="auto"/>
            </w:tcBorders>
            <w:shd w:val="clear" w:color="auto" w:fill="auto"/>
            <w:noWrap/>
            <w:vAlign w:val="center"/>
            <w:hideMark/>
          </w:tcPr>
          <w:p w14:paraId="74A6C3C8" w14:textId="04347E0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3CB1D1A8" w14:textId="6CD45019"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0CC4F991" w14:textId="2811C2B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BA6F9DA" w14:textId="4C670AFE"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FCC19A7" w14:textId="281D946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64010670" w14:textId="11D417DB"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1660F0AC" w14:textId="10A3E283"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1FFDC53C" w14:textId="7A3566AC"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58464F6" w14:textId="6DB0BF5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3222D3A" w14:textId="30A8FA9E"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12DC736" w14:textId="5DA3580A"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044044DA" w14:textId="5E754CE6"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0D0178D5"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3C02995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AC2527C"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Babile</w:t>
            </w:r>
          </w:p>
        </w:tc>
        <w:tc>
          <w:tcPr>
            <w:tcW w:w="452" w:type="pct"/>
            <w:tcBorders>
              <w:top w:val="nil"/>
              <w:left w:val="nil"/>
              <w:bottom w:val="single" w:sz="4" w:space="0" w:color="auto"/>
              <w:right w:val="single" w:sz="4" w:space="0" w:color="auto"/>
            </w:tcBorders>
            <w:shd w:val="clear" w:color="auto" w:fill="auto"/>
            <w:noWrap/>
            <w:vAlign w:val="center"/>
            <w:hideMark/>
          </w:tcPr>
          <w:p w14:paraId="1BE346C0"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791DF635" w14:textId="55140884"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0D7B53E1" w14:textId="7C979E8B"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F4DA5B2" w14:textId="5FAA3E9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0DA7806" w14:textId="2130300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083B80A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6" w:type="pct"/>
            <w:tcBorders>
              <w:top w:val="nil"/>
              <w:left w:val="nil"/>
              <w:bottom w:val="single" w:sz="4" w:space="0" w:color="auto"/>
              <w:right w:val="single" w:sz="4" w:space="0" w:color="auto"/>
            </w:tcBorders>
            <w:shd w:val="clear" w:color="auto" w:fill="auto"/>
            <w:noWrap/>
            <w:vAlign w:val="center"/>
            <w:hideMark/>
          </w:tcPr>
          <w:p w14:paraId="6DC28377" w14:textId="50B02C9A"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5A3A6A69" w14:textId="11ABED89"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0E11137E" w14:textId="0BC44F3B"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02577FB" w14:textId="05202F3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8789C4A" w14:textId="3EC07EAA"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4610C75B" w14:textId="79C81B3E"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0CBCCD4C" w14:textId="0CCA116A"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421C8AEA" w14:textId="3F0AB499"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C0A1696" w14:textId="18BF280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0A1161B2" w14:textId="787045B9"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7DD9E0A" w14:textId="062FC398"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6C04BE32" w14:textId="716F5B95"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110CB22F"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0C852FD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C880D62"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Adami Tulu</w:t>
            </w:r>
          </w:p>
        </w:tc>
        <w:tc>
          <w:tcPr>
            <w:tcW w:w="452" w:type="pct"/>
            <w:tcBorders>
              <w:top w:val="nil"/>
              <w:left w:val="nil"/>
              <w:bottom w:val="single" w:sz="4" w:space="0" w:color="auto"/>
              <w:right w:val="single" w:sz="4" w:space="0" w:color="auto"/>
            </w:tcBorders>
            <w:shd w:val="clear" w:color="auto" w:fill="auto"/>
            <w:noWrap/>
            <w:vAlign w:val="center"/>
            <w:hideMark/>
          </w:tcPr>
          <w:p w14:paraId="3A766C1A"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6C1DF2E4" w14:textId="58195A44"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53FBFFAD" w14:textId="5FA8B55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058C6A97" w14:textId="6641FE9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76E1D50E"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93.7</w:t>
            </w:r>
          </w:p>
        </w:tc>
        <w:tc>
          <w:tcPr>
            <w:tcW w:w="206" w:type="pct"/>
            <w:tcBorders>
              <w:top w:val="nil"/>
              <w:left w:val="nil"/>
              <w:bottom w:val="single" w:sz="4" w:space="0" w:color="auto"/>
              <w:right w:val="single" w:sz="4" w:space="0" w:color="auto"/>
            </w:tcBorders>
            <w:shd w:val="clear" w:color="000000" w:fill="FFCC00"/>
            <w:vAlign w:val="center"/>
            <w:hideMark/>
          </w:tcPr>
          <w:p w14:paraId="50B76EC0"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92</w:t>
            </w:r>
          </w:p>
        </w:tc>
        <w:tc>
          <w:tcPr>
            <w:tcW w:w="206" w:type="pct"/>
            <w:tcBorders>
              <w:top w:val="nil"/>
              <w:left w:val="nil"/>
              <w:bottom w:val="single" w:sz="4" w:space="0" w:color="auto"/>
              <w:right w:val="single" w:sz="4" w:space="0" w:color="auto"/>
            </w:tcBorders>
            <w:shd w:val="clear" w:color="auto" w:fill="auto"/>
            <w:noWrap/>
            <w:vAlign w:val="center"/>
            <w:hideMark/>
          </w:tcPr>
          <w:p w14:paraId="28208E8C" w14:textId="0CD07F83"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04095FB0" w14:textId="35B86EDA"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76A899B5" w14:textId="7F8165C0"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3D1DAC7D" w14:textId="22297EAC"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366F1B71" w14:textId="2CED532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F7C8455" w14:textId="279B70EF"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46ED9941" w14:textId="11484709"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241D2D6E" w14:textId="1CD9DF5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0E648E22" w14:textId="6D58DEF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2AD7888" w14:textId="056FBBC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13F5CC81" w14:textId="2A844EF6"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57B33532" w14:textId="30D602A4"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11F0B15B"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2F1C619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ED866EB" w14:textId="1D302E2A"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Sibu Sire</w:t>
            </w:r>
          </w:p>
        </w:tc>
        <w:tc>
          <w:tcPr>
            <w:tcW w:w="452" w:type="pct"/>
            <w:tcBorders>
              <w:top w:val="nil"/>
              <w:left w:val="nil"/>
              <w:bottom w:val="single" w:sz="4" w:space="0" w:color="auto"/>
              <w:right w:val="single" w:sz="4" w:space="0" w:color="auto"/>
            </w:tcBorders>
            <w:shd w:val="clear" w:color="auto" w:fill="auto"/>
            <w:noWrap/>
            <w:vAlign w:val="center"/>
            <w:hideMark/>
          </w:tcPr>
          <w:p w14:paraId="7EF144B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08E74B80" w14:textId="5C67B9E7"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2C482792" w14:textId="1253B90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6722DD1C" w14:textId="30EECAF1"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F89698B" w14:textId="53EC4143"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15A2C254"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92.5</w:t>
            </w:r>
          </w:p>
        </w:tc>
        <w:tc>
          <w:tcPr>
            <w:tcW w:w="206" w:type="pct"/>
            <w:tcBorders>
              <w:top w:val="nil"/>
              <w:left w:val="nil"/>
              <w:bottom w:val="single" w:sz="4" w:space="0" w:color="auto"/>
              <w:right w:val="single" w:sz="4" w:space="0" w:color="auto"/>
            </w:tcBorders>
            <w:shd w:val="clear" w:color="auto" w:fill="auto"/>
            <w:noWrap/>
            <w:vAlign w:val="center"/>
            <w:hideMark/>
          </w:tcPr>
          <w:p w14:paraId="2005D946" w14:textId="29908CA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1B6D1438" w14:textId="29705F99"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42AD6E41" w14:textId="5710394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126B7926" w14:textId="2471A08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0136FDC" w14:textId="3627FEB6"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44B72895" w14:textId="37635147"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419CB7EB" w14:textId="7831DD5E"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34487967" w14:textId="2C06516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B6645C0" w14:textId="096E2980"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D8EAEB6" w14:textId="623ACCBE"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5D185C2" w14:textId="04CD8C8A"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3205573E" w14:textId="5C9532BE"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7EBE8A3D"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9D09CA4"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33161C57"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Bedele</w:t>
            </w:r>
          </w:p>
        </w:tc>
        <w:tc>
          <w:tcPr>
            <w:tcW w:w="452" w:type="pct"/>
            <w:tcBorders>
              <w:top w:val="nil"/>
              <w:left w:val="nil"/>
              <w:bottom w:val="single" w:sz="4" w:space="0" w:color="auto"/>
              <w:right w:val="single" w:sz="4" w:space="0" w:color="auto"/>
            </w:tcBorders>
            <w:shd w:val="clear" w:color="auto" w:fill="auto"/>
            <w:noWrap/>
            <w:vAlign w:val="center"/>
            <w:hideMark/>
          </w:tcPr>
          <w:p w14:paraId="724A0A7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1D81A2A0" w14:textId="62C88E18"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11488A9A" w14:textId="43001E36"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6F9EB72" w14:textId="7693E23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CCA426A" w14:textId="225B628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662B9B8" w14:textId="26E0A92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47BA030" w14:textId="13C5B5D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vAlign w:val="center"/>
            <w:hideMark/>
          </w:tcPr>
          <w:p w14:paraId="35BD0AD5" w14:textId="22DD4123"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30556C77" w14:textId="1D189B4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82ED7F6" w14:textId="5408E7A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81FE431" w14:textId="74ABBFB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A81EDE4" w14:textId="7BE7C033"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058FFF40" w14:textId="04C55F30"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003FEF4E" w14:textId="22E1754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2FCC2787" w14:textId="3E5BF6A9"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615359E" w14:textId="6912862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36B6D2E1" w14:textId="06B0D744"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1EC4CB78" w14:textId="493F0A6B"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01A953BE"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6ECA499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175CA0B"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Chewaka</w:t>
            </w:r>
          </w:p>
        </w:tc>
        <w:tc>
          <w:tcPr>
            <w:tcW w:w="452" w:type="pct"/>
            <w:tcBorders>
              <w:top w:val="nil"/>
              <w:left w:val="nil"/>
              <w:bottom w:val="single" w:sz="4" w:space="0" w:color="auto"/>
              <w:right w:val="single" w:sz="4" w:space="0" w:color="auto"/>
            </w:tcBorders>
            <w:shd w:val="clear" w:color="auto" w:fill="auto"/>
            <w:noWrap/>
            <w:vAlign w:val="center"/>
            <w:hideMark/>
          </w:tcPr>
          <w:p w14:paraId="7ED4FE0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4C216FC9" w14:textId="127F85FD"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39CA62F0" w14:textId="4143E997"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44260C3" w14:textId="656525E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186EEEF" w14:textId="746C569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0891559" w14:textId="7B432E8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604DEF5" w14:textId="5B5DEAE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000000" w:fill="FFCC00"/>
            <w:vAlign w:val="center"/>
            <w:hideMark/>
          </w:tcPr>
          <w:p w14:paraId="73EA3EDB"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80.9</w:t>
            </w: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7C7A604D" w14:textId="3D09A0B8"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DCD56D7" w14:textId="356795E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9897376" w14:textId="61EE7756"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91F4B5C" w14:textId="146515D5"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000000" w:fill="1FB714"/>
            <w:vAlign w:val="center"/>
            <w:hideMark/>
          </w:tcPr>
          <w:p w14:paraId="009AEBEE"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97.71</w:t>
            </w: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5259C554" w14:textId="05033BF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8F40660" w14:textId="68200CF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4A57488" w14:textId="309DDC8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A744F35" w14:textId="33214856"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5B0FA13C" w14:textId="1EE0CE4E"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2A1213C8"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7FE4470"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094612B"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Kersa</w:t>
            </w:r>
          </w:p>
        </w:tc>
        <w:tc>
          <w:tcPr>
            <w:tcW w:w="452" w:type="pct"/>
            <w:tcBorders>
              <w:top w:val="nil"/>
              <w:left w:val="nil"/>
              <w:bottom w:val="single" w:sz="4" w:space="0" w:color="auto"/>
              <w:right w:val="single" w:sz="4" w:space="0" w:color="auto"/>
            </w:tcBorders>
            <w:shd w:val="clear" w:color="auto" w:fill="auto"/>
            <w:noWrap/>
            <w:vAlign w:val="center"/>
            <w:hideMark/>
          </w:tcPr>
          <w:p w14:paraId="676083D0"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7CADB08E" w14:textId="31574F9E"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2E5B2A4D" w14:textId="7D962C9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7A72A968" w14:textId="0539DF60"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BD9E807" w14:textId="183B07A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DD0806"/>
            <w:vAlign w:val="center"/>
            <w:hideMark/>
          </w:tcPr>
          <w:p w14:paraId="11A72817"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73</w:t>
            </w:r>
          </w:p>
        </w:tc>
        <w:tc>
          <w:tcPr>
            <w:tcW w:w="206" w:type="pct"/>
            <w:tcBorders>
              <w:top w:val="nil"/>
              <w:left w:val="nil"/>
              <w:bottom w:val="single" w:sz="4" w:space="0" w:color="auto"/>
              <w:right w:val="single" w:sz="4" w:space="0" w:color="auto"/>
            </w:tcBorders>
            <w:shd w:val="clear" w:color="auto" w:fill="auto"/>
            <w:noWrap/>
            <w:vAlign w:val="center"/>
            <w:hideMark/>
          </w:tcPr>
          <w:p w14:paraId="54B9C223" w14:textId="2BA201E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75599300" w14:textId="012F4858"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0869627C" w14:textId="0DF71A8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DF3EFB6" w14:textId="5BC0AC17"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23FE998" w14:textId="0996E2E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08F122D8" w14:textId="7C8BB9B1"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25D27BE8" w14:textId="175FAC38"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16E8390B" w14:textId="4C5EAFFE"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5E11297" w14:textId="67928055"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000000" w:fill="1FB714"/>
            <w:vAlign w:val="center"/>
            <w:hideMark/>
          </w:tcPr>
          <w:p w14:paraId="0693228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3" w:type="pct"/>
            <w:tcBorders>
              <w:top w:val="nil"/>
              <w:left w:val="nil"/>
              <w:bottom w:val="single" w:sz="4" w:space="0" w:color="auto"/>
              <w:right w:val="single" w:sz="4" w:space="0" w:color="auto"/>
            </w:tcBorders>
            <w:shd w:val="clear" w:color="auto" w:fill="auto"/>
            <w:noWrap/>
            <w:vAlign w:val="center"/>
            <w:hideMark/>
          </w:tcPr>
          <w:p w14:paraId="559FFEDD" w14:textId="7A522DA5"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7601471D" w14:textId="3DADFAF1"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5642F9E2"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128D970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CE7CA4C" w14:textId="5680CDE2"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Shashemene</w:t>
            </w:r>
          </w:p>
        </w:tc>
        <w:tc>
          <w:tcPr>
            <w:tcW w:w="452" w:type="pct"/>
            <w:tcBorders>
              <w:top w:val="nil"/>
              <w:left w:val="nil"/>
              <w:bottom w:val="single" w:sz="4" w:space="0" w:color="auto"/>
              <w:right w:val="single" w:sz="4" w:space="0" w:color="auto"/>
            </w:tcBorders>
            <w:shd w:val="clear" w:color="auto" w:fill="auto"/>
            <w:noWrap/>
            <w:vAlign w:val="center"/>
            <w:hideMark/>
          </w:tcPr>
          <w:p w14:paraId="4348AEE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5669F5CF" w14:textId="26674B3E"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3A07DAA5" w14:textId="63BE51D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5A5BBA9D" w14:textId="175616B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0C130E9A" w14:textId="5CB26F7A"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223DD32" w14:textId="446B84F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4E9AA4B" w14:textId="6BD8FC47"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5336E4FF" w14:textId="7E5315FE"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7BFBFE19" w14:textId="547FA82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0D5001C4" w14:textId="4063F71B"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51607945" w14:textId="560B8D17"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D192753" w14:textId="143093BC"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4906A47F" w14:textId="26A047C0"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1EE17408" w14:textId="6DED49EB"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A2D0CDB" w14:textId="4339ACE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3D52FF02" w14:textId="16AB604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340DB436" w14:textId="47986FE2"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0CC75635" w14:textId="3E091BE0"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677DC23A"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627929A4"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D3F70E9"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Mieso</w:t>
            </w:r>
          </w:p>
        </w:tc>
        <w:tc>
          <w:tcPr>
            <w:tcW w:w="452" w:type="pct"/>
            <w:tcBorders>
              <w:top w:val="nil"/>
              <w:left w:val="nil"/>
              <w:bottom w:val="single" w:sz="4" w:space="0" w:color="auto"/>
              <w:right w:val="single" w:sz="4" w:space="0" w:color="auto"/>
            </w:tcBorders>
            <w:shd w:val="clear" w:color="auto" w:fill="auto"/>
            <w:noWrap/>
            <w:vAlign w:val="center"/>
            <w:hideMark/>
          </w:tcPr>
          <w:p w14:paraId="65DB8FE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332C9B63" w14:textId="7E7F33FE"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5151F237" w14:textId="70FA8C62"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FC60C3C" w14:textId="56E8883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BD034FB" w14:textId="31BE35CB"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D8D838E" w14:textId="69226CB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noWrap/>
            <w:vAlign w:val="center"/>
            <w:hideMark/>
          </w:tcPr>
          <w:p w14:paraId="38FCE0E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6" w:type="pct"/>
            <w:tcBorders>
              <w:top w:val="nil"/>
              <w:left w:val="nil"/>
              <w:bottom w:val="single" w:sz="4" w:space="0" w:color="auto"/>
              <w:right w:val="single" w:sz="18" w:space="0" w:color="auto"/>
            </w:tcBorders>
            <w:shd w:val="clear" w:color="auto" w:fill="auto"/>
            <w:noWrap/>
            <w:vAlign w:val="center"/>
            <w:hideMark/>
          </w:tcPr>
          <w:p w14:paraId="584C3982" w14:textId="68B246C7"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7F471048" w14:textId="1A52425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448951D" w14:textId="60C8F69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F8D5639" w14:textId="18A84AD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C3196A1" w14:textId="0B4C8B27"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156C9B19" w14:textId="1283179C"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0286C442" w14:textId="4A2D773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0723D7F8" w14:textId="4D44488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0520FD39" w14:textId="4F9E8BE7"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5D9F19AF" w14:textId="1069ED3F"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3BA9430B" w14:textId="4ABF3293"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56E0720F"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E9124FA"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014478F8"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Bako Tibe</w:t>
            </w:r>
          </w:p>
        </w:tc>
        <w:tc>
          <w:tcPr>
            <w:tcW w:w="452" w:type="pct"/>
            <w:tcBorders>
              <w:top w:val="nil"/>
              <w:left w:val="nil"/>
              <w:bottom w:val="single" w:sz="4" w:space="0" w:color="auto"/>
              <w:right w:val="single" w:sz="4" w:space="0" w:color="auto"/>
            </w:tcBorders>
            <w:shd w:val="clear" w:color="auto" w:fill="auto"/>
            <w:noWrap/>
            <w:vAlign w:val="center"/>
            <w:hideMark/>
          </w:tcPr>
          <w:p w14:paraId="3AE1760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noWrap/>
            <w:vAlign w:val="center"/>
            <w:hideMark/>
          </w:tcPr>
          <w:p w14:paraId="767972EF" w14:textId="2403FD15"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2C3B2D51" w14:textId="4810D3A3"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754644E1" w14:textId="4893F93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3CD5E61" w14:textId="6FCCAD7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8AA85C8" w14:textId="1A286D9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60DB1BA0" w14:textId="1C00803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50BFBE63" w14:textId="5A4463D9"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66F7C011" w14:textId="0CB764C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9903FCA" w14:textId="72A31F08"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3DEC0CA3" w14:textId="76EA5AD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3ADA468" w14:textId="17AB90FF"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5788DF6E" w14:textId="2BE6449B"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38F05AE6" w14:textId="3BE2AA1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7DBFE85" w14:textId="01A47F57"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000000" w:fill="1FB714"/>
            <w:vAlign w:val="center"/>
            <w:hideMark/>
          </w:tcPr>
          <w:p w14:paraId="4DC033C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3" w:type="pct"/>
            <w:tcBorders>
              <w:top w:val="nil"/>
              <w:left w:val="nil"/>
              <w:bottom w:val="single" w:sz="4" w:space="0" w:color="auto"/>
              <w:right w:val="single" w:sz="4" w:space="0" w:color="auto"/>
            </w:tcBorders>
            <w:shd w:val="clear" w:color="auto" w:fill="auto"/>
            <w:noWrap/>
            <w:vAlign w:val="center"/>
            <w:hideMark/>
          </w:tcPr>
          <w:p w14:paraId="618EE55B" w14:textId="1EB5E28E"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4201B744" w14:textId="42C13309"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67B1C96D"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7B8498CA"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8E67A71"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Z Dugda</w:t>
            </w:r>
          </w:p>
        </w:tc>
        <w:tc>
          <w:tcPr>
            <w:tcW w:w="452" w:type="pct"/>
            <w:tcBorders>
              <w:top w:val="nil"/>
              <w:left w:val="nil"/>
              <w:bottom w:val="single" w:sz="4" w:space="0" w:color="auto"/>
              <w:right w:val="single" w:sz="4" w:space="0" w:color="auto"/>
            </w:tcBorders>
            <w:shd w:val="clear" w:color="auto" w:fill="auto"/>
            <w:noWrap/>
            <w:vAlign w:val="center"/>
            <w:hideMark/>
          </w:tcPr>
          <w:p w14:paraId="2CF3FAA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26E4661D" w14:textId="08CFB042"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232E20E8" w14:textId="22A996D1"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BB12ADD" w14:textId="5F0B844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6C63E2C" w14:textId="57DF568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E4BE850" w14:textId="2E07BA6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511C261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94.1</w:t>
            </w:r>
          </w:p>
        </w:tc>
        <w:tc>
          <w:tcPr>
            <w:tcW w:w="206" w:type="pct"/>
            <w:tcBorders>
              <w:top w:val="nil"/>
              <w:left w:val="nil"/>
              <w:bottom w:val="single" w:sz="4" w:space="0" w:color="auto"/>
              <w:right w:val="single" w:sz="18" w:space="0" w:color="auto"/>
            </w:tcBorders>
            <w:shd w:val="clear" w:color="000000" w:fill="DD0806"/>
            <w:vAlign w:val="center"/>
            <w:hideMark/>
          </w:tcPr>
          <w:p w14:paraId="3FEE492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66</w:t>
            </w: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337A10C0" w14:textId="7988070B"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CE16193" w14:textId="72831F3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D693DB7" w14:textId="2B516250"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69714BF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99</w:t>
            </w:r>
          </w:p>
        </w:tc>
        <w:tc>
          <w:tcPr>
            <w:tcW w:w="239" w:type="pct"/>
            <w:tcBorders>
              <w:top w:val="nil"/>
              <w:left w:val="nil"/>
              <w:bottom w:val="single" w:sz="4" w:space="0" w:color="auto"/>
              <w:right w:val="single" w:sz="18" w:space="0" w:color="auto"/>
            </w:tcBorders>
            <w:shd w:val="clear" w:color="000000" w:fill="1FB714"/>
            <w:vAlign w:val="center"/>
            <w:hideMark/>
          </w:tcPr>
          <w:p w14:paraId="3A7BAB8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356F41DD" w14:textId="6C356F1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083E9880" w14:textId="58F422B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646D187A" w14:textId="28E3D005"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850E014" w14:textId="46B022FD"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61B13E59" w14:textId="6E3B0F36"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48131D30"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2A89466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6F5F5F52"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Gololcha</w:t>
            </w:r>
          </w:p>
        </w:tc>
        <w:tc>
          <w:tcPr>
            <w:tcW w:w="452" w:type="pct"/>
            <w:tcBorders>
              <w:top w:val="nil"/>
              <w:left w:val="nil"/>
              <w:bottom w:val="single" w:sz="4" w:space="0" w:color="auto"/>
              <w:right w:val="single" w:sz="4" w:space="0" w:color="auto"/>
            </w:tcBorders>
            <w:shd w:val="clear" w:color="auto" w:fill="auto"/>
            <w:noWrap/>
            <w:vAlign w:val="center"/>
            <w:hideMark/>
          </w:tcPr>
          <w:p w14:paraId="38D8AE9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6BADF286" w14:textId="6AC37982"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0B3DF692" w14:textId="681969D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6328E420" w14:textId="31FE090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2C49C75" w14:textId="79ACA2D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BB2FF82" w14:textId="6EF0CBE7"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5D00F13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99</w:t>
            </w:r>
          </w:p>
        </w:tc>
        <w:tc>
          <w:tcPr>
            <w:tcW w:w="206" w:type="pct"/>
            <w:tcBorders>
              <w:top w:val="nil"/>
              <w:left w:val="nil"/>
              <w:bottom w:val="single" w:sz="4" w:space="0" w:color="auto"/>
              <w:right w:val="single" w:sz="18" w:space="0" w:color="auto"/>
            </w:tcBorders>
            <w:shd w:val="clear" w:color="auto" w:fill="auto"/>
            <w:vAlign w:val="center"/>
            <w:hideMark/>
          </w:tcPr>
          <w:p w14:paraId="0833E19F" w14:textId="26CB5208"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49633B2C" w14:textId="6116D32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EE1D97A" w14:textId="43AF354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39611D00" w14:textId="339B5117"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5DA2504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97</w:t>
            </w:r>
          </w:p>
        </w:tc>
        <w:tc>
          <w:tcPr>
            <w:tcW w:w="239" w:type="pct"/>
            <w:tcBorders>
              <w:top w:val="nil"/>
              <w:left w:val="nil"/>
              <w:bottom w:val="single" w:sz="4" w:space="0" w:color="auto"/>
              <w:right w:val="single" w:sz="18" w:space="0" w:color="auto"/>
            </w:tcBorders>
            <w:shd w:val="clear" w:color="auto" w:fill="auto"/>
            <w:vAlign w:val="center"/>
            <w:hideMark/>
          </w:tcPr>
          <w:p w14:paraId="36EDC3DA" w14:textId="68829B98"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5A7F4DCC" w14:textId="759817EB"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0D86F83" w14:textId="66DA7C5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6A3ADDB6" w14:textId="66E029A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F58893F" w14:textId="40AA0F82"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329638F0" w14:textId="5721B808"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083477B5"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205397A7"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1ED93A5"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Gelana</w:t>
            </w:r>
          </w:p>
        </w:tc>
        <w:tc>
          <w:tcPr>
            <w:tcW w:w="452" w:type="pct"/>
            <w:tcBorders>
              <w:top w:val="nil"/>
              <w:left w:val="nil"/>
              <w:bottom w:val="single" w:sz="4" w:space="0" w:color="auto"/>
              <w:right w:val="single" w:sz="4" w:space="0" w:color="auto"/>
            </w:tcBorders>
            <w:shd w:val="clear" w:color="auto" w:fill="auto"/>
            <w:noWrap/>
            <w:vAlign w:val="center"/>
            <w:hideMark/>
          </w:tcPr>
          <w:p w14:paraId="524600B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6295B21C" w14:textId="439DE186"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23DEC945" w14:textId="1AE1AA9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4DC2187" w14:textId="5E5B608A"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BFEFA20" w14:textId="7293729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7FCEA5C4" w14:textId="1DA0BAC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35BA520E"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94.3</w:t>
            </w:r>
          </w:p>
        </w:tc>
        <w:tc>
          <w:tcPr>
            <w:tcW w:w="206" w:type="pct"/>
            <w:tcBorders>
              <w:top w:val="nil"/>
              <w:left w:val="nil"/>
              <w:bottom w:val="single" w:sz="4" w:space="0" w:color="auto"/>
              <w:right w:val="single" w:sz="18" w:space="0" w:color="auto"/>
            </w:tcBorders>
            <w:shd w:val="clear" w:color="auto" w:fill="auto"/>
            <w:vAlign w:val="center"/>
            <w:hideMark/>
          </w:tcPr>
          <w:p w14:paraId="47EAB4AF" w14:textId="3A29C0DA"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12227000" w14:textId="6ED8484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E2F5BFB" w14:textId="7A58D66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09E89DEE" w14:textId="3D252F50"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3BFF5C99"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97.3</w:t>
            </w:r>
          </w:p>
        </w:tc>
        <w:tc>
          <w:tcPr>
            <w:tcW w:w="239" w:type="pct"/>
            <w:tcBorders>
              <w:top w:val="nil"/>
              <w:left w:val="nil"/>
              <w:bottom w:val="single" w:sz="4" w:space="0" w:color="auto"/>
              <w:right w:val="single" w:sz="18" w:space="0" w:color="auto"/>
            </w:tcBorders>
            <w:shd w:val="clear" w:color="auto" w:fill="auto"/>
            <w:vAlign w:val="center"/>
            <w:hideMark/>
          </w:tcPr>
          <w:p w14:paraId="4E9028B5" w14:textId="5694F570"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0B767A67" w14:textId="2B98C0A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B42824E" w14:textId="1E247169"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18DCFB7" w14:textId="771F845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866701A" w14:textId="0F24C41E"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6CE7805E" w14:textId="10846388"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32F1DB0A"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5FE12169"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ACB9DFF"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Hawi Gudina</w:t>
            </w:r>
          </w:p>
        </w:tc>
        <w:tc>
          <w:tcPr>
            <w:tcW w:w="452" w:type="pct"/>
            <w:tcBorders>
              <w:top w:val="nil"/>
              <w:left w:val="nil"/>
              <w:bottom w:val="single" w:sz="4" w:space="0" w:color="auto"/>
              <w:right w:val="single" w:sz="4" w:space="0" w:color="auto"/>
            </w:tcBorders>
            <w:shd w:val="clear" w:color="auto" w:fill="auto"/>
            <w:noWrap/>
            <w:vAlign w:val="center"/>
            <w:hideMark/>
          </w:tcPr>
          <w:p w14:paraId="50792C3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53A1CEA9" w14:textId="41EB0776"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01820855" w14:textId="708A1667"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74865DAC" w14:textId="7C8A53C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61C4838C" w14:textId="61BC8B33"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AF7852C" w14:textId="19350D41"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14BCD7BB"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6" w:type="pct"/>
            <w:tcBorders>
              <w:top w:val="nil"/>
              <w:left w:val="nil"/>
              <w:bottom w:val="single" w:sz="4" w:space="0" w:color="auto"/>
              <w:right w:val="single" w:sz="18" w:space="0" w:color="auto"/>
            </w:tcBorders>
            <w:shd w:val="clear" w:color="auto" w:fill="auto"/>
            <w:vAlign w:val="center"/>
            <w:hideMark/>
          </w:tcPr>
          <w:p w14:paraId="2BACE63E" w14:textId="234A3568"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2309B30A" w14:textId="70EF927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6264A4B" w14:textId="31D4096C"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5FCF9E9" w14:textId="2E7A54AB"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150C313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39" w:type="pct"/>
            <w:tcBorders>
              <w:top w:val="nil"/>
              <w:left w:val="nil"/>
              <w:bottom w:val="single" w:sz="4" w:space="0" w:color="auto"/>
              <w:right w:val="single" w:sz="18" w:space="0" w:color="auto"/>
            </w:tcBorders>
            <w:shd w:val="clear" w:color="auto" w:fill="auto"/>
            <w:vAlign w:val="center"/>
            <w:hideMark/>
          </w:tcPr>
          <w:p w14:paraId="0FC9E9F3" w14:textId="260EF532"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5020BB42" w14:textId="26E1472C"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12BCC4B9" w14:textId="2B742BD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6ED39657" w14:textId="22C1B9A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63B7D18" w14:textId="7CFD305C"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733AD45D" w14:textId="183525B2"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68C50A7A"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036CCDC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001FE9AC"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Mieso</w:t>
            </w:r>
          </w:p>
        </w:tc>
        <w:tc>
          <w:tcPr>
            <w:tcW w:w="452" w:type="pct"/>
            <w:tcBorders>
              <w:top w:val="nil"/>
              <w:left w:val="nil"/>
              <w:bottom w:val="single" w:sz="4" w:space="0" w:color="auto"/>
              <w:right w:val="single" w:sz="4" w:space="0" w:color="auto"/>
            </w:tcBorders>
            <w:shd w:val="clear" w:color="auto" w:fill="auto"/>
            <w:noWrap/>
            <w:vAlign w:val="center"/>
            <w:hideMark/>
          </w:tcPr>
          <w:p w14:paraId="635427C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2E87C5C8" w14:textId="49F3E346"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29BB5782" w14:textId="2C62C47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1318E581" w14:textId="64176FA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D294015" w14:textId="7224425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noWrap/>
            <w:vAlign w:val="center"/>
            <w:hideMark/>
          </w:tcPr>
          <w:p w14:paraId="728C44A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6" w:type="pct"/>
            <w:tcBorders>
              <w:top w:val="nil"/>
              <w:left w:val="nil"/>
              <w:bottom w:val="single" w:sz="4" w:space="0" w:color="auto"/>
              <w:right w:val="single" w:sz="4" w:space="0" w:color="auto"/>
            </w:tcBorders>
            <w:shd w:val="clear" w:color="auto" w:fill="auto"/>
            <w:vAlign w:val="center"/>
            <w:hideMark/>
          </w:tcPr>
          <w:p w14:paraId="0A320759" w14:textId="74132062"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vAlign w:val="center"/>
            <w:hideMark/>
          </w:tcPr>
          <w:p w14:paraId="3C5084A0" w14:textId="1CCE42C5"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77FCB6CD" w14:textId="2FE43A1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34FDDE05" w14:textId="6195328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0A3B2FED" w14:textId="33BFA13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1BAA3CD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39" w:type="pct"/>
            <w:tcBorders>
              <w:top w:val="nil"/>
              <w:left w:val="nil"/>
              <w:bottom w:val="single" w:sz="4" w:space="0" w:color="auto"/>
              <w:right w:val="single" w:sz="18" w:space="0" w:color="auto"/>
            </w:tcBorders>
            <w:shd w:val="clear" w:color="000000" w:fill="1FB714"/>
            <w:vAlign w:val="center"/>
            <w:hideMark/>
          </w:tcPr>
          <w:p w14:paraId="6CEDB2B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75EEEF4C" w14:textId="599945E0"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A5F3383" w14:textId="681A7C5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614820FF" w14:textId="5B21DB6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2726D2DF" w14:textId="3CEA82D7"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17746EA2" w14:textId="0BAA4115"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5BA6F07F"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6A2FCB0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468D9EAB"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Shebe</w:t>
            </w:r>
          </w:p>
        </w:tc>
        <w:tc>
          <w:tcPr>
            <w:tcW w:w="452" w:type="pct"/>
            <w:tcBorders>
              <w:top w:val="nil"/>
              <w:left w:val="nil"/>
              <w:bottom w:val="single" w:sz="4" w:space="0" w:color="auto"/>
              <w:right w:val="single" w:sz="4" w:space="0" w:color="auto"/>
            </w:tcBorders>
            <w:shd w:val="clear" w:color="auto" w:fill="auto"/>
            <w:noWrap/>
            <w:vAlign w:val="center"/>
            <w:hideMark/>
          </w:tcPr>
          <w:p w14:paraId="420CE40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0393EB0F" w14:textId="1D8F8757"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5CAD591E" w14:textId="2647DDB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0140B65C" w14:textId="2E1259E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AA08E76" w14:textId="1110B0C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6C8610B2" w14:textId="485A169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DD0806"/>
            <w:vAlign w:val="center"/>
            <w:hideMark/>
          </w:tcPr>
          <w:p w14:paraId="6E3B5B1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80</w:t>
            </w:r>
          </w:p>
        </w:tc>
        <w:tc>
          <w:tcPr>
            <w:tcW w:w="206" w:type="pct"/>
            <w:tcBorders>
              <w:top w:val="nil"/>
              <w:left w:val="nil"/>
              <w:bottom w:val="single" w:sz="4" w:space="0" w:color="auto"/>
              <w:right w:val="single" w:sz="18" w:space="0" w:color="auto"/>
            </w:tcBorders>
            <w:shd w:val="clear" w:color="auto" w:fill="auto"/>
            <w:vAlign w:val="center"/>
            <w:hideMark/>
          </w:tcPr>
          <w:p w14:paraId="76232CB1" w14:textId="43223C7B"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3E767551" w14:textId="13772469"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17F775F" w14:textId="5CBC8EE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2135445" w14:textId="48C448E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6A94D652"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39" w:type="pct"/>
            <w:tcBorders>
              <w:top w:val="nil"/>
              <w:left w:val="nil"/>
              <w:bottom w:val="single" w:sz="4" w:space="0" w:color="auto"/>
              <w:right w:val="single" w:sz="18" w:space="0" w:color="auto"/>
            </w:tcBorders>
            <w:shd w:val="clear" w:color="auto" w:fill="auto"/>
            <w:vAlign w:val="center"/>
            <w:hideMark/>
          </w:tcPr>
          <w:p w14:paraId="6AEF0059" w14:textId="2D2DBD35"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6DED3A22" w14:textId="4EC0545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0DC2875" w14:textId="436FC53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5908DEF4" w14:textId="31EE0A1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45E174C" w14:textId="14056A19"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68B0A496" w14:textId="2EC409D7"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476D294E"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2E652875"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noWrap/>
            <w:vAlign w:val="center"/>
            <w:hideMark/>
          </w:tcPr>
          <w:p w14:paraId="79CDCEB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Gogu-Seyo</w:t>
            </w:r>
          </w:p>
        </w:tc>
        <w:tc>
          <w:tcPr>
            <w:tcW w:w="452" w:type="pct"/>
            <w:tcBorders>
              <w:top w:val="nil"/>
              <w:left w:val="nil"/>
              <w:bottom w:val="single" w:sz="4" w:space="0" w:color="auto"/>
              <w:right w:val="single" w:sz="4" w:space="0" w:color="auto"/>
            </w:tcBorders>
            <w:shd w:val="clear" w:color="auto" w:fill="auto"/>
            <w:noWrap/>
            <w:vAlign w:val="center"/>
            <w:hideMark/>
          </w:tcPr>
          <w:p w14:paraId="677F535C"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1AADE264" w14:textId="31BA3EE5"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1BD2D45F" w14:textId="510B9D19"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022A0347" w14:textId="4596B3FB"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20CC6834" w14:textId="41836D3D"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5CC64937" w14:textId="6A029AD1"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DF3A7E9" w14:textId="00FA461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vAlign w:val="center"/>
            <w:hideMark/>
          </w:tcPr>
          <w:p w14:paraId="477D62D2" w14:textId="1C5F344D"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3044EF93" w14:textId="0B6628F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FA7B9B6" w14:textId="693D890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08C56C1" w14:textId="78BE5061"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62E90992" w14:textId="381E8D61"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vAlign w:val="center"/>
            <w:hideMark/>
          </w:tcPr>
          <w:p w14:paraId="21210F9D" w14:textId="07228AB3"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0C60D141" w14:textId="532F9AF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79486E92" w14:textId="6457E5F1"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6AC6CD93" w14:textId="1B1D38F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67C96807" w14:textId="4B1E996B"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34A8B67A" w14:textId="6FF08139"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0174EBE2"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41D67E0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5CAD0969"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Bedele</w:t>
            </w:r>
          </w:p>
        </w:tc>
        <w:tc>
          <w:tcPr>
            <w:tcW w:w="452" w:type="pct"/>
            <w:tcBorders>
              <w:top w:val="nil"/>
              <w:left w:val="nil"/>
              <w:bottom w:val="single" w:sz="4" w:space="0" w:color="auto"/>
              <w:right w:val="single" w:sz="4" w:space="0" w:color="auto"/>
            </w:tcBorders>
            <w:shd w:val="clear" w:color="auto" w:fill="auto"/>
            <w:noWrap/>
            <w:vAlign w:val="center"/>
            <w:hideMark/>
          </w:tcPr>
          <w:p w14:paraId="754EF68E"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PMI</w:t>
            </w:r>
          </w:p>
        </w:tc>
        <w:tc>
          <w:tcPr>
            <w:tcW w:w="206" w:type="pct"/>
            <w:tcBorders>
              <w:top w:val="nil"/>
              <w:left w:val="nil"/>
              <w:bottom w:val="single" w:sz="4" w:space="0" w:color="auto"/>
              <w:right w:val="single" w:sz="4" w:space="0" w:color="auto"/>
            </w:tcBorders>
            <w:shd w:val="clear" w:color="auto" w:fill="auto"/>
            <w:vAlign w:val="center"/>
            <w:hideMark/>
          </w:tcPr>
          <w:p w14:paraId="715597A0" w14:textId="789A625D"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vAlign w:val="center"/>
            <w:hideMark/>
          </w:tcPr>
          <w:p w14:paraId="7BA6C0A5" w14:textId="55BC70F6"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47396CF5" w14:textId="39466BDA"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0115C5F4" w14:textId="5DA465E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3B57D80A" w14:textId="06E65BB6"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vAlign w:val="center"/>
            <w:hideMark/>
          </w:tcPr>
          <w:p w14:paraId="3407CC87"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95</w:t>
            </w:r>
          </w:p>
        </w:tc>
        <w:tc>
          <w:tcPr>
            <w:tcW w:w="206" w:type="pct"/>
            <w:tcBorders>
              <w:top w:val="nil"/>
              <w:left w:val="nil"/>
              <w:bottom w:val="single" w:sz="4" w:space="0" w:color="auto"/>
              <w:right w:val="single" w:sz="18" w:space="0" w:color="auto"/>
            </w:tcBorders>
            <w:shd w:val="clear" w:color="auto" w:fill="auto"/>
            <w:vAlign w:val="center"/>
            <w:hideMark/>
          </w:tcPr>
          <w:p w14:paraId="2A3E34A1" w14:textId="4E591435"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vAlign w:val="center"/>
            <w:hideMark/>
          </w:tcPr>
          <w:p w14:paraId="2F75D94F" w14:textId="4A690CD8"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71E76DA" w14:textId="3B1EA145"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6C26A27" w14:textId="211DB600"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vAlign w:val="center"/>
            <w:hideMark/>
          </w:tcPr>
          <w:p w14:paraId="2B6F35A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239" w:type="pct"/>
            <w:tcBorders>
              <w:top w:val="nil"/>
              <w:left w:val="nil"/>
              <w:bottom w:val="single" w:sz="4" w:space="0" w:color="auto"/>
              <w:right w:val="single" w:sz="18" w:space="0" w:color="auto"/>
            </w:tcBorders>
            <w:shd w:val="clear" w:color="auto" w:fill="auto"/>
            <w:vAlign w:val="center"/>
            <w:hideMark/>
          </w:tcPr>
          <w:p w14:paraId="646A3F8D" w14:textId="0BDBE0FD"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vAlign w:val="center"/>
            <w:hideMark/>
          </w:tcPr>
          <w:p w14:paraId="5B14F60A" w14:textId="0D530C3A"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4E2FB419" w14:textId="4608B708"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71D1474" w14:textId="57627CF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1A652CC" w14:textId="78608EAE"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74C33FD6" w14:textId="2B4E9496"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12648754"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7D89E961"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2ECB3BDB"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Wondogonet</w:t>
            </w:r>
          </w:p>
        </w:tc>
        <w:tc>
          <w:tcPr>
            <w:tcW w:w="452" w:type="pct"/>
            <w:tcBorders>
              <w:top w:val="nil"/>
              <w:left w:val="nil"/>
              <w:bottom w:val="single" w:sz="4" w:space="0" w:color="auto"/>
              <w:right w:val="single" w:sz="4" w:space="0" w:color="auto"/>
            </w:tcBorders>
            <w:shd w:val="clear" w:color="auto" w:fill="auto"/>
            <w:noWrap/>
            <w:vAlign w:val="center"/>
            <w:hideMark/>
          </w:tcPr>
          <w:p w14:paraId="45C40B1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Abate</w:t>
            </w:r>
          </w:p>
        </w:tc>
        <w:tc>
          <w:tcPr>
            <w:tcW w:w="206" w:type="pct"/>
            <w:tcBorders>
              <w:top w:val="nil"/>
              <w:left w:val="nil"/>
              <w:bottom w:val="single" w:sz="4" w:space="0" w:color="auto"/>
              <w:right w:val="single" w:sz="4" w:space="0" w:color="auto"/>
            </w:tcBorders>
            <w:shd w:val="clear" w:color="auto" w:fill="auto"/>
            <w:noWrap/>
            <w:vAlign w:val="center"/>
            <w:hideMark/>
          </w:tcPr>
          <w:p w14:paraId="0CEB271D" w14:textId="00A6FD36"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34483344" w14:textId="214CB55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FFCC00"/>
            <w:noWrap/>
            <w:vAlign w:val="center"/>
            <w:hideMark/>
          </w:tcPr>
          <w:p w14:paraId="50E3863A"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94.4</w:t>
            </w:r>
          </w:p>
        </w:tc>
        <w:tc>
          <w:tcPr>
            <w:tcW w:w="206" w:type="pct"/>
            <w:tcBorders>
              <w:top w:val="nil"/>
              <w:left w:val="nil"/>
              <w:bottom w:val="single" w:sz="4" w:space="0" w:color="auto"/>
              <w:right w:val="single" w:sz="4" w:space="0" w:color="auto"/>
            </w:tcBorders>
            <w:shd w:val="clear" w:color="auto" w:fill="auto"/>
            <w:vAlign w:val="center"/>
            <w:hideMark/>
          </w:tcPr>
          <w:p w14:paraId="43A146B2" w14:textId="16D6AC32"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1D21FC86" w14:textId="4498BF5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BE15CB3" w14:textId="32F20FAA"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4FAE0576" w14:textId="0B4FC9D3"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62144FD0" w14:textId="0EFE47B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4046D77F" w14:textId="4C11394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8C6036B" w14:textId="4BD01D4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5F7E095E" w14:textId="0A012D7A"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noWrap/>
            <w:vAlign w:val="center"/>
            <w:hideMark/>
          </w:tcPr>
          <w:p w14:paraId="013A51C4" w14:textId="6A3A69A0"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noWrap/>
            <w:vAlign w:val="center"/>
            <w:hideMark/>
          </w:tcPr>
          <w:p w14:paraId="355F6DEC" w14:textId="5DF303D4"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908C689" w14:textId="4EE6BAA6"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50B545E8" w14:textId="04935BF5"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vAlign w:val="center"/>
            <w:hideMark/>
          </w:tcPr>
          <w:p w14:paraId="5547A617" w14:textId="243B7DD4"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38BBA98E" w14:textId="1956EDDB"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787484CD"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vAlign w:val="center"/>
            <w:hideMark/>
          </w:tcPr>
          <w:p w14:paraId="35A853B8"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vAlign w:val="center"/>
            <w:hideMark/>
          </w:tcPr>
          <w:p w14:paraId="15A08826" w14:textId="77777777" w:rsidR="00155A2B" w:rsidRPr="00155A2B" w:rsidRDefault="00155A2B" w:rsidP="002B7176">
            <w:pPr>
              <w:spacing w:after="0" w:line="240" w:lineRule="auto"/>
              <w:jc w:val="center"/>
              <w:rPr>
                <w:rFonts w:ascii="Arial" w:eastAsia="Times New Roman" w:hAnsi="Arial" w:cs="Arial"/>
                <w:color w:val="000000"/>
                <w:sz w:val="14"/>
                <w:szCs w:val="14"/>
              </w:rPr>
            </w:pPr>
            <w:r w:rsidRPr="00155A2B">
              <w:rPr>
                <w:rFonts w:ascii="Arial" w:eastAsia="Times New Roman" w:hAnsi="Arial" w:cs="Arial"/>
                <w:color w:val="000000"/>
                <w:sz w:val="14"/>
                <w:szCs w:val="14"/>
              </w:rPr>
              <w:t>Humbo</w:t>
            </w:r>
          </w:p>
        </w:tc>
        <w:tc>
          <w:tcPr>
            <w:tcW w:w="452" w:type="pct"/>
            <w:tcBorders>
              <w:top w:val="nil"/>
              <w:left w:val="nil"/>
              <w:bottom w:val="single" w:sz="4" w:space="0" w:color="auto"/>
              <w:right w:val="single" w:sz="4" w:space="0" w:color="auto"/>
            </w:tcBorders>
            <w:shd w:val="clear" w:color="auto" w:fill="auto"/>
            <w:noWrap/>
            <w:vAlign w:val="center"/>
            <w:hideMark/>
          </w:tcPr>
          <w:p w14:paraId="4A93C629"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Abate</w:t>
            </w:r>
          </w:p>
        </w:tc>
        <w:tc>
          <w:tcPr>
            <w:tcW w:w="206" w:type="pct"/>
            <w:tcBorders>
              <w:top w:val="nil"/>
              <w:left w:val="nil"/>
              <w:bottom w:val="single" w:sz="4" w:space="0" w:color="auto"/>
              <w:right w:val="single" w:sz="4" w:space="0" w:color="auto"/>
            </w:tcBorders>
            <w:shd w:val="clear" w:color="auto" w:fill="auto"/>
            <w:noWrap/>
            <w:vAlign w:val="center"/>
            <w:hideMark/>
          </w:tcPr>
          <w:p w14:paraId="2226011E" w14:textId="36EFBB1B" w:rsidR="00155A2B" w:rsidRPr="00155A2B" w:rsidRDefault="00155A2B" w:rsidP="002B7176">
            <w:pPr>
              <w:spacing w:after="0" w:line="240" w:lineRule="auto"/>
              <w:jc w:val="center"/>
              <w:rPr>
                <w:rFonts w:ascii="Arial" w:eastAsia="Times New Roman" w:hAnsi="Arial" w:cs="Arial"/>
                <w:sz w:val="14"/>
                <w:szCs w:val="14"/>
              </w:rPr>
            </w:pPr>
          </w:p>
        </w:tc>
        <w:tc>
          <w:tcPr>
            <w:tcW w:w="199" w:type="pct"/>
            <w:tcBorders>
              <w:top w:val="nil"/>
              <w:left w:val="nil"/>
              <w:bottom w:val="single" w:sz="4" w:space="0" w:color="auto"/>
              <w:right w:val="single" w:sz="4" w:space="0" w:color="auto"/>
            </w:tcBorders>
            <w:shd w:val="clear" w:color="auto" w:fill="auto"/>
            <w:noWrap/>
            <w:vAlign w:val="center"/>
            <w:hideMark/>
          </w:tcPr>
          <w:p w14:paraId="270596CB" w14:textId="25E9DEC4"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1C76BABF" w14:textId="1813C48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000000" w:fill="1FB714"/>
            <w:noWrap/>
            <w:vAlign w:val="center"/>
            <w:hideMark/>
          </w:tcPr>
          <w:p w14:paraId="11E6F26D"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99</w:t>
            </w:r>
          </w:p>
        </w:tc>
        <w:tc>
          <w:tcPr>
            <w:tcW w:w="206" w:type="pct"/>
            <w:tcBorders>
              <w:top w:val="nil"/>
              <w:left w:val="nil"/>
              <w:bottom w:val="single" w:sz="4" w:space="0" w:color="auto"/>
              <w:right w:val="single" w:sz="4" w:space="0" w:color="auto"/>
            </w:tcBorders>
            <w:shd w:val="clear" w:color="auto" w:fill="auto"/>
            <w:noWrap/>
            <w:vAlign w:val="center"/>
            <w:hideMark/>
          </w:tcPr>
          <w:p w14:paraId="63EF0C8C" w14:textId="4966E873"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64C1459A" w14:textId="0BF05E3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6598109E" w14:textId="1F5B470A"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15C257EA" w14:textId="0BC1030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5BB36FAB" w14:textId="069F0150"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0DCFCDCA" w14:textId="1D0209A5"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7816699D" w14:textId="7238BF87"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noWrap/>
            <w:vAlign w:val="center"/>
            <w:hideMark/>
          </w:tcPr>
          <w:p w14:paraId="0EDEA4D3" w14:textId="06188DEA"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noWrap/>
            <w:vAlign w:val="center"/>
            <w:hideMark/>
          </w:tcPr>
          <w:p w14:paraId="0E65DEA3" w14:textId="770904D3"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51ADE97" w14:textId="300B030C"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2DA3CB8" w14:textId="3180A885"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29582E0B" w14:textId="2FCDC2E5"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36EB359C" w14:textId="03BA9719" w:rsidR="00155A2B" w:rsidRPr="00155A2B" w:rsidRDefault="00155A2B" w:rsidP="002B7176">
            <w:pPr>
              <w:spacing w:after="0" w:line="240" w:lineRule="auto"/>
              <w:jc w:val="center"/>
              <w:rPr>
                <w:rFonts w:ascii="Arial" w:eastAsia="Times New Roman" w:hAnsi="Arial" w:cs="Arial"/>
                <w:sz w:val="14"/>
                <w:szCs w:val="14"/>
              </w:rPr>
            </w:pPr>
          </w:p>
        </w:tc>
      </w:tr>
      <w:tr w:rsidR="00155A2B" w:rsidRPr="00155A2B" w14:paraId="34A8D2D0" w14:textId="77777777" w:rsidTr="00884C57">
        <w:trPr>
          <w:trHeight w:val="300"/>
          <w:jc w:val="center"/>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14:paraId="2917923A"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Oromia</w:t>
            </w:r>
          </w:p>
        </w:tc>
        <w:tc>
          <w:tcPr>
            <w:tcW w:w="439" w:type="pct"/>
            <w:tcBorders>
              <w:top w:val="nil"/>
              <w:left w:val="nil"/>
              <w:bottom w:val="single" w:sz="4" w:space="0" w:color="auto"/>
              <w:right w:val="single" w:sz="4" w:space="0" w:color="auto"/>
            </w:tcBorders>
            <w:shd w:val="clear" w:color="auto" w:fill="auto"/>
            <w:noWrap/>
            <w:vAlign w:val="center"/>
            <w:hideMark/>
          </w:tcPr>
          <w:p w14:paraId="08518853"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Metehara</w:t>
            </w:r>
          </w:p>
        </w:tc>
        <w:tc>
          <w:tcPr>
            <w:tcW w:w="452" w:type="pct"/>
            <w:tcBorders>
              <w:top w:val="nil"/>
              <w:left w:val="nil"/>
              <w:bottom w:val="single" w:sz="4" w:space="0" w:color="auto"/>
              <w:right w:val="single" w:sz="4" w:space="0" w:color="auto"/>
            </w:tcBorders>
            <w:shd w:val="clear" w:color="auto" w:fill="auto"/>
            <w:noWrap/>
            <w:vAlign w:val="center"/>
            <w:hideMark/>
          </w:tcPr>
          <w:p w14:paraId="3AE7960B"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Abate</w:t>
            </w:r>
          </w:p>
        </w:tc>
        <w:tc>
          <w:tcPr>
            <w:tcW w:w="206" w:type="pct"/>
            <w:tcBorders>
              <w:top w:val="nil"/>
              <w:left w:val="nil"/>
              <w:bottom w:val="single" w:sz="4" w:space="0" w:color="auto"/>
              <w:right w:val="single" w:sz="4" w:space="0" w:color="auto"/>
            </w:tcBorders>
            <w:shd w:val="clear" w:color="000000" w:fill="1FB714"/>
            <w:noWrap/>
            <w:vAlign w:val="center"/>
            <w:hideMark/>
          </w:tcPr>
          <w:p w14:paraId="6173FF2F" w14:textId="77777777" w:rsidR="00155A2B" w:rsidRPr="00155A2B" w:rsidRDefault="00155A2B" w:rsidP="002B7176">
            <w:pPr>
              <w:spacing w:after="0" w:line="240" w:lineRule="auto"/>
              <w:jc w:val="center"/>
              <w:rPr>
                <w:rFonts w:ascii="Arial" w:eastAsia="Times New Roman" w:hAnsi="Arial" w:cs="Arial"/>
                <w:sz w:val="14"/>
                <w:szCs w:val="14"/>
              </w:rPr>
            </w:pPr>
            <w:r w:rsidRPr="00155A2B">
              <w:rPr>
                <w:rFonts w:ascii="Arial" w:eastAsia="Times New Roman" w:hAnsi="Arial" w:cs="Arial"/>
                <w:sz w:val="14"/>
                <w:szCs w:val="14"/>
              </w:rPr>
              <w:t>100</w:t>
            </w:r>
          </w:p>
        </w:tc>
        <w:tc>
          <w:tcPr>
            <w:tcW w:w="199" w:type="pct"/>
            <w:tcBorders>
              <w:top w:val="nil"/>
              <w:left w:val="nil"/>
              <w:bottom w:val="single" w:sz="4" w:space="0" w:color="auto"/>
              <w:right w:val="single" w:sz="4" w:space="0" w:color="auto"/>
            </w:tcBorders>
            <w:shd w:val="clear" w:color="auto" w:fill="auto"/>
            <w:noWrap/>
            <w:vAlign w:val="center"/>
            <w:hideMark/>
          </w:tcPr>
          <w:p w14:paraId="3A118A16" w14:textId="28434DA2"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4DEB49EE" w14:textId="3906187E"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vAlign w:val="center"/>
            <w:hideMark/>
          </w:tcPr>
          <w:p w14:paraId="5680046E" w14:textId="39E66F0B"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0836C90E" w14:textId="583EC798"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8CBD070" w14:textId="7B7C00CF"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18" w:space="0" w:color="auto"/>
            </w:tcBorders>
            <w:shd w:val="clear" w:color="auto" w:fill="auto"/>
            <w:noWrap/>
            <w:vAlign w:val="center"/>
            <w:hideMark/>
          </w:tcPr>
          <w:p w14:paraId="7E0834EC" w14:textId="5F38094C" w:rsidR="00155A2B" w:rsidRPr="00155A2B" w:rsidRDefault="00155A2B" w:rsidP="002B7176">
            <w:pPr>
              <w:spacing w:after="0" w:line="240" w:lineRule="auto"/>
              <w:jc w:val="center"/>
              <w:rPr>
                <w:rFonts w:ascii="Arial" w:eastAsia="Times New Roman" w:hAnsi="Arial" w:cs="Arial"/>
                <w:sz w:val="14"/>
                <w:szCs w:val="14"/>
              </w:rPr>
            </w:pPr>
          </w:p>
        </w:tc>
        <w:tc>
          <w:tcPr>
            <w:tcW w:w="191" w:type="pct"/>
            <w:tcBorders>
              <w:top w:val="nil"/>
              <w:left w:val="single" w:sz="18" w:space="0" w:color="auto"/>
              <w:bottom w:val="single" w:sz="4" w:space="0" w:color="auto"/>
              <w:right w:val="single" w:sz="4" w:space="0" w:color="auto"/>
            </w:tcBorders>
            <w:shd w:val="clear" w:color="auto" w:fill="auto"/>
            <w:noWrap/>
            <w:vAlign w:val="center"/>
            <w:hideMark/>
          </w:tcPr>
          <w:p w14:paraId="1BE33294" w14:textId="03C98B7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76182085" w14:textId="65F737EE"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6A47678" w14:textId="5829830C" w:rsidR="00155A2B" w:rsidRPr="00155A2B" w:rsidRDefault="00155A2B" w:rsidP="002B7176">
            <w:pPr>
              <w:spacing w:after="0" w:line="240" w:lineRule="auto"/>
              <w:jc w:val="center"/>
              <w:rPr>
                <w:rFonts w:ascii="Arial" w:eastAsia="Times New Roman" w:hAnsi="Arial" w:cs="Arial"/>
                <w:sz w:val="14"/>
                <w:szCs w:val="14"/>
              </w:rPr>
            </w:pPr>
          </w:p>
        </w:tc>
        <w:tc>
          <w:tcPr>
            <w:tcW w:w="206" w:type="pct"/>
            <w:tcBorders>
              <w:top w:val="nil"/>
              <w:left w:val="nil"/>
              <w:bottom w:val="single" w:sz="4" w:space="0" w:color="auto"/>
              <w:right w:val="single" w:sz="4" w:space="0" w:color="auto"/>
            </w:tcBorders>
            <w:shd w:val="clear" w:color="auto" w:fill="auto"/>
            <w:noWrap/>
            <w:vAlign w:val="center"/>
            <w:hideMark/>
          </w:tcPr>
          <w:p w14:paraId="3E619FA7" w14:textId="4B95382E" w:rsidR="00155A2B" w:rsidRPr="00155A2B" w:rsidRDefault="00155A2B" w:rsidP="002B7176">
            <w:pPr>
              <w:spacing w:after="0" w:line="240" w:lineRule="auto"/>
              <w:jc w:val="center"/>
              <w:rPr>
                <w:rFonts w:ascii="Arial" w:eastAsia="Times New Roman" w:hAnsi="Arial" w:cs="Arial"/>
                <w:sz w:val="14"/>
                <w:szCs w:val="14"/>
              </w:rPr>
            </w:pPr>
          </w:p>
        </w:tc>
        <w:tc>
          <w:tcPr>
            <w:tcW w:w="239" w:type="pct"/>
            <w:tcBorders>
              <w:top w:val="nil"/>
              <w:left w:val="nil"/>
              <w:bottom w:val="single" w:sz="4" w:space="0" w:color="auto"/>
              <w:right w:val="single" w:sz="18" w:space="0" w:color="auto"/>
            </w:tcBorders>
            <w:shd w:val="clear" w:color="auto" w:fill="auto"/>
            <w:noWrap/>
            <w:vAlign w:val="center"/>
            <w:hideMark/>
          </w:tcPr>
          <w:p w14:paraId="42369D23" w14:textId="369907DD" w:rsidR="00155A2B" w:rsidRPr="00155A2B" w:rsidRDefault="00155A2B" w:rsidP="002B7176">
            <w:pPr>
              <w:spacing w:after="0" w:line="240" w:lineRule="auto"/>
              <w:jc w:val="center"/>
              <w:rPr>
                <w:rFonts w:ascii="Arial" w:eastAsia="Times New Roman" w:hAnsi="Arial" w:cs="Arial"/>
                <w:sz w:val="14"/>
                <w:szCs w:val="14"/>
              </w:rPr>
            </w:pPr>
          </w:p>
        </w:tc>
        <w:tc>
          <w:tcPr>
            <w:tcW w:w="201" w:type="pct"/>
            <w:tcBorders>
              <w:top w:val="nil"/>
              <w:left w:val="single" w:sz="18" w:space="0" w:color="auto"/>
              <w:bottom w:val="single" w:sz="4" w:space="0" w:color="auto"/>
              <w:right w:val="single" w:sz="4" w:space="0" w:color="auto"/>
            </w:tcBorders>
            <w:shd w:val="clear" w:color="auto" w:fill="auto"/>
            <w:noWrap/>
            <w:vAlign w:val="center"/>
            <w:hideMark/>
          </w:tcPr>
          <w:p w14:paraId="44372EE4" w14:textId="27CF8A3F"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40EBF3E" w14:textId="5FF74802"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14CB5BE8" w14:textId="2C926C9D" w:rsidR="00155A2B" w:rsidRPr="00155A2B" w:rsidRDefault="00155A2B" w:rsidP="002B7176">
            <w:pPr>
              <w:spacing w:after="0" w:line="240" w:lineRule="auto"/>
              <w:jc w:val="center"/>
              <w:rPr>
                <w:rFonts w:ascii="Arial" w:eastAsia="Times New Roman" w:hAnsi="Arial" w:cs="Arial"/>
                <w:sz w:val="14"/>
                <w:szCs w:val="14"/>
              </w:rPr>
            </w:pPr>
          </w:p>
        </w:tc>
        <w:tc>
          <w:tcPr>
            <w:tcW w:w="203" w:type="pct"/>
            <w:tcBorders>
              <w:top w:val="nil"/>
              <w:left w:val="nil"/>
              <w:bottom w:val="single" w:sz="4" w:space="0" w:color="auto"/>
              <w:right w:val="single" w:sz="4" w:space="0" w:color="auto"/>
            </w:tcBorders>
            <w:shd w:val="clear" w:color="auto" w:fill="auto"/>
            <w:noWrap/>
            <w:vAlign w:val="center"/>
            <w:hideMark/>
          </w:tcPr>
          <w:p w14:paraId="58919777" w14:textId="085D8E7E" w:rsidR="00155A2B" w:rsidRPr="00155A2B" w:rsidRDefault="00155A2B" w:rsidP="002B7176">
            <w:pPr>
              <w:spacing w:after="0" w:line="240" w:lineRule="auto"/>
              <w:jc w:val="center"/>
              <w:rPr>
                <w:rFonts w:ascii="Arial" w:eastAsia="Times New Roman" w:hAnsi="Arial" w:cs="Arial"/>
                <w:sz w:val="14"/>
                <w:szCs w:val="14"/>
              </w:rPr>
            </w:pPr>
          </w:p>
        </w:tc>
        <w:tc>
          <w:tcPr>
            <w:tcW w:w="200" w:type="pct"/>
            <w:tcBorders>
              <w:top w:val="nil"/>
              <w:left w:val="nil"/>
              <w:bottom w:val="single" w:sz="4" w:space="0" w:color="auto"/>
              <w:right w:val="single" w:sz="4" w:space="0" w:color="auto"/>
            </w:tcBorders>
            <w:shd w:val="clear" w:color="auto" w:fill="auto"/>
            <w:noWrap/>
            <w:vAlign w:val="center"/>
            <w:hideMark/>
          </w:tcPr>
          <w:p w14:paraId="646C954F" w14:textId="083027E2" w:rsidR="00155A2B" w:rsidRPr="00155A2B" w:rsidRDefault="00155A2B" w:rsidP="002B7176">
            <w:pPr>
              <w:spacing w:after="0" w:line="240" w:lineRule="auto"/>
              <w:jc w:val="center"/>
              <w:rPr>
                <w:rFonts w:ascii="Arial" w:eastAsia="Times New Roman" w:hAnsi="Arial" w:cs="Arial"/>
                <w:sz w:val="14"/>
                <w:szCs w:val="14"/>
              </w:rPr>
            </w:pPr>
          </w:p>
        </w:tc>
      </w:tr>
    </w:tbl>
    <w:p w14:paraId="08FD3454" w14:textId="77777777" w:rsidR="002B7176" w:rsidRDefault="002B7176" w:rsidP="002B7176">
      <w:pPr>
        <w:tabs>
          <w:tab w:val="left" w:pos="2610"/>
        </w:tabs>
        <w:spacing w:before="120" w:after="120" w:line="240" w:lineRule="auto"/>
        <w:rPr>
          <w:b/>
          <w:sz w:val="28"/>
          <w:szCs w:val="28"/>
          <w:u w:val="single"/>
        </w:rPr>
        <w:sectPr w:rsidR="002B7176" w:rsidSect="00155A2B">
          <w:pgSz w:w="12240" w:h="15840"/>
          <w:pgMar w:top="864" w:right="288" w:bottom="288" w:left="288" w:header="720" w:footer="720" w:gutter="0"/>
          <w:cols w:space="720"/>
          <w:docGrid w:linePitch="360"/>
        </w:sectPr>
      </w:pPr>
    </w:p>
    <w:p w14:paraId="7D96AFCB" w14:textId="33DEF13B" w:rsidR="004549E2" w:rsidRDefault="002B7176" w:rsidP="002B7176">
      <w:pPr>
        <w:tabs>
          <w:tab w:val="left" w:pos="2610"/>
        </w:tabs>
        <w:spacing w:before="120" w:after="120" w:line="240" w:lineRule="auto"/>
        <w:jc w:val="center"/>
        <w:rPr>
          <w:b/>
          <w:sz w:val="28"/>
          <w:szCs w:val="28"/>
          <w:u w:val="single"/>
        </w:rPr>
      </w:pPr>
      <w:r>
        <w:rPr>
          <w:b/>
          <w:sz w:val="28"/>
          <w:szCs w:val="28"/>
          <w:u w:val="single"/>
        </w:rPr>
        <w:lastRenderedPageBreak/>
        <w:t>GHANA</w:t>
      </w:r>
    </w:p>
    <w:p w14:paraId="569B37FC" w14:textId="77777777" w:rsidR="00240606" w:rsidRPr="00335C53" w:rsidRDefault="00240606" w:rsidP="002B7176">
      <w:pPr>
        <w:tabs>
          <w:tab w:val="left" w:pos="2610"/>
        </w:tabs>
        <w:spacing w:before="120" w:after="120" w:line="240" w:lineRule="auto"/>
        <w:jc w:val="center"/>
        <w:rPr>
          <w:b/>
          <w:sz w:val="24"/>
          <w:szCs w:val="24"/>
          <w:u w:val="single"/>
        </w:rPr>
      </w:pPr>
    </w:p>
    <w:p w14:paraId="39C1E60F" w14:textId="3974FD10" w:rsidR="009C195A" w:rsidRPr="005F3D33" w:rsidRDefault="00240606" w:rsidP="00037B6C">
      <w:pPr>
        <w:rPr>
          <w:rFonts w:cstheme="minorHAnsi"/>
        </w:rPr>
      </w:pPr>
      <w:r w:rsidRPr="005F3D33">
        <w:rPr>
          <w:rFonts w:cstheme="minorHAnsi"/>
        </w:rPr>
        <w:t xml:space="preserve">Ghana began implementing IRS with the support of PMI in 2008, by spraying five northern region districts (Tolon/Kumbungu, Savelugu/Nanton, West Mamprusi, Gushegu, and Karaga). The number of beneficiary districts was steadily scaled up to </w:t>
      </w:r>
      <w:r w:rsidR="00227E62" w:rsidRPr="005F3D33">
        <w:rPr>
          <w:rFonts w:cstheme="minorHAnsi"/>
        </w:rPr>
        <w:t>9</w:t>
      </w:r>
      <w:r w:rsidRPr="005F3D33">
        <w:rPr>
          <w:rFonts w:cstheme="minorHAnsi"/>
        </w:rPr>
        <w:t xml:space="preserve"> by adding four new districts (East Mamprusi, Saboba, Chereponi,</w:t>
      </w:r>
      <w:r w:rsidR="003A6625" w:rsidRPr="005F3D33">
        <w:rPr>
          <w:rFonts w:cstheme="minorHAnsi"/>
        </w:rPr>
        <w:t xml:space="preserve"> and Bunkrurugu-</w:t>
      </w:r>
      <w:r w:rsidRPr="005F3D33">
        <w:rPr>
          <w:rFonts w:cstheme="minorHAnsi"/>
        </w:rPr>
        <w:t>Yunyoo) by the close of 2011. From 2008 to 2011 pyrethroids were used for IRS.</w:t>
      </w:r>
      <w:r w:rsidR="00335C53" w:rsidRPr="005F3D33">
        <w:rPr>
          <w:rFonts w:cstheme="minorHAnsi"/>
        </w:rPr>
        <w:t xml:space="preserve"> In 2012 pyrethroids and organophosphates will be used</w:t>
      </w:r>
      <w:r w:rsidR="000E5D94">
        <w:rPr>
          <w:rFonts w:cstheme="minorHAnsi"/>
        </w:rPr>
        <w:t xml:space="preserve"> for PMI-</w:t>
      </w:r>
      <w:r w:rsidR="005F3D33" w:rsidRPr="005F3D33">
        <w:rPr>
          <w:rFonts w:cstheme="minorHAnsi"/>
        </w:rPr>
        <w:t>supported IRS</w:t>
      </w:r>
      <w:r w:rsidR="00335C53" w:rsidRPr="005F3D33">
        <w:rPr>
          <w:rFonts w:cstheme="minorHAnsi"/>
        </w:rPr>
        <w:t>.</w:t>
      </w:r>
      <w:r w:rsidR="005F3D33" w:rsidRPr="005F3D33">
        <w:rPr>
          <w:rFonts w:cstheme="minorHAnsi"/>
        </w:rPr>
        <w:t xml:space="preserve"> In addition, with Global Fund support</w:t>
      </w:r>
      <w:r w:rsidR="00906571">
        <w:rPr>
          <w:rFonts w:cstheme="minorHAnsi"/>
        </w:rPr>
        <w:t>,</w:t>
      </w:r>
      <w:r w:rsidR="005F3D33" w:rsidRPr="005F3D33">
        <w:rPr>
          <w:rFonts w:cstheme="minorHAnsi"/>
        </w:rPr>
        <w:t xml:space="preserve"> the Government of Ghana will expand its IRS program to 70 districts (virtually nationwide).</w:t>
      </w:r>
    </w:p>
    <w:p w14:paraId="3B5FA0B3" w14:textId="77777777" w:rsidR="005F3D33" w:rsidRDefault="005F3D33" w:rsidP="006D2F83">
      <w:pPr>
        <w:pStyle w:val="Heading3"/>
        <w:shd w:val="clear" w:color="auto" w:fill="FFFFFF"/>
        <w:spacing w:before="0" w:beforeAutospacing="0" w:after="0" w:afterAutospacing="0"/>
        <w:rPr>
          <w:rFonts w:asciiTheme="minorHAnsi" w:hAnsiTheme="minorHAnsi" w:cstheme="minorHAnsi"/>
          <w:sz w:val="22"/>
          <w:szCs w:val="22"/>
        </w:rPr>
      </w:pPr>
    </w:p>
    <w:p w14:paraId="26FCF0E7" w14:textId="77777777" w:rsidR="005F3D33" w:rsidRPr="00303E4B" w:rsidRDefault="005F3D33" w:rsidP="005F3D33">
      <w:pPr>
        <w:spacing w:before="240" w:after="0"/>
        <w:rPr>
          <w:b/>
        </w:rPr>
      </w:pPr>
      <w:r>
        <w:rPr>
          <w:b/>
        </w:rPr>
        <w:t>COMMENTS ON DATA</w:t>
      </w:r>
      <w:r w:rsidRPr="00303E4B">
        <w:rPr>
          <w:b/>
        </w:rPr>
        <w:t xml:space="preserve">:  </w:t>
      </w:r>
    </w:p>
    <w:p w14:paraId="281B257A" w14:textId="265B2A71" w:rsidR="006D2F83" w:rsidRPr="00303E4B" w:rsidRDefault="009C195A" w:rsidP="006D2F83">
      <w:pPr>
        <w:pStyle w:val="Heading3"/>
        <w:shd w:val="clear" w:color="auto" w:fill="FFFFFF"/>
        <w:spacing w:before="0" w:beforeAutospacing="0" w:after="0" w:afterAutospacing="0"/>
        <w:rPr>
          <w:rFonts w:asciiTheme="minorHAnsi" w:hAnsiTheme="minorHAnsi" w:cstheme="minorHAnsi"/>
          <w:b w:val="0"/>
          <w:bCs w:val="0"/>
          <w:sz w:val="22"/>
          <w:szCs w:val="22"/>
        </w:rPr>
      </w:pPr>
      <w:r w:rsidRPr="00303E4B">
        <w:rPr>
          <w:rFonts w:asciiTheme="minorHAnsi" w:hAnsiTheme="minorHAnsi" w:cstheme="minorHAnsi"/>
          <w:b w:val="0"/>
          <w:sz w:val="22"/>
          <w:szCs w:val="22"/>
        </w:rPr>
        <w:t xml:space="preserve">Susceptibility data was collected in collaboration with </w:t>
      </w:r>
      <w:r w:rsidR="006D2F83" w:rsidRPr="00303E4B">
        <w:rPr>
          <w:rStyle w:val="Emphasis"/>
          <w:rFonts w:asciiTheme="minorHAnsi" w:hAnsiTheme="minorHAnsi" w:cstheme="minorHAnsi"/>
          <w:b w:val="0"/>
          <w:i w:val="0"/>
          <w:iCs w:val="0"/>
          <w:sz w:val="22"/>
          <w:szCs w:val="22"/>
        </w:rPr>
        <w:t>Noguchi</w:t>
      </w:r>
      <w:r w:rsidR="006D2F83" w:rsidRPr="00303E4B">
        <w:rPr>
          <w:rStyle w:val="apple-converted-space"/>
          <w:rFonts w:asciiTheme="minorHAnsi" w:hAnsiTheme="minorHAnsi" w:cstheme="minorHAnsi"/>
          <w:b w:val="0"/>
          <w:bCs w:val="0"/>
          <w:sz w:val="22"/>
          <w:szCs w:val="22"/>
        </w:rPr>
        <w:t> </w:t>
      </w:r>
      <w:r w:rsidR="006D2F83" w:rsidRPr="00303E4B">
        <w:rPr>
          <w:rFonts w:asciiTheme="minorHAnsi" w:hAnsiTheme="minorHAnsi" w:cstheme="minorHAnsi"/>
          <w:b w:val="0"/>
          <w:bCs w:val="0"/>
          <w:sz w:val="22"/>
          <w:szCs w:val="22"/>
        </w:rPr>
        <w:t>Memorial Institute for Medical Research</w:t>
      </w:r>
      <w:r w:rsidR="00BF0E46">
        <w:rPr>
          <w:rFonts w:asciiTheme="minorHAnsi" w:hAnsiTheme="minorHAnsi" w:cstheme="minorHAnsi"/>
          <w:b w:val="0"/>
          <w:bCs w:val="0"/>
          <w:sz w:val="22"/>
          <w:szCs w:val="22"/>
        </w:rPr>
        <w:t>.</w:t>
      </w:r>
    </w:p>
    <w:p w14:paraId="59E5B993" w14:textId="76153087" w:rsidR="00240606" w:rsidRPr="00303E4B" w:rsidRDefault="00240606" w:rsidP="00037B6C">
      <w:pPr>
        <w:rPr>
          <w:rFonts w:cstheme="minorHAnsi"/>
          <w:b/>
          <w:u w:val="single"/>
        </w:rPr>
      </w:pPr>
    </w:p>
    <w:p w14:paraId="3A258988" w14:textId="05C1F60A" w:rsidR="005A4034" w:rsidRPr="00303E4B" w:rsidRDefault="00335C53" w:rsidP="00446B56">
      <w:pPr>
        <w:spacing w:after="0"/>
      </w:pPr>
      <w:r w:rsidRPr="00303E4B">
        <w:rPr>
          <w:i/>
        </w:rPr>
        <w:t>An. gambiae</w:t>
      </w:r>
      <w:r w:rsidRPr="00303E4B">
        <w:t xml:space="preserve"> s.l. mosquitoes were tested</w:t>
      </w:r>
      <w:r w:rsidR="00240606" w:rsidRPr="00303E4B">
        <w:t>.</w:t>
      </w:r>
      <w:r w:rsidR="00906571">
        <w:t xml:space="preserve"> </w:t>
      </w:r>
      <w:r w:rsidR="00906571" w:rsidRPr="00906571">
        <w:t xml:space="preserve">Of the 9 districts where IRS occurred in 2011, </w:t>
      </w:r>
      <w:r w:rsidR="00446B56">
        <w:t xml:space="preserve">WHO </w:t>
      </w:r>
      <w:r w:rsidR="00906571" w:rsidRPr="00906571">
        <w:t>susceptibility tests were conducted in 3, with the data from Tolon and Savelugu pooled</w:t>
      </w:r>
      <w:r w:rsidR="00906571">
        <w:t>.</w:t>
      </w:r>
      <w:r w:rsidR="00906571" w:rsidRPr="00906571">
        <w:t xml:space="preserve"> </w:t>
      </w:r>
      <w:r w:rsidR="005A4034" w:rsidRPr="00303E4B">
        <w:t xml:space="preserve">For 2011 data, </w:t>
      </w:r>
      <w:r w:rsidR="000C563D" w:rsidRPr="00303E4B">
        <w:t>3 test replicates</w:t>
      </w:r>
      <w:r w:rsidR="00906571">
        <w:t>,</w:t>
      </w:r>
      <w:r w:rsidR="000C563D" w:rsidRPr="00303E4B">
        <w:t xml:space="preserve"> for a total of 60 mosquitoes</w:t>
      </w:r>
      <w:r w:rsidR="00906571">
        <w:t>,</w:t>
      </w:r>
      <w:r w:rsidR="000C563D" w:rsidRPr="00303E4B">
        <w:t xml:space="preserve"> were tested for each insecticide. </w:t>
      </w:r>
    </w:p>
    <w:p w14:paraId="34E526AD" w14:textId="77777777" w:rsidR="00446B56" w:rsidRDefault="00446B56" w:rsidP="00446B56"/>
    <w:p w14:paraId="39CBA3D0" w14:textId="69D8108A" w:rsidR="003342FD" w:rsidRPr="00303E4B" w:rsidRDefault="003342FD" w:rsidP="00446B56">
      <w:r w:rsidRPr="00303E4B">
        <w:t>Additionally, in 2011 kdr frequencies were evaluated:</w:t>
      </w:r>
    </w:p>
    <w:tbl>
      <w:tblPr>
        <w:tblW w:w="7420" w:type="dxa"/>
        <w:tblInd w:w="982" w:type="dxa"/>
        <w:tblLook w:val="04A0" w:firstRow="1" w:lastRow="0" w:firstColumn="1" w:lastColumn="0" w:noHBand="0" w:noVBand="1"/>
      </w:tblPr>
      <w:tblGrid>
        <w:gridCol w:w="2560"/>
        <w:gridCol w:w="1280"/>
        <w:gridCol w:w="1300"/>
        <w:gridCol w:w="1180"/>
        <w:gridCol w:w="1100"/>
      </w:tblGrid>
      <w:tr w:rsidR="003342FD" w:rsidRPr="00303E4B" w14:paraId="484EAC6D" w14:textId="77777777" w:rsidTr="003342FD">
        <w:trPr>
          <w:trHeight w:val="330"/>
        </w:trPr>
        <w:tc>
          <w:tcPr>
            <w:tcW w:w="2560" w:type="dxa"/>
            <w:tcBorders>
              <w:top w:val="single" w:sz="8" w:space="0" w:color="auto"/>
              <w:left w:val="nil"/>
              <w:bottom w:val="nil"/>
              <w:right w:val="nil"/>
            </w:tcBorders>
            <w:shd w:val="clear" w:color="auto" w:fill="auto"/>
            <w:vAlign w:val="center"/>
            <w:hideMark/>
          </w:tcPr>
          <w:p w14:paraId="57E717E5" w14:textId="77777777" w:rsidR="003342FD" w:rsidRPr="00303E4B" w:rsidRDefault="003342FD" w:rsidP="003342FD">
            <w:pPr>
              <w:spacing w:after="0" w:line="240" w:lineRule="auto"/>
              <w:rPr>
                <w:rFonts w:eastAsia="Times New Roman" w:cstheme="minorHAnsi"/>
                <w:color w:val="000000"/>
              </w:rPr>
            </w:pPr>
            <w:r w:rsidRPr="00303E4B">
              <w:rPr>
                <w:rFonts w:eastAsia="Times New Roman" w:cstheme="minorHAnsi"/>
                <w:color w:val="000000"/>
              </w:rPr>
              <w:t> </w:t>
            </w:r>
          </w:p>
        </w:tc>
        <w:tc>
          <w:tcPr>
            <w:tcW w:w="4860" w:type="dxa"/>
            <w:gridSpan w:val="4"/>
            <w:tcBorders>
              <w:top w:val="single" w:sz="8" w:space="0" w:color="auto"/>
              <w:left w:val="nil"/>
              <w:bottom w:val="single" w:sz="8" w:space="0" w:color="auto"/>
              <w:right w:val="nil"/>
            </w:tcBorders>
            <w:shd w:val="clear" w:color="auto" w:fill="auto"/>
            <w:vAlign w:val="center"/>
            <w:hideMark/>
          </w:tcPr>
          <w:p w14:paraId="578C9C22" w14:textId="77777777" w:rsidR="003342FD" w:rsidRPr="00303E4B" w:rsidRDefault="003342FD" w:rsidP="003342FD">
            <w:pPr>
              <w:spacing w:after="0" w:line="240" w:lineRule="auto"/>
              <w:jc w:val="center"/>
              <w:rPr>
                <w:rFonts w:eastAsia="Times New Roman" w:cstheme="minorHAnsi"/>
                <w:b/>
                <w:bCs/>
                <w:i/>
                <w:iCs/>
                <w:color w:val="000000"/>
              </w:rPr>
            </w:pPr>
            <w:r w:rsidRPr="00303E4B">
              <w:rPr>
                <w:rFonts w:eastAsia="Times New Roman" w:cstheme="minorHAnsi"/>
                <w:b/>
                <w:bCs/>
                <w:i/>
                <w:iCs/>
                <w:color w:val="000000"/>
              </w:rPr>
              <w:t>Frequency of kdr gene</w:t>
            </w:r>
          </w:p>
        </w:tc>
      </w:tr>
      <w:tr w:rsidR="003342FD" w:rsidRPr="00303E4B" w14:paraId="30E3E861" w14:textId="77777777" w:rsidTr="003342FD">
        <w:trPr>
          <w:trHeight w:val="315"/>
        </w:trPr>
        <w:tc>
          <w:tcPr>
            <w:tcW w:w="2560" w:type="dxa"/>
            <w:tcBorders>
              <w:top w:val="nil"/>
              <w:left w:val="nil"/>
              <w:bottom w:val="nil"/>
              <w:right w:val="nil"/>
            </w:tcBorders>
            <w:shd w:val="clear" w:color="auto" w:fill="auto"/>
            <w:vAlign w:val="center"/>
            <w:hideMark/>
          </w:tcPr>
          <w:p w14:paraId="0D39B6E7" w14:textId="77777777" w:rsidR="003342FD" w:rsidRPr="00303E4B" w:rsidRDefault="003342FD" w:rsidP="003342FD">
            <w:pPr>
              <w:spacing w:after="0" w:line="240" w:lineRule="auto"/>
              <w:jc w:val="center"/>
              <w:rPr>
                <w:rFonts w:eastAsia="Times New Roman" w:cstheme="minorHAnsi"/>
                <w:b/>
                <w:bCs/>
                <w:color w:val="000000"/>
              </w:rPr>
            </w:pPr>
          </w:p>
        </w:tc>
        <w:tc>
          <w:tcPr>
            <w:tcW w:w="1280" w:type="dxa"/>
            <w:tcBorders>
              <w:top w:val="nil"/>
              <w:left w:val="nil"/>
              <w:bottom w:val="nil"/>
              <w:right w:val="nil"/>
            </w:tcBorders>
            <w:shd w:val="clear" w:color="auto" w:fill="auto"/>
            <w:vAlign w:val="center"/>
            <w:hideMark/>
          </w:tcPr>
          <w:p w14:paraId="7A2A8592"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RR</w:t>
            </w:r>
          </w:p>
        </w:tc>
        <w:tc>
          <w:tcPr>
            <w:tcW w:w="1300" w:type="dxa"/>
            <w:tcBorders>
              <w:top w:val="nil"/>
              <w:left w:val="nil"/>
              <w:bottom w:val="nil"/>
              <w:right w:val="nil"/>
            </w:tcBorders>
            <w:shd w:val="clear" w:color="auto" w:fill="auto"/>
            <w:vAlign w:val="center"/>
            <w:hideMark/>
          </w:tcPr>
          <w:p w14:paraId="4C532115"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RS</w:t>
            </w:r>
          </w:p>
        </w:tc>
        <w:tc>
          <w:tcPr>
            <w:tcW w:w="1180" w:type="dxa"/>
            <w:tcBorders>
              <w:top w:val="nil"/>
              <w:left w:val="nil"/>
              <w:bottom w:val="nil"/>
              <w:right w:val="nil"/>
            </w:tcBorders>
            <w:shd w:val="clear" w:color="auto" w:fill="auto"/>
            <w:vAlign w:val="center"/>
            <w:hideMark/>
          </w:tcPr>
          <w:p w14:paraId="2C2903D0"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SS</w:t>
            </w:r>
          </w:p>
        </w:tc>
        <w:tc>
          <w:tcPr>
            <w:tcW w:w="1100" w:type="dxa"/>
            <w:tcBorders>
              <w:top w:val="nil"/>
              <w:left w:val="nil"/>
              <w:bottom w:val="nil"/>
              <w:right w:val="nil"/>
            </w:tcBorders>
            <w:shd w:val="clear" w:color="auto" w:fill="auto"/>
            <w:vAlign w:val="center"/>
            <w:hideMark/>
          </w:tcPr>
          <w:p w14:paraId="3C840C98"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TOTAL</w:t>
            </w:r>
          </w:p>
        </w:tc>
      </w:tr>
      <w:tr w:rsidR="003342FD" w:rsidRPr="00303E4B" w14:paraId="6A1EC414" w14:textId="77777777" w:rsidTr="003342FD">
        <w:trPr>
          <w:trHeight w:val="330"/>
        </w:trPr>
        <w:tc>
          <w:tcPr>
            <w:tcW w:w="2560" w:type="dxa"/>
            <w:tcBorders>
              <w:top w:val="nil"/>
              <w:left w:val="nil"/>
              <w:bottom w:val="single" w:sz="8" w:space="0" w:color="auto"/>
              <w:right w:val="nil"/>
            </w:tcBorders>
            <w:shd w:val="clear" w:color="auto" w:fill="auto"/>
            <w:vAlign w:val="center"/>
            <w:hideMark/>
          </w:tcPr>
          <w:p w14:paraId="32569DD1" w14:textId="77777777" w:rsidR="003342FD" w:rsidRPr="00303E4B" w:rsidRDefault="003342FD" w:rsidP="003342FD">
            <w:pPr>
              <w:spacing w:after="0" w:line="240" w:lineRule="auto"/>
              <w:rPr>
                <w:rFonts w:eastAsia="Times New Roman" w:cstheme="minorHAnsi"/>
                <w:b/>
                <w:bCs/>
                <w:color w:val="000000"/>
              </w:rPr>
            </w:pPr>
            <w:r w:rsidRPr="00303E4B">
              <w:rPr>
                <w:rFonts w:eastAsia="Times New Roman" w:cstheme="minorHAnsi"/>
                <w:b/>
                <w:bCs/>
                <w:color w:val="000000"/>
              </w:rPr>
              <w:t>Study area</w:t>
            </w:r>
          </w:p>
        </w:tc>
        <w:tc>
          <w:tcPr>
            <w:tcW w:w="1280" w:type="dxa"/>
            <w:tcBorders>
              <w:top w:val="nil"/>
              <w:left w:val="nil"/>
              <w:bottom w:val="single" w:sz="8" w:space="0" w:color="auto"/>
              <w:right w:val="nil"/>
            </w:tcBorders>
            <w:shd w:val="clear" w:color="auto" w:fill="auto"/>
            <w:vAlign w:val="center"/>
            <w:hideMark/>
          </w:tcPr>
          <w:p w14:paraId="3FF126D4"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No. (%)</w:t>
            </w:r>
          </w:p>
        </w:tc>
        <w:tc>
          <w:tcPr>
            <w:tcW w:w="1300" w:type="dxa"/>
            <w:tcBorders>
              <w:top w:val="nil"/>
              <w:left w:val="nil"/>
              <w:bottom w:val="single" w:sz="8" w:space="0" w:color="auto"/>
              <w:right w:val="nil"/>
            </w:tcBorders>
            <w:shd w:val="clear" w:color="auto" w:fill="auto"/>
            <w:vAlign w:val="center"/>
            <w:hideMark/>
          </w:tcPr>
          <w:p w14:paraId="216B6CEF"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No. (%)</w:t>
            </w:r>
          </w:p>
        </w:tc>
        <w:tc>
          <w:tcPr>
            <w:tcW w:w="1180" w:type="dxa"/>
            <w:tcBorders>
              <w:top w:val="nil"/>
              <w:left w:val="nil"/>
              <w:bottom w:val="single" w:sz="8" w:space="0" w:color="auto"/>
              <w:right w:val="nil"/>
            </w:tcBorders>
            <w:shd w:val="clear" w:color="auto" w:fill="auto"/>
            <w:vAlign w:val="center"/>
            <w:hideMark/>
          </w:tcPr>
          <w:p w14:paraId="313EBF1A"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No. (%)</w:t>
            </w:r>
          </w:p>
        </w:tc>
        <w:tc>
          <w:tcPr>
            <w:tcW w:w="1100" w:type="dxa"/>
            <w:tcBorders>
              <w:top w:val="nil"/>
              <w:left w:val="nil"/>
              <w:bottom w:val="single" w:sz="8" w:space="0" w:color="auto"/>
              <w:right w:val="nil"/>
            </w:tcBorders>
            <w:shd w:val="clear" w:color="auto" w:fill="auto"/>
            <w:vAlign w:val="center"/>
            <w:hideMark/>
          </w:tcPr>
          <w:p w14:paraId="4F361DB7" w14:textId="77777777" w:rsidR="003342FD" w:rsidRPr="00303E4B" w:rsidRDefault="003342FD" w:rsidP="003342FD">
            <w:pPr>
              <w:spacing w:after="0" w:line="240" w:lineRule="auto"/>
              <w:jc w:val="center"/>
              <w:rPr>
                <w:rFonts w:eastAsia="Times New Roman" w:cstheme="minorHAnsi"/>
                <w:b/>
                <w:bCs/>
                <w:color w:val="000000"/>
              </w:rPr>
            </w:pPr>
            <w:r w:rsidRPr="00303E4B">
              <w:rPr>
                <w:rFonts w:eastAsia="Times New Roman" w:cstheme="minorHAnsi"/>
                <w:b/>
                <w:bCs/>
                <w:color w:val="000000"/>
              </w:rPr>
              <w:t xml:space="preserve">No. </w:t>
            </w:r>
          </w:p>
        </w:tc>
      </w:tr>
      <w:tr w:rsidR="003342FD" w:rsidRPr="00303E4B" w14:paraId="00B95017" w14:textId="77777777" w:rsidTr="003342FD">
        <w:trPr>
          <w:trHeight w:val="315"/>
        </w:trPr>
        <w:tc>
          <w:tcPr>
            <w:tcW w:w="2560" w:type="dxa"/>
            <w:tcBorders>
              <w:top w:val="nil"/>
              <w:left w:val="nil"/>
              <w:bottom w:val="nil"/>
              <w:right w:val="nil"/>
            </w:tcBorders>
            <w:shd w:val="clear" w:color="auto" w:fill="auto"/>
            <w:vAlign w:val="center"/>
            <w:hideMark/>
          </w:tcPr>
          <w:p w14:paraId="395521DC" w14:textId="77777777" w:rsidR="003342FD" w:rsidRPr="00303E4B" w:rsidRDefault="003342FD" w:rsidP="003342FD">
            <w:pPr>
              <w:spacing w:after="0" w:line="240" w:lineRule="auto"/>
              <w:rPr>
                <w:rFonts w:eastAsia="Times New Roman" w:cstheme="minorHAnsi"/>
                <w:b/>
                <w:bCs/>
                <w:color w:val="000000"/>
              </w:rPr>
            </w:pPr>
            <w:r w:rsidRPr="00303E4B">
              <w:rPr>
                <w:rFonts w:eastAsia="Times New Roman" w:cstheme="minorHAnsi"/>
                <w:b/>
                <w:bCs/>
                <w:color w:val="000000"/>
              </w:rPr>
              <w:t>Tolon</w:t>
            </w:r>
          </w:p>
        </w:tc>
        <w:tc>
          <w:tcPr>
            <w:tcW w:w="1280" w:type="dxa"/>
            <w:tcBorders>
              <w:top w:val="nil"/>
              <w:left w:val="nil"/>
              <w:bottom w:val="nil"/>
              <w:right w:val="nil"/>
            </w:tcBorders>
            <w:shd w:val="clear" w:color="auto" w:fill="auto"/>
            <w:vAlign w:val="center"/>
            <w:hideMark/>
          </w:tcPr>
          <w:p w14:paraId="1200D2A9"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25 </w:t>
            </w:r>
            <w:r w:rsidRPr="00303E4B">
              <w:rPr>
                <w:rFonts w:eastAsia="Times New Roman" w:cstheme="minorHAnsi"/>
                <w:b/>
                <w:bCs/>
                <w:color w:val="000000"/>
              </w:rPr>
              <w:t>(78.1)</w:t>
            </w:r>
          </w:p>
        </w:tc>
        <w:tc>
          <w:tcPr>
            <w:tcW w:w="1300" w:type="dxa"/>
            <w:tcBorders>
              <w:top w:val="nil"/>
              <w:left w:val="nil"/>
              <w:bottom w:val="nil"/>
              <w:right w:val="nil"/>
            </w:tcBorders>
            <w:shd w:val="clear" w:color="auto" w:fill="auto"/>
            <w:vAlign w:val="center"/>
            <w:hideMark/>
          </w:tcPr>
          <w:p w14:paraId="449E59C9"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0 </w:t>
            </w:r>
            <w:r w:rsidRPr="00303E4B">
              <w:rPr>
                <w:rFonts w:eastAsia="Times New Roman" w:cstheme="minorHAnsi"/>
                <w:b/>
                <w:bCs/>
                <w:color w:val="000000"/>
              </w:rPr>
              <w:t>(0)</w:t>
            </w:r>
          </w:p>
        </w:tc>
        <w:tc>
          <w:tcPr>
            <w:tcW w:w="1180" w:type="dxa"/>
            <w:tcBorders>
              <w:top w:val="nil"/>
              <w:left w:val="nil"/>
              <w:bottom w:val="nil"/>
              <w:right w:val="nil"/>
            </w:tcBorders>
            <w:shd w:val="clear" w:color="auto" w:fill="auto"/>
            <w:vAlign w:val="center"/>
            <w:hideMark/>
          </w:tcPr>
          <w:p w14:paraId="09E75D4C"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7 </w:t>
            </w:r>
            <w:r w:rsidRPr="00303E4B">
              <w:rPr>
                <w:rFonts w:eastAsia="Times New Roman" w:cstheme="minorHAnsi"/>
                <w:b/>
                <w:bCs/>
                <w:color w:val="000000"/>
              </w:rPr>
              <w:t>(21.9)</w:t>
            </w:r>
          </w:p>
        </w:tc>
        <w:tc>
          <w:tcPr>
            <w:tcW w:w="1100" w:type="dxa"/>
            <w:tcBorders>
              <w:top w:val="nil"/>
              <w:left w:val="nil"/>
              <w:bottom w:val="nil"/>
              <w:right w:val="nil"/>
            </w:tcBorders>
            <w:shd w:val="clear" w:color="auto" w:fill="auto"/>
            <w:vAlign w:val="center"/>
            <w:hideMark/>
          </w:tcPr>
          <w:p w14:paraId="0BF2E7F5"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32</w:t>
            </w:r>
          </w:p>
        </w:tc>
      </w:tr>
      <w:tr w:rsidR="003342FD" w:rsidRPr="00303E4B" w14:paraId="1B0D352A" w14:textId="77777777" w:rsidTr="003342FD">
        <w:trPr>
          <w:trHeight w:val="315"/>
        </w:trPr>
        <w:tc>
          <w:tcPr>
            <w:tcW w:w="2560" w:type="dxa"/>
            <w:tcBorders>
              <w:top w:val="nil"/>
              <w:left w:val="nil"/>
              <w:bottom w:val="nil"/>
              <w:right w:val="nil"/>
            </w:tcBorders>
            <w:shd w:val="clear" w:color="auto" w:fill="auto"/>
            <w:vAlign w:val="center"/>
            <w:hideMark/>
          </w:tcPr>
          <w:p w14:paraId="60422AAA" w14:textId="77777777" w:rsidR="003342FD" w:rsidRPr="00303E4B" w:rsidRDefault="003342FD" w:rsidP="003342FD">
            <w:pPr>
              <w:spacing w:after="0" w:line="240" w:lineRule="auto"/>
              <w:rPr>
                <w:rFonts w:eastAsia="Times New Roman" w:cstheme="minorHAnsi"/>
                <w:b/>
                <w:bCs/>
                <w:color w:val="000000"/>
              </w:rPr>
            </w:pPr>
            <w:r w:rsidRPr="00303E4B">
              <w:rPr>
                <w:rFonts w:eastAsia="Times New Roman" w:cstheme="minorHAnsi"/>
                <w:b/>
                <w:bCs/>
                <w:color w:val="000000"/>
              </w:rPr>
              <w:t>Savelugu</w:t>
            </w:r>
          </w:p>
        </w:tc>
        <w:tc>
          <w:tcPr>
            <w:tcW w:w="1280" w:type="dxa"/>
            <w:tcBorders>
              <w:top w:val="nil"/>
              <w:left w:val="nil"/>
              <w:bottom w:val="nil"/>
              <w:right w:val="nil"/>
            </w:tcBorders>
            <w:shd w:val="clear" w:color="auto" w:fill="auto"/>
            <w:vAlign w:val="center"/>
            <w:hideMark/>
          </w:tcPr>
          <w:p w14:paraId="656BB152"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27 </w:t>
            </w:r>
            <w:r w:rsidRPr="00303E4B">
              <w:rPr>
                <w:rFonts w:eastAsia="Times New Roman" w:cstheme="minorHAnsi"/>
                <w:b/>
                <w:bCs/>
                <w:color w:val="000000"/>
              </w:rPr>
              <w:t>(90.0)</w:t>
            </w:r>
          </w:p>
        </w:tc>
        <w:tc>
          <w:tcPr>
            <w:tcW w:w="1300" w:type="dxa"/>
            <w:tcBorders>
              <w:top w:val="nil"/>
              <w:left w:val="nil"/>
              <w:bottom w:val="nil"/>
              <w:right w:val="nil"/>
            </w:tcBorders>
            <w:shd w:val="clear" w:color="auto" w:fill="auto"/>
            <w:vAlign w:val="center"/>
            <w:hideMark/>
          </w:tcPr>
          <w:p w14:paraId="6F7E7BDD"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0 </w:t>
            </w:r>
            <w:r w:rsidRPr="00303E4B">
              <w:rPr>
                <w:rFonts w:eastAsia="Times New Roman" w:cstheme="minorHAnsi"/>
                <w:b/>
                <w:bCs/>
                <w:color w:val="000000"/>
              </w:rPr>
              <w:t>(0)</w:t>
            </w:r>
          </w:p>
        </w:tc>
        <w:tc>
          <w:tcPr>
            <w:tcW w:w="1180" w:type="dxa"/>
            <w:tcBorders>
              <w:top w:val="nil"/>
              <w:left w:val="nil"/>
              <w:bottom w:val="nil"/>
              <w:right w:val="nil"/>
            </w:tcBorders>
            <w:shd w:val="clear" w:color="auto" w:fill="auto"/>
            <w:vAlign w:val="center"/>
            <w:hideMark/>
          </w:tcPr>
          <w:p w14:paraId="6262CEC2"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2 </w:t>
            </w:r>
            <w:r w:rsidRPr="00303E4B">
              <w:rPr>
                <w:rFonts w:eastAsia="Times New Roman" w:cstheme="minorHAnsi"/>
                <w:b/>
                <w:bCs/>
                <w:color w:val="000000"/>
              </w:rPr>
              <w:t>(6.6)</w:t>
            </w:r>
          </w:p>
        </w:tc>
        <w:tc>
          <w:tcPr>
            <w:tcW w:w="1100" w:type="dxa"/>
            <w:tcBorders>
              <w:top w:val="nil"/>
              <w:left w:val="nil"/>
              <w:bottom w:val="nil"/>
              <w:right w:val="nil"/>
            </w:tcBorders>
            <w:shd w:val="clear" w:color="auto" w:fill="auto"/>
            <w:vAlign w:val="center"/>
            <w:hideMark/>
          </w:tcPr>
          <w:p w14:paraId="03A2E3E3"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30</w:t>
            </w:r>
          </w:p>
        </w:tc>
      </w:tr>
      <w:tr w:rsidR="003342FD" w:rsidRPr="00303E4B" w14:paraId="5D2FBA99" w14:textId="77777777" w:rsidTr="003342FD">
        <w:trPr>
          <w:trHeight w:val="330"/>
        </w:trPr>
        <w:tc>
          <w:tcPr>
            <w:tcW w:w="2560" w:type="dxa"/>
            <w:tcBorders>
              <w:top w:val="nil"/>
              <w:left w:val="nil"/>
              <w:bottom w:val="single" w:sz="8" w:space="0" w:color="auto"/>
              <w:right w:val="nil"/>
            </w:tcBorders>
            <w:shd w:val="clear" w:color="auto" w:fill="auto"/>
            <w:vAlign w:val="center"/>
            <w:hideMark/>
          </w:tcPr>
          <w:p w14:paraId="64BD3A7D" w14:textId="77777777" w:rsidR="003342FD" w:rsidRPr="00303E4B" w:rsidRDefault="003342FD" w:rsidP="003342FD">
            <w:pPr>
              <w:spacing w:after="0" w:line="240" w:lineRule="auto"/>
              <w:rPr>
                <w:rFonts w:eastAsia="Times New Roman" w:cstheme="minorHAnsi"/>
                <w:b/>
                <w:bCs/>
                <w:color w:val="000000"/>
              </w:rPr>
            </w:pPr>
            <w:r w:rsidRPr="00303E4B">
              <w:rPr>
                <w:rFonts w:eastAsia="Times New Roman" w:cstheme="minorHAnsi"/>
                <w:b/>
                <w:bCs/>
                <w:color w:val="000000"/>
              </w:rPr>
              <w:t>Tamale</w:t>
            </w:r>
          </w:p>
        </w:tc>
        <w:tc>
          <w:tcPr>
            <w:tcW w:w="1280" w:type="dxa"/>
            <w:tcBorders>
              <w:top w:val="nil"/>
              <w:left w:val="nil"/>
              <w:bottom w:val="single" w:sz="8" w:space="0" w:color="auto"/>
              <w:right w:val="nil"/>
            </w:tcBorders>
            <w:shd w:val="clear" w:color="auto" w:fill="auto"/>
            <w:vAlign w:val="center"/>
            <w:hideMark/>
          </w:tcPr>
          <w:p w14:paraId="4A79AA05"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19 </w:t>
            </w:r>
            <w:r w:rsidRPr="00303E4B">
              <w:rPr>
                <w:rFonts w:eastAsia="Times New Roman" w:cstheme="minorHAnsi"/>
                <w:b/>
                <w:bCs/>
                <w:color w:val="000000"/>
              </w:rPr>
              <w:t>(65.5)</w:t>
            </w:r>
          </w:p>
        </w:tc>
        <w:tc>
          <w:tcPr>
            <w:tcW w:w="1300" w:type="dxa"/>
            <w:tcBorders>
              <w:top w:val="nil"/>
              <w:left w:val="nil"/>
              <w:bottom w:val="single" w:sz="8" w:space="0" w:color="auto"/>
              <w:right w:val="nil"/>
            </w:tcBorders>
            <w:shd w:val="clear" w:color="auto" w:fill="auto"/>
            <w:vAlign w:val="center"/>
            <w:hideMark/>
          </w:tcPr>
          <w:p w14:paraId="387C6F23"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0 </w:t>
            </w:r>
            <w:r w:rsidRPr="00303E4B">
              <w:rPr>
                <w:rFonts w:eastAsia="Times New Roman" w:cstheme="minorHAnsi"/>
                <w:b/>
                <w:bCs/>
                <w:color w:val="000000"/>
              </w:rPr>
              <w:t>(0)</w:t>
            </w:r>
          </w:p>
        </w:tc>
        <w:tc>
          <w:tcPr>
            <w:tcW w:w="1180" w:type="dxa"/>
            <w:tcBorders>
              <w:top w:val="nil"/>
              <w:left w:val="nil"/>
              <w:bottom w:val="single" w:sz="8" w:space="0" w:color="auto"/>
              <w:right w:val="nil"/>
            </w:tcBorders>
            <w:shd w:val="clear" w:color="auto" w:fill="auto"/>
            <w:vAlign w:val="center"/>
            <w:hideMark/>
          </w:tcPr>
          <w:p w14:paraId="18C06C15"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 xml:space="preserve">10 </w:t>
            </w:r>
            <w:r w:rsidRPr="00303E4B">
              <w:rPr>
                <w:rFonts w:eastAsia="Times New Roman" w:cstheme="minorHAnsi"/>
                <w:b/>
                <w:bCs/>
                <w:color w:val="000000"/>
              </w:rPr>
              <w:t>(34.5)</w:t>
            </w:r>
          </w:p>
        </w:tc>
        <w:tc>
          <w:tcPr>
            <w:tcW w:w="1100" w:type="dxa"/>
            <w:tcBorders>
              <w:top w:val="nil"/>
              <w:left w:val="nil"/>
              <w:bottom w:val="single" w:sz="8" w:space="0" w:color="auto"/>
              <w:right w:val="nil"/>
            </w:tcBorders>
            <w:shd w:val="clear" w:color="auto" w:fill="auto"/>
            <w:vAlign w:val="center"/>
            <w:hideMark/>
          </w:tcPr>
          <w:p w14:paraId="28FF175B" w14:textId="77777777" w:rsidR="003342FD" w:rsidRPr="00303E4B" w:rsidRDefault="003342FD" w:rsidP="003342FD">
            <w:pPr>
              <w:spacing w:after="0" w:line="240" w:lineRule="auto"/>
              <w:jc w:val="center"/>
              <w:rPr>
                <w:rFonts w:eastAsia="Times New Roman" w:cstheme="minorHAnsi"/>
                <w:color w:val="000000"/>
              </w:rPr>
            </w:pPr>
            <w:r w:rsidRPr="00303E4B">
              <w:rPr>
                <w:rFonts w:eastAsia="Times New Roman" w:cstheme="minorHAnsi"/>
                <w:color w:val="000000"/>
              </w:rPr>
              <w:t>29</w:t>
            </w:r>
          </w:p>
        </w:tc>
      </w:tr>
    </w:tbl>
    <w:p w14:paraId="234FE9AE" w14:textId="77777777" w:rsidR="001D43E0" w:rsidRPr="0099591D" w:rsidRDefault="001D43E0" w:rsidP="00037B6C"/>
    <w:p w14:paraId="30DF4DB7" w14:textId="7A4DC22C" w:rsidR="005A4034" w:rsidRDefault="005A4034" w:rsidP="00037B6C">
      <w:pPr>
        <w:rPr>
          <w:b/>
          <w:sz w:val="28"/>
          <w:szCs w:val="28"/>
          <w:u w:val="single"/>
        </w:rPr>
        <w:sectPr w:rsidR="005A4034" w:rsidSect="002B7176">
          <w:pgSz w:w="12240" w:h="15840"/>
          <w:pgMar w:top="1440" w:right="1440" w:bottom="1440" w:left="1440" w:header="720" w:footer="720" w:gutter="0"/>
          <w:cols w:space="720"/>
          <w:docGrid w:linePitch="360"/>
        </w:sectPr>
      </w:pPr>
      <w:r w:rsidRPr="009710AA">
        <w:rPr>
          <w:b/>
          <w:noProof/>
        </w:rPr>
        <mc:AlternateContent>
          <mc:Choice Requires="wps">
            <w:drawing>
              <wp:anchor distT="0" distB="0" distL="114300" distR="114300" simplePos="0" relativeHeight="251673600" behindDoc="0" locked="0" layoutInCell="1" allowOverlap="1" wp14:anchorId="141F0AFF" wp14:editId="0743744E">
                <wp:simplePos x="0" y="0"/>
                <wp:positionH relativeFrom="column">
                  <wp:posOffset>-114300</wp:posOffset>
                </wp:positionH>
                <wp:positionV relativeFrom="paragraph">
                  <wp:posOffset>367665</wp:posOffset>
                </wp:positionV>
                <wp:extent cx="6336665" cy="2028825"/>
                <wp:effectExtent l="0" t="0" r="2603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0288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FDC14B9" w14:textId="77777777" w:rsidR="00AC6C70" w:rsidRPr="00303E4B" w:rsidRDefault="00AC6C70" w:rsidP="005A4034">
                            <w:pPr>
                              <w:rPr>
                                <w:b/>
                              </w:rPr>
                            </w:pPr>
                            <w:r w:rsidRPr="00303E4B">
                              <w:rPr>
                                <w:b/>
                              </w:rPr>
                              <w:t>CONCLUSIONS:</w:t>
                            </w:r>
                          </w:p>
                          <w:p w14:paraId="34057419" w14:textId="320EF55E" w:rsidR="00AC6C70" w:rsidRPr="00303E4B" w:rsidRDefault="00AC6C70" w:rsidP="0030344F">
                            <w:pPr>
                              <w:pStyle w:val="ListParagraph"/>
                              <w:numPr>
                                <w:ilvl w:val="0"/>
                                <w:numId w:val="3"/>
                              </w:numPr>
                            </w:pPr>
                            <w:r w:rsidRPr="00303E4B">
                              <w:t xml:space="preserve">In Tolon and Savelugu </w:t>
                            </w:r>
                            <w:r w:rsidRPr="00303E4B">
                              <w:rPr>
                                <w:i/>
                              </w:rPr>
                              <w:t>An. gambiae</w:t>
                            </w:r>
                            <w:r w:rsidRPr="00303E4B">
                              <w:t xml:space="preserve"> s.l. shows resistance to DDT and </w:t>
                            </w:r>
                            <w:r>
                              <w:t xml:space="preserve">probable resistance to </w:t>
                            </w:r>
                            <w:r w:rsidRPr="00303E4B">
                              <w:t>pyrethroids; susceptibility remains fairly high toward both carbamates and organophosphates, although there are some indications that resistance might be emerging</w:t>
                            </w:r>
                          </w:p>
                          <w:p w14:paraId="3D7F7377" w14:textId="2FEBD7C9" w:rsidR="00AC6C70" w:rsidRDefault="00AC6C70" w:rsidP="003342FD">
                            <w:pPr>
                              <w:pStyle w:val="ListParagraph"/>
                              <w:numPr>
                                <w:ilvl w:val="0"/>
                                <w:numId w:val="3"/>
                              </w:numPr>
                            </w:pPr>
                            <w:r w:rsidRPr="00303E4B">
                              <w:t xml:space="preserve">In Bunkrurugu-Yunyoo </w:t>
                            </w:r>
                            <w:r w:rsidRPr="00303E4B">
                              <w:rPr>
                                <w:i/>
                              </w:rPr>
                              <w:t>An. gambiae</w:t>
                            </w:r>
                            <w:r w:rsidRPr="00303E4B">
                              <w:t xml:space="preserve"> s.l. is compl</w:t>
                            </w:r>
                            <w:r>
                              <w:t>etely susceptible to carbamates; susceptibility remains fairly high</w:t>
                            </w:r>
                            <w:r w:rsidRPr="00303E4B">
                              <w:t xml:space="preserve"> toward pyrethroids, although there are some indications that resistance might be emerging</w:t>
                            </w:r>
                            <w:r>
                              <w:t xml:space="preserve"> </w:t>
                            </w:r>
                            <w:r w:rsidRPr="00303E4B">
                              <w:t xml:space="preserve">; DDT and organophosphates </w:t>
                            </w:r>
                            <w:r>
                              <w:t xml:space="preserve">have not been tested by PMI to date in </w:t>
                            </w:r>
                            <w:r w:rsidRPr="00303E4B">
                              <w:t>Bunkrurugu-Yunyoo</w:t>
                            </w:r>
                          </w:p>
                          <w:p w14:paraId="590B4C2E" w14:textId="35CF0CEE" w:rsidR="00AC6C70" w:rsidRPr="00303E4B" w:rsidRDefault="00AC6C70" w:rsidP="009065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pt;margin-top:28.95pt;width:498.95pt;height:15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" fillcolor="white [3201]" strokecolor="#4f81bd [3204]" strokeweight="2pt">
                <v:textbox>
                  <w:txbxContent>
                    <w:p w14:paraId="2FDC14B9" w14:textId="77777777" w:rsidR="00AC6C70" w:rsidRPr="00303E4B" w:rsidRDefault="00AC6C70" w:rsidP="005A4034">
                      <w:pPr>
                        <w:rPr>
                          <w:b/>
                        </w:rPr>
                      </w:pPr>
                      <w:r w:rsidRPr="00303E4B">
                        <w:rPr>
                          <w:b/>
                        </w:rPr>
                        <w:t>CONCLUSIONS:</w:t>
                      </w:r>
                    </w:p>
                    <w:p w14:paraId="34057419" w14:textId="320EF55E" w:rsidR="00AC6C70" w:rsidRPr="00303E4B" w:rsidRDefault="00AC6C70" w:rsidP="0030344F">
                      <w:pPr>
                        <w:pStyle w:val="ListParagraph"/>
                        <w:numPr>
                          <w:ilvl w:val="0"/>
                          <w:numId w:val="3"/>
                        </w:numPr>
                      </w:pPr>
                      <w:r w:rsidRPr="00303E4B">
                        <w:t xml:space="preserve">In Tolon and Savelugu </w:t>
                      </w:r>
                      <w:r w:rsidRPr="00303E4B">
                        <w:rPr>
                          <w:i/>
                        </w:rPr>
                        <w:t>An. gambiae</w:t>
                      </w:r>
                      <w:r w:rsidRPr="00303E4B">
                        <w:t xml:space="preserve"> s.l. shows resistance to DDT and </w:t>
                      </w:r>
                      <w:r>
                        <w:t xml:space="preserve">probable resistance to </w:t>
                      </w:r>
                      <w:r w:rsidRPr="00303E4B">
                        <w:t>pyrethroids; susceptibility remains fairly high toward both carbamates and organophosphates, although there are some indications that resistance might be emerging</w:t>
                      </w:r>
                    </w:p>
                    <w:p w14:paraId="3D7F7377" w14:textId="2FEBD7C9" w:rsidR="00AC6C70" w:rsidRDefault="00AC6C70" w:rsidP="003342FD">
                      <w:pPr>
                        <w:pStyle w:val="ListParagraph"/>
                        <w:numPr>
                          <w:ilvl w:val="0"/>
                          <w:numId w:val="3"/>
                        </w:numPr>
                      </w:pPr>
                      <w:r w:rsidRPr="00303E4B">
                        <w:t xml:space="preserve">In Bunkrurugu-Yunyoo </w:t>
                      </w:r>
                      <w:r w:rsidRPr="00303E4B">
                        <w:rPr>
                          <w:i/>
                        </w:rPr>
                        <w:t>An. gambiae</w:t>
                      </w:r>
                      <w:r w:rsidRPr="00303E4B">
                        <w:t xml:space="preserve"> s.l. is compl</w:t>
                      </w:r>
                      <w:r>
                        <w:t>etely susceptible to carbamates; susceptibility remains fairly high</w:t>
                      </w:r>
                      <w:r w:rsidRPr="00303E4B">
                        <w:t xml:space="preserve"> toward pyrethroids, although there are some indications that resistance might be emerging</w:t>
                      </w:r>
                      <w:r>
                        <w:t xml:space="preserve"> </w:t>
                      </w:r>
                      <w:r w:rsidRPr="00303E4B">
                        <w:t xml:space="preserve">; DDT and organophosphates </w:t>
                      </w:r>
                      <w:r>
                        <w:t xml:space="preserve">have not been tested by PMI to date in </w:t>
                      </w:r>
                      <w:r w:rsidRPr="00303E4B">
                        <w:t>Bunkrurugu-Yunyoo</w:t>
                      </w:r>
                    </w:p>
                    <w:p w14:paraId="590B4C2E" w14:textId="35CF0CEE" w:rsidR="00AC6C70" w:rsidRPr="00303E4B" w:rsidRDefault="00AC6C70" w:rsidP="00906571"/>
                  </w:txbxContent>
                </v:textbox>
              </v:shape>
            </w:pict>
          </mc:Fallback>
        </mc:AlternateContent>
      </w:r>
    </w:p>
    <w:p w14:paraId="79AF58A9" w14:textId="77777777" w:rsidR="005A4034" w:rsidRDefault="005A4034" w:rsidP="005A4034">
      <w:pPr>
        <w:tabs>
          <w:tab w:val="left" w:pos="2610"/>
        </w:tabs>
        <w:spacing w:before="120" w:after="120" w:line="240" w:lineRule="auto"/>
        <w:jc w:val="center"/>
        <w:rPr>
          <w:b/>
          <w:sz w:val="28"/>
          <w:szCs w:val="28"/>
          <w:u w:val="single"/>
        </w:rPr>
      </w:pPr>
    </w:p>
    <w:p w14:paraId="543F6BAB" w14:textId="77777777" w:rsidR="003B6100" w:rsidRDefault="003B6100" w:rsidP="005A4034">
      <w:pPr>
        <w:tabs>
          <w:tab w:val="left" w:pos="2610"/>
        </w:tabs>
        <w:spacing w:before="120" w:after="120" w:line="240" w:lineRule="auto"/>
        <w:jc w:val="center"/>
        <w:rPr>
          <w:b/>
          <w:sz w:val="28"/>
          <w:szCs w:val="28"/>
          <w:u w:val="single"/>
        </w:rPr>
      </w:pPr>
    </w:p>
    <w:p w14:paraId="2012730A" w14:textId="77777777" w:rsidR="003B6100" w:rsidRDefault="003B6100" w:rsidP="005A4034">
      <w:pPr>
        <w:tabs>
          <w:tab w:val="left" w:pos="2610"/>
        </w:tabs>
        <w:spacing w:before="120" w:after="120" w:line="240" w:lineRule="auto"/>
        <w:jc w:val="center"/>
        <w:rPr>
          <w:b/>
          <w:sz w:val="28"/>
          <w:szCs w:val="28"/>
          <w:u w:val="single"/>
        </w:rPr>
      </w:pPr>
    </w:p>
    <w:p w14:paraId="7CB5CCBF" w14:textId="77777777" w:rsidR="004A21CB" w:rsidRDefault="005A4034" w:rsidP="00037B6C">
      <w:pPr>
        <w:rPr>
          <w:b/>
          <w:sz w:val="28"/>
          <w:szCs w:val="28"/>
          <w:u w:val="single"/>
        </w:rPr>
        <w:sectPr w:rsidR="004A21CB" w:rsidSect="005A4034">
          <w:pgSz w:w="15840" w:h="12240" w:orient="landscape"/>
          <w:pgMar w:top="1440" w:right="1440" w:bottom="1440" w:left="1440" w:header="720" w:footer="720" w:gutter="0"/>
          <w:cols w:space="720"/>
          <w:docGrid w:linePitch="360"/>
        </w:sectPr>
      </w:pPr>
      <w:r>
        <w:rPr>
          <w:b/>
          <w:noProof/>
          <w:sz w:val="28"/>
          <w:szCs w:val="28"/>
          <w:u w:val="single"/>
        </w:rPr>
        <w:drawing>
          <wp:inline distT="0" distB="0" distL="0" distR="0" wp14:anchorId="5FCB57A6" wp14:editId="1F1F6544">
            <wp:extent cx="8227008" cy="24193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ana.png"/>
                    <pic:cNvPicPr/>
                  </pic:nvPicPr>
                  <pic:blipFill>
                    <a:blip r:embed="rId14">
                      <a:extLst>
                        <a:ext uri="{28A0092B-C50C-407E-A947-70E740481C1C}">
                          <a14:useLocalDpi xmlns:a14="http://schemas.microsoft.com/office/drawing/2010/main" val="0"/>
                        </a:ext>
                      </a:extLst>
                    </a:blip>
                    <a:stretch>
                      <a:fillRect/>
                    </a:stretch>
                  </pic:blipFill>
                  <pic:spPr>
                    <a:xfrm>
                      <a:off x="0" y="0"/>
                      <a:ext cx="8229052" cy="2419951"/>
                    </a:xfrm>
                    <a:prstGeom prst="rect">
                      <a:avLst/>
                    </a:prstGeom>
                  </pic:spPr>
                </pic:pic>
              </a:graphicData>
            </a:graphic>
          </wp:inline>
        </w:drawing>
      </w:r>
    </w:p>
    <w:p w14:paraId="4554E7ED" w14:textId="7296310A" w:rsidR="00594B08" w:rsidRDefault="00594B08" w:rsidP="004A21CB">
      <w:pPr>
        <w:jc w:val="center"/>
        <w:rPr>
          <w:b/>
          <w:sz w:val="28"/>
          <w:szCs w:val="28"/>
          <w:u w:val="single"/>
        </w:rPr>
      </w:pPr>
      <w:r>
        <w:rPr>
          <w:b/>
          <w:sz w:val="28"/>
          <w:szCs w:val="28"/>
          <w:u w:val="single"/>
        </w:rPr>
        <w:lastRenderedPageBreak/>
        <w:t>KENYA</w:t>
      </w:r>
    </w:p>
    <w:p w14:paraId="0E406845" w14:textId="77777777" w:rsidR="00296025" w:rsidRDefault="00296025" w:rsidP="00C7359B">
      <w:pPr>
        <w:spacing w:after="0"/>
        <w:jc w:val="center"/>
      </w:pPr>
    </w:p>
    <w:p w14:paraId="70AB8401" w14:textId="20046F4C" w:rsidR="005C53CE" w:rsidRPr="005C53CE" w:rsidRDefault="005C53CE" w:rsidP="005C53CE">
      <w:pPr>
        <w:pStyle w:val="NoSpacing"/>
        <w:rPr>
          <w:rFonts w:asciiTheme="minorHAnsi" w:hAnsiTheme="minorHAnsi" w:cstheme="minorHAnsi"/>
        </w:rPr>
      </w:pPr>
      <w:r>
        <w:rPr>
          <w:rFonts w:asciiTheme="minorHAnsi" w:hAnsiTheme="minorHAnsi" w:cstheme="minorHAnsi"/>
        </w:rPr>
        <w:t xml:space="preserve">Through 2010, the Kenya Division of Malaria Control supported focal IRS </w:t>
      </w:r>
      <w:r w:rsidR="00E10DB2">
        <w:rPr>
          <w:rFonts w:asciiTheme="minorHAnsi" w:hAnsiTheme="minorHAnsi" w:cstheme="minorHAnsi"/>
        </w:rPr>
        <w:t xml:space="preserve">in </w:t>
      </w:r>
      <w:r w:rsidR="00E006BB">
        <w:rPr>
          <w:rFonts w:asciiTheme="minorHAnsi" w:hAnsiTheme="minorHAnsi" w:cstheme="minorHAnsi"/>
        </w:rPr>
        <w:t>16</w:t>
      </w:r>
      <w:r>
        <w:rPr>
          <w:rFonts w:asciiTheme="minorHAnsi" w:hAnsiTheme="minorHAnsi" w:cstheme="minorHAnsi"/>
        </w:rPr>
        <w:t xml:space="preserve"> epidemic prone highland districts. </w:t>
      </w:r>
      <w:r w:rsidR="004F1A9D">
        <w:rPr>
          <w:rFonts w:asciiTheme="minorHAnsi" w:hAnsiTheme="minorHAnsi" w:cstheme="minorHAnsi"/>
        </w:rPr>
        <w:t>In 2008 and 2009</w:t>
      </w:r>
      <w:r>
        <w:rPr>
          <w:rFonts w:asciiTheme="minorHAnsi" w:hAnsiTheme="minorHAnsi" w:cstheme="minorHAnsi"/>
        </w:rPr>
        <w:t xml:space="preserve">, PMI provided additional support for the highland </w:t>
      </w:r>
      <w:r w:rsidR="00303E4B">
        <w:rPr>
          <w:rFonts w:asciiTheme="minorHAnsi" w:hAnsiTheme="minorHAnsi" w:cstheme="minorHAnsi"/>
        </w:rPr>
        <w:t>districts</w:t>
      </w:r>
      <w:r w:rsidR="004F1A9D">
        <w:rPr>
          <w:rFonts w:asciiTheme="minorHAnsi" w:hAnsiTheme="minorHAnsi" w:cstheme="minorHAnsi"/>
        </w:rPr>
        <w:t>,</w:t>
      </w:r>
      <w:r>
        <w:rPr>
          <w:rFonts w:asciiTheme="minorHAnsi" w:hAnsiTheme="minorHAnsi" w:cstheme="minorHAnsi"/>
        </w:rPr>
        <w:t xml:space="preserve"> </w:t>
      </w:r>
      <w:r w:rsidR="004F1A9D">
        <w:rPr>
          <w:rFonts w:asciiTheme="minorHAnsi" w:hAnsiTheme="minorHAnsi" w:cstheme="minorHAnsi"/>
        </w:rPr>
        <w:t xml:space="preserve">Nandi North and Nandi South, </w:t>
      </w:r>
      <w:r>
        <w:rPr>
          <w:rFonts w:asciiTheme="minorHAnsi" w:hAnsiTheme="minorHAnsi" w:cstheme="minorHAnsi"/>
        </w:rPr>
        <w:t>and support to spray the endemic district, Rachuonyo, along the shores of Lake Victoria. Beginning in 2010, PMI support for IRS was targeted at three endem</w:t>
      </w:r>
      <w:r w:rsidR="004F1A9D">
        <w:rPr>
          <w:rFonts w:asciiTheme="minorHAnsi" w:hAnsiTheme="minorHAnsi" w:cstheme="minorHAnsi"/>
        </w:rPr>
        <w:t>ic districts: Rachuonyo, Nyando</w:t>
      </w:r>
      <w:r>
        <w:rPr>
          <w:rFonts w:asciiTheme="minorHAnsi" w:hAnsiTheme="minorHAnsi" w:cstheme="minorHAnsi"/>
        </w:rPr>
        <w:t>, and Migori</w:t>
      </w:r>
      <w:r w:rsidR="004F1A9D">
        <w:rPr>
          <w:rFonts w:asciiTheme="minorHAnsi" w:hAnsiTheme="minorHAnsi" w:cstheme="minorHAnsi"/>
        </w:rPr>
        <w:t>.</w:t>
      </w:r>
      <w:r w:rsidR="00E006BB">
        <w:rPr>
          <w:rStyle w:val="FootnoteReference"/>
          <w:rFonts w:asciiTheme="minorHAnsi" w:hAnsiTheme="minorHAnsi" w:cstheme="minorHAnsi"/>
        </w:rPr>
        <w:footnoteReference w:id="3"/>
      </w:r>
      <w:r w:rsidR="00E006BB">
        <w:rPr>
          <w:rFonts w:asciiTheme="minorHAnsi" w:hAnsiTheme="minorHAnsi" w:cstheme="minorHAnsi"/>
        </w:rPr>
        <w:t xml:space="preserve"> The same districts were targeted in 2011. From 2008-2011, PMI-supported IRS </w:t>
      </w:r>
      <w:r w:rsidR="000E5D94">
        <w:rPr>
          <w:rFonts w:asciiTheme="minorHAnsi" w:hAnsiTheme="minorHAnsi" w:cstheme="minorHAnsi"/>
        </w:rPr>
        <w:t>was</w:t>
      </w:r>
      <w:r w:rsidR="00E006BB">
        <w:rPr>
          <w:rFonts w:asciiTheme="minorHAnsi" w:hAnsiTheme="minorHAnsi" w:cstheme="minorHAnsi"/>
        </w:rPr>
        <w:t xml:space="preserve"> conducted using pyrethroids. </w:t>
      </w:r>
      <w:r w:rsidR="000E5D94">
        <w:rPr>
          <w:rFonts w:asciiTheme="minorHAnsi" w:hAnsiTheme="minorHAnsi" w:cstheme="minorHAnsi"/>
        </w:rPr>
        <w:t xml:space="preserve">In 2012, pyrethroids will again be used. </w:t>
      </w:r>
    </w:p>
    <w:p w14:paraId="4CAFE4E2" w14:textId="77777777" w:rsidR="00F3576A" w:rsidRDefault="00F3576A" w:rsidP="00446B56">
      <w:pPr>
        <w:spacing w:after="0"/>
      </w:pPr>
    </w:p>
    <w:p w14:paraId="089CB5D3" w14:textId="77777777" w:rsidR="00446B56" w:rsidRDefault="00446B56" w:rsidP="00446B56">
      <w:pPr>
        <w:spacing w:after="0"/>
        <w:rPr>
          <w:b/>
        </w:rPr>
      </w:pPr>
    </w:p>
    <w:p w14:paraId="20EEEA3C" w14:textId="77777777" w:rsidR="00446B56" w:rsidRPr="00303E4B" w:rsidRDefault="00446B56" w:rsidP="00446B56">
      <w:pPr>
        <w:spacing w:before="240" w:after="0"/>
        <w:rPr>
          <w:b/>
        </w:rPr>
      </w:pPr>
      <w:r>
        <w:rPr>
          <w:b/>
        </w:rPr>
        <w:t>COMMENTS ON DATA</w:t>
      </w:r>
      <w:r w:rsidRPr="00303E4B">
        <w:rPr>
          <w:b/>
        </w:rPr>
        <w:t xml:space="preserve">:  </w:t>
      </w:r>
    </w:p>
    <w:p w14:paraId="342AB8C8" w14:textId="41D19932" w:rsidR="00E006BB" w:rsidRDefault="009C195A">
      <w:pPr>
        <w:rPr>
          <w:rFonts w:cstheme="minorHAnsi"/>
        </w:rPr>
      </w:pPr>
      <w:r w:rsidRPr="009C195A">
        <w:t xml:space="preserve">Susceptibility data was collected in </w:t>
      </w:r>
      <w:r w:rsidR="00AF0B51">
        <w:t>collaboration with</w:t>
      </w:r>
      <w:r w:rsidRPr="009C195A">
        <w:t xml:space="preserve"> </w:t>
      </w:r>
      <w:r w:rsidR="00D82FBE" w:rsidRPr="009C195A">
        <w:rPr>
          <w:rFonts w:cstheme="minorHAnsi"/>
        </w:rPr>
        <w:t>Kenya Medical Research Institute</w:t>
      </w:r>
      <w:r w:rsidR="00AF0B51">
        <w:rPr>
          <w:rFonts w:cstheme="minorHAnsi"/>
        </w:rPr>
        <w:t xml:space="preserve"> (KEMRI) and in conjunction with Kenya’s Division of Malaria Control (DOMC) and their WHO/Insecticide Resistance project.</w:t>
      </w:r>
    </w:p>
    <w:p w14:paraId="5932AC30" w14:textId="77777777" w:rsidR="00A34246" w:rsidRPr="009C195A" w:rsidRDefault="00A34246" w:rsidP="00A34246">
      <w:pPr>
        <w:spacing w:after="0"/>
      </w:pPr>
    </w:p>
    <w:p w14:paraId="0EF8BA04" w14:textId="4F5BD0BC" w:rsidR="00047609" w:rsidRPr="0015194D" w:rsidRDefault="00047609" w:rsidP="00047609">
      <w:pPr>
        <w:rPr>
          <w:b/>
        </w:rPr>
      </w:pPr>
      <w:r w:rsidRPr="00047609">
        <w:rPr>
          <w:u w:val="single"/>
        </w:rPr>
        <w:t>2008</w:t>
      </w:r>
      <w:r>
        <w:t xml:space="preserve"> - CDC bottle bioassays were used to test lambda-cyhalothrin and </w:t>
      </w:r>
      <w:proofErr w:type="gramStart"/>
      <w:r>
        <w:t>malathion</w:t>
      </w:r>
      <w:proofErr w:type="gramEnd"/>
      <w:r>
        <w:t xml:space="preserve"> on </w:t>
      </w:r>
      <w:r w:rsidR="00E10DB2">
        <w:t>mosquitoes</w:t>
      </w:r>
      <w:r>
        <w:t xml:space="preserve"> collected from 3 sites in Nyando District and 3 sites in Rachuonyo District. </w:t>
      </w:r>
      <w:r w:rsidRPr="00446B56">
        <w:t xml:space="preserve">An. arabiensis was fully susceptible to </w:t>
      </w:r>
      <w:r w:rsidR="00E02B65" w:rsidRPr="00446B56">
        <w:t xml:space="preserve">lambda-cyhalothrin and </w:t>
      </w:r>
      <w:proofErr w:type="gramStart"/>
      <w:r w:rsidR="00E02B65" w:rsidRPr="00446B56">
        <w:t>malathion</w:t>
      </w:r>
      <w:proofErr w:type="gramEnd"/>
      <w:r w:rsidR="0015194D" w:rsidRPr="00446B56">
        <w:t>.</w:t>
      </w:r>
    </w:p>
    <w:p w14:paraId="75A2BDF6" w14:textId="7F5E82F8" w:rsidR="004075D8" w:rsidRDefault="002C7683" w:rsidP="004075D8">
      <w:r w:rsidRPr="009710AA">
        <w:rPr>
          <w:b/>
          <w:noProof/>
        </w:rPr>
        <mc:AlternateContent>
          <mc:Choice Requires="wps">
            <w:drawing>
              <wp:anchor distT="0" distB="0" distL="114300" distR="114300" simplePos="0" relativeHeight="251689984" behindDoc="0" locked="0" layoutInCell="1" allowOverlap="1" wp14:anchorId="6FE31A5A" wp14:editId="0CBF944A">
                <wp:simplePos x="0" y="0"/>
                <wp:positionH relativeFrom="column">
                  <wp:posOffset>-114300</wp:posOffset>
                </wp:positionH>
                <wp:positionV relativeFrom="paragraph">
                  <wp:posOffset>817880</wp:posOffset>
                </wp:positionV>
                <wp:extent cx="6336665" cy="2314575"/>
                <wp:effectExtent l="0" t="0" r="2603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3145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2EF4799" w14:textId="77777777" w:rsidR="00AC6C70" w:rsidRPr="007C5994" w:rsidRDefault="00AC6C70" w:rsidP="00296025">
                            <w:pPr>
                              <w:rPr>
                                <w:b/>
                              </w:rPr>
                            </w:pPr>
                            <w:r>
                              <w:rPr>
                                <w:b/>
                              </w:rPr>
                              <w:t>CONCLUSIONS:</w:t>
                            </w:r>
                          </w:p>
                          <w:p w14:paraId="37D345BB" w14:textId="54ACA101" w:rsidR="00AC6C70" w:rsidRDefault="00AC6C70" w:rsidP="00296025">
                            <w:pPr>
                              <w:pStyle w:val="ListParagraph"/>
                              <w:numPr>
                                <w:ilvl w:val="0"/>
                                <w:numId w:val="3"/>
                              </w:numPr>
                            </w:pPr>
                            <w:r>
                              <w:t xml:space="preserve">Probable pyrethroid resistance has developed within the </w:t>
                            </w:r>
                            <w:r w:rsidRPr="00E02B65">
                              <w:rPr>
                                <w:i/>
                              </w:rPr>
                              <w:t>An. arabiensis</w:t>
                            </w:r>
                            <w:r>
                              <w:t xml:space="preserve"> population in IRS areas</w:t>
                            </w:r>
                          </w:p>
                          <w:p w14:paraId="1B181E2F" w14:textId="26CFBB4B" w:rsidR="00AC6C70" w:rsidRDefault="00AC6C70" w:rsidP="00296025">
                            <w:pPr>
                              <w:pStyle w:val="ListParagraph"/>
                              <w:numPr>
                                <w:ilvl w:val="0"/>
                                <w:numId w:val="3"/>
                              </w:numPr>
                            </w:pPr>
                            <w:r w:rsidRPr="0034644B">
                              <w:rPr>
                                <w:i/>
                              </w:rPr>
                              <w:t xml:space="preserve">An. arabiensis </w:t>
                            </w:r>
                            <w:r>
                              <w:t>appears to be susceptible to carbamates in the IRS district of Nyando</w:t>
                            </w:r>
                          </w:p>
                          <w:p w14:paraId="7A362A03" w14:textId="1D9C8C9A" w:rsidR="00AC6C70" w:rsidRDefault="00AC6C70" w:rsidP="00F3576A">
                            <w:pPr>
                              <w:pStyle w:val="ListParagraph"/>
                              <w:numPr>
                                <w:ilvl w:val="0"/>
                                <w:numId w:val="3"/>
                              </w:numPr>
                            </w:pPr>
                            <w:r w:rsidRPr="00E02B65">
                              <w:rPr>
                                <w:i/>
                              </w:rPr>
                              <w:t>An. gambiae</w:t>
                            </w:r>
                            <w:r>
                              <w:t xml:space="preserve"> s.s. in Bungoma and Busia shows high levels of pyrethroid resistance and probable carbamate resistance</w:t>
                            </w:r>
                          </w:p>
                          <w:p w14:paraId="19CAB029" w14:textId="7AAB5B7F" w:rsidR="00AC6C70" w:rsidRDefault="00AC6C70" w:rsidP="00F3576A">
                            <w:pPr>
                              <w:pStyle w:val="ListParagraph"/>
                              <w:numPr>
                                <w:ilvl w:val="0"/>
                                <w:numId w:val="3"/>
                              </w:numPr>
                            </w:pPr>
                            <w:r w:rsidRPr="00F3576A">
                              <w:rPr>
                                <w:i/>
                              </w:rPr>
                              <w:t>An. gambiae</w:t>
                            </w:r>
                            <w:r>
                              <w:t xml:space="preserve"> s.l. from all sites tested showed at least probable resistance to pyrethroids, with some areas demonstrating high resistance levels; differences may correspond to varying ratios of </w:t>
                            </w:r>
                            <w:r w:rsidRPr="00F3576A">
                              <w:rPr>
                                <w:i/>
                              </w:rPr>
                              <w:t>An. arabiensis</w:t>
                            </w:r>
                            <w:r>
                              <w:t xml:space="preserve"> and </w:t>
                            </w:r>
                            <w:r w:rsidRPr="00F3576A">
                              <w:rPr>
                                <w:i/>
                              </w:rPr>
                              <w:t>An. gambiae</w:t>
                            </w:r>
                            <w:r>
                              <w:t xml:space="preserve"> s.s. in each area</w:t>
                            </w:r>
                          </w:p>
                          <w:p w14:paraId="6C79A0DB" w14:textId="6E78386B" w:rsidR="00AC6C70" w:rsidRPr="00E02B65" w:rsidRDefault="00AC6C70" w:rsidP="00296025">
                            <w:pPr>
                              <w:pStyle w:val="ListParagraph"/>
                              <w:numPr>
                                <w:ilvl w:val="0"/>
                                <w:numId w:val="3"/>
                              </w:numPr>
                            </w:pPr>
                            <w:r>
                              <w:t>In limited testing, a</w:t>
                            </w:r>
                            <w:r w:rsidRPr="00E02B65">
                              <w:t>ll mosquitoes  were susceptible to malathion</w:t>
                            </w:r>
                          </w:p>
                          <w:p w14:paraId="286F72C6" w14:textId="5E6747C9" w:rsidR="00AC6C70" w:rsidRDefault="00AC6C70" w:rsidP="002960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pt;margin-top:64.4pt;width:498.95pt;height:18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" fillcolor="white [3201]" strokecolor="#4f81bd [3204]" strokeweight="2pt">
                <v:textbox>
                  <w:txbxContent>
                    <w:p w14:paraId="02EF4799" w14:textId="77777777" w:rsidR="00AC6C70" w:rsidRPr="007C5994" w:rsidRDefault="00AC6C70" w:rsidP="00296025">
                      <w:pPr>
                        <w:rPr>
                          <w:b/>
                        </w:rPr>
                      </w:pPr>
                      <w:r>
                        <w:rPr>
                          <w:b/>
                        </w:rPr>
                        <w:t>CONCLUSIONS:</w:t>
                      </w:r>
                    </w:p>
                    <w:p w14:paraId="37D345BB" w14:textId="54ACA101" w:rsidR="00AC6C70" w:rsidRDefault="00AC6C70" w:rsidP="00296025">
                      <w:pPr>
                        <w:pStyle w:val="ListParagraph"/>
                        <w:numPr>
                          <w:ilvl w:val="0"/>
                          <w:numId w:val="3"/>
                        </w:numPr>
                      </w:pPr>
                      <w:r>
                        <w:t xml:space="preserve">Probable pyrethroid resistance has developed within the </w:t>
                      </w:r>
                      <w:r w:rsidRPr="00E02B65">
                        <w:rPr>
                          <w:i/>
                        </w:rPr>
                        <w:t>An. arabiensis</w:t>
                      </w:r>
                      <w:r>
                        <w:t xml:space="preserve"> population in IRS areas</w:t>
                      </w:r>
                    </w:p>
                    <w:p w14:paraId="1B181E2F" w14:textId="26CFBB4B" w:rsidR="00AC6C70" w:rsidRDefault="00AC6C70" w:rsidP="00296025">
                      <w:pPr>
                        <w:pStyle w:val="ListParagraph"/>
                        <w:numPr>
                          <w:ilvl w:val="0"/>
                          <w:numId w:val="3"/>
                        </w:numPr>
                      </w:pPr>
                      <w:r w:rsidRPr="0034644B">
                        <w:rPr>
                          <w:i/>
                        </w:rPr>
                        <w:t xml:space="preserve">An. arabiensis </w:t>
                      </w:r>
                      <w:r>
                        <w:t>appears to be susceptible to carbamates in the IRS district of Nyando</w:t>
                      </w:r>
                    </w:p>
                    <w:p w14:paraId="7A362A03" w14:textId="1D9C8C9A" w:rsidR="00AC6C70" w:rsidRDefault="00AC6C70" w:rsidP="00F3576A">
                      <w:pPr>
                        <w:pStyle w:val="ListParagraph"/>
                        <w:numPr>
                          <w:ilvl w:val="0"/>
                          <w:numId w:val="3"/>
                        </w:numPr>
                      </w:pPr>
                      <w:r w:rsidRPr="00E02B65">
                        <w:rPr>
                          <w:i/>
                        </w:rPr>
                        <w:t>An. gambiae</w:t>
                      </w:r>
                      <w:r>
                        <w:t xml:space="preserve"> s.s. in Bungoma and Busia shows high levels of pyrethroid resistance and probable carbamate resistance</w:t>
                      </w:r>
                    </w:p>
                    <w:p w14:paraId="19CAB029" w14:textId="7AAB5B7F" w:rsidR="00AC6C70" w:rsidRDefault="00AC6C70" w:rsidP="00F3576A">
                      <w:pPr>
                        <w:pStyle w:val="ListParagraph"/>
                        <w:numPr>
                          <w:ilvl w:val="0"/>
                          <w:numId w:val="3"/>
                        </w:numPr>
                      </w:pPr>
                      <w:r w:rsidRPr="00F3576A">
                        <w:rPr>
                          <w:i/>
                        </w:rPr>
                        <w:t>An. gambiae</w:t>
                      </w:r>
                      <w:r>
                        <w:t xml:space="preserve"> s.l. from all sites tested showed at least probable resistance to pyrethroids, with some areas demonstrating high resistance levels; differences may correspond to varying ratios of </w:t>
                      </w:r>
                      <w:r w:rsidRPr="00F3576A">
                        <w:rPr>
                          <w:i/>
                        </w:rPr>
                        <w:t>An. arabiensis</w:t>
                      </w:r>
                      <w:r>
                        <w:t xml:space="preserve"> and </w:t>
                      </w:r>
                      <w:r w:rsidRPr="00F3576A">
                        <w:rPr>
                          <w:i/>
                        </w:rPr>
                        <w:t>An. gambiae</w:t>
                      </w:r>
                      <w:r>
                        <w:t xml:space="preserve"> s.s. in each area</w:t>
                      </w:r>
                    </w:p>
                    <w:p w14:paraId="6C79A0DB" w14:textId="6E78386B" w:rsidR="00AC6C70" w:rsidRPr="00E02B65" w:rsidRDefault="00AC6C70" w:rsidP="00296025">
                      <w:pPr>
                        <w:pStyle w:val="ListParagraph"/>
                        <w:numPr>
                          <w:ilvl w:val="0"/>
                          <w:numId w:val="3"/>
                        </w:numPr>
                      </w:pPr>
                      <w:r>
                        <w:t>In limited testing, a</w:t>
                      </w:r>
                      <w:r w:rsidRPr="00E02B65">
                        <w:t>ll mosquitoes  were susceptible to malathion</w:t>
                      </w:r>
                    </w:p>
                    <w:p w14:paraId="286F72C6" w14:textId="5E6747C9" w:rsidR="00AC6C70" w:rsidRDefault="00AC6C70" w:rsidP="00296025"/>
                  </w:txbxContent>
                </v:textbox>
              </v:shape>
            </w:pict>
          </mc:Fallback>
        </mc:AlternateContent>
      </w:r>
      <w:r w:rsidR="006A33D2" w:rsidRPr="004075D8">
        <w:rPr>
          <w:u w:val="single"/>
        </w:rPr>
        <w:t xml:space="preserve">2009, </w:t>
      </w:r>
      <w:r w:rsidR="00047609" w:rsidRPr="004075D8">
        <w:rPr>
          <w:u w:val="single"/>
        </w:rPr>
        <w:t>2010</w:t>
      </w:r>
      <w:r w:rsidR="006A33D2" w:rsidRPr="004075D8">
        <w:rPr>
          <w:u w:val="single"/>
        </w:rPr>
        <w:t>, &amp; 2011</w:t>
      </w:r>
      <w:r w:rsidR="00047609" w:rsidRPr="00047609">
        <w:t xml:space="preserve"> </w:t>
      </w:r>
      <w:r w:rsidR="00047609">
        <w:t>–</w:t>
      </w:r>
      <w:r w:rsidR="006A33D2">
        <w:t xml:space="preserve"> </w:t>
      </w:r>
      <w:proofErr w:type="gramStart"/>
      <w:r w:rsidR="00047609">
        <w:t>WHO</w:t>
      </w:r>
      <w:proofErr w:type="gramEnd"/>
      <w:r w:rsidR="00047609">
        <w:t xml:space="preserve"> </w:t>
      </w:r>
      <w:r w:rsidR="00846C85">
        <w:t xml:space="preserve">tube </w:t>
      </w:r>
      <w:r w:rsidR="00047609">
        <w:t>bioassays were used for resistance testing</w:t>
      </w:r>
      <w:r w:rsidR="00303E4B">
        <w:t>.</w:t>
      </w:r>
      <w:r w:rsidR="004075D8">
        <w:t xml:space="preserve"> No susceptibility testing has been done in the PMI IRS district of Migori.</w:t>
      </w:r>
    </w:p>
    <w:p w14:paraId="647EC5D7" w14:textId="58815B91" w:rsidR="002C7683" w:rsidRDefault="002C7683">
      <w:pPr>
        <w:sectPr w:rsidR="002C7683" w:rsidSect="004A21CB">
          <w:type w:val="continuous"/>
          <w:pgSz w:w="12240" w:h="15840"/>
          <w:pgMar w:top="1440" w:right="1440" w:bottom="1440" w:left="1440" w:header="720" w:footer="720" w:gutter="0"/>
          <w:cols w:space="720"/>
          <w:docGrid w:linePitch="360"/>
        </w:sectPr>
      </w:pPr>
    </w:p>
    <w:tbl>
      <w:tblPr>
        <w:tblW w:w="15013" w:type="dxa"/>
        <w:tblInd w:w="108" w:type="dxa"/>
        <w:tblLook w:val="04A0" w:firstRow="1" w:lastRow="0" w:firstColumn="1" w:lastColumn="0" w:noHBand="0" w:noVBand="1"/>
      </w:tblPr>
      <w:tblGrid>
        <w:gridCol w:w="1460"/>
        <w:gridCol w:w="1380"/>
        <w:gridCol w:w="1024"/>
        <w:gridCol w:w="660"/>
        <w:gridCol w:w="1060"/>
        <w:gridCol w:w="980"/>
        <w:gridCol w:w="1140"/>
        <w:gridCol w:w="1020"/>
        <w:gridCol w:w="1229"/>
        <w:gridCol w:w="1140"/>
        <w:gridCol w:w="1060"/>
        <w:gridCol w:w="1040"/>
        <w:gridCol w:w="1060"/>
        <w:gridCol w:w="760"/>
      </w:tblGrid>
      <w:tr w:rsidR="002C7683" w:rsidRPr="002C7683" w14:paraId="3AEC6AFC" w14:textId="77777777" w:rsidTr="002C7683">
        <w:trPr>
          <w:trHeight w:val="600"/>
        </w:trPr>
        <w:tc>
          <w:tcPr>
            <w:tcW w:w="1460" w:type="dxa"/>
            <w:tcBorders>
              <w:top w:val="single" w:sz="12" w:space="0" w:color="000000"/>
              <w:left w:val="nil"/>
              <w:bottom w:val="single" w:sz="12" w:space="0" w:color="000000"/>
              <w:right w:val="nil"/>
            </w:tcBorders>
            <w:shd w:val="clear" w:color="auto" w:fill="auto"/>
            <w:vAlign w:val="center"/>
            <w:hideMark/>
          </w:tcPr>
          <w:p w14:paraId="2F69604F"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lastRenderedPageBreak/>
              <w:t>Species</w:t>
            </w:r>
          </w:p>
        </w:tc>
        <w:tc>
          <w:tcPr>
            <w:tcW w:w="1380" w:type="dxa"/>
            <w:tcBorders>
              <w:top w:val="single" w:sz="12" w:space="0" w:color="000000"/>
              <w:left w:val="nil"/>
              <w:bottom w:val="single" w:sz="12" w:space="0" w:color="000000"/>
              <w:right w:val="nil"/>
            </w:tcBorders>
            <w:shd w:val="clear" w:color="auto" w:fill="auto"/>
            <w:vAlign w:val="center"/>
            <w:hideMark/>
          </w:tcPr>
          <w:p w14:paraId="78A08C44"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Location</w:t>
            </w:r>
          </w:p>
        </w:tc>
        <w:tc>
          <w:tcPr>
            <w:tcW w:w="1684" w:type="dxa"/>
            <w:gridSpan w:val="2"/>
            <w:tcBorders>
              <w:top w:val="single" w:sz="12" w:space="0" w:color="000000"/>
              <w:left w:val="single" w:sz="4" w:space="0" w:color="auto"/>
              <w:bottom w:val="single" w:sz="12" w:space="0" w:color="000000"/>
              <w:right w:val="single" w:sz="4" w:space="0" w:color="000000"/>
            </w:tcBorders>
            <w:shd w:val="clear" w:color="auto" w:fill="auto"/>
            <w:vAlign w:val="center"/>
            <w:hideMark/>
          </w:tcPr>
          <w:p w14:paraId="4231F72D"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 xml:space="preserve">DDT </w:t>
            </w:r>
          </w:p>
        </w:tc>
        <w:tc>
          <w:tcPr>
            <w:tcW w:w="2040" w:type="dxa"/>
            <w:gridSpan w:val="2"/>
            <w:tcBorders>
              <w:top w:val="single" w:sz="12" w:space="0" w:color="000000"/>
              <w:left w:val="nil"/>
              <w:bottom w:val="single" w:sz="12" w:space="0" w:color="000000"/>
              <w:right w:val="nil"/>
            </w:tcBorders>
            <w:shd w:val="clear" w:color="auto" w:fill="auto"/>
            <w:vAlign w:val="center"/>
            <w:hideMark/>
          </w:tcPr>
          <w:p w14:paraId="11E45789"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 xml:space="preserve">Permethrin </w:t>
            </w:r>
          </w:p>
        </w:tc>
        <w:tc>
          <w:tcPr>
            <w:tcW w:w="2160" w:type="dxa"/>
            <w:gridSpan w:val="2"/>
            <w:tcBorders>
              <w:top w:val="single" w:sz="12" w:space="0" w:color="000000"/>
              <w:left w:val="single" w:sz="4" w:space="0" w:color="auto"/>
              <w:bottom w:val="single" w:sz="12" w:space="0" w:color="000000"/>
              <w:right w:val="single" w:sz="4" w:space="0" w:color="000000"/>
            </w:tcBorders>
            <w:shd w:val="clear" w:color="auto" w:fill="auto"/>
            <w:vAlign w:val="center"/>
            <w:hideMark/>
          </w:tcPr>
          <w:p w14:paraId="7FFEE29B"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 xml:space="preserve">Deltamethrin </w:t>
            </w:r>
          </w:p>
        </w:tc>
        <w:tc>
          <w:tcPr>
            <w:tcW w:w="1229" w:type="dxa"/>
            <w:tcBorders>
              <w:top w:val="single" w:sz="12" w:space="0" w:color="000000"/>
              <w:left w:val="nil"/>
              <w:bottom w:val="single" w:sz="12" w:space="0" w:color="000000"/>
              <w:right w:val="nil"/>
            </w:tcBorders>
            <w:shd w:val="clear" w:color="auto" w:fill="auto"/>
            <w:vAlign w:val="center"/>
            <w:hideMark/>
          </w:tcPr>
          <w:p w14:paraId="70484B38"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Alpha-cypermethrin</w:t>
            </w:r>
          </w:p>
        </w:tc>
        <w:tc>
          <w:tcPr>
            <w:tcW w:w="1140" w:type="dxa"/>
            <w:tcBorders>
              <w:top w:val="single" w:sz="12" w:space="0" w:color="000000"/>
              <w:left w:val="nil"/>
              <w:bottom w:val="single" w:sz="12" w:space="0" w:color="000000"/>
              <w:right w:val="single" w:sz="4" w:space="0" w:color="auto"/>
            </w:tcBorders>
            <w:shd w:val="clear" w:color="auto" w:fill="auto"/>
            <w:vAlign w:val="center"/>
            <w:hideMark/>
          </w:tcPr>
          <w:p w14:paraId="207A8760"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Lambda-cyhalothrin</w:t>
            </w:r>
          </w:p>
        </w:tc>
        <w:tc>
          <w:tcPr>
            <w:tcW w:w="2100" w:type="dxa"/>
            <w:gridSpan w:val="2"/>
            <w:tcBorders>
              <w:top w:val="single" w:sz="12" w:space="0" w:color="000000"/>
              <w:left w:val="nil"/>
              <w:bottom w:val="single" w:sz="12" w:space="0" w:color="000000"/>
              <w:right w:val="single" w:sz="4" w:space="0" w:color="000000"/>
            </w:tcBorders>
            <w:shd w:val="clear" w:color="auto" w:fill="auto"/>
            <w:vAlign w:val="center"/>
            <w:hideMark/>
          </w:tcPr>
          <w:p w14:paraId="17A8343C"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 xml:space="preserve">Bendiocarb </w:t>
            </w:r>
          </w:p>
        </w:tc>
        <w:tc>
          <w:tcPr>
            <w:tcW w:w="1820" w:type="dxa"/>
            <w:gridSpan w:val="2"/>
            <w:tcBorders>
              <w:top w:val="single" w:sz="12" w:space="0" w:color="000000"/>
              <w:left w:val="nil"/>
              <w:bottom w:val="single" w:sz="12" w:space="0" w:color="000000"/>
              <w:right w:val="nil"/>
            </w:tcBorders>
            <w:shd w:val="clear" w:color="auto" w:fill="auto"/>
            <w:vAlign w:val="center"/>
            <w:hideMark/>
          </w:tcPr>
          <w:p w14:paraId="2AE8AAC7"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Malathion</w:t>
            </w:r>
          </w:p>
        </w:tc>
      </w:tr>
      <w:tr w:rsidR="002C7683" w:rsidRPr="002C7683" w14:paraId="6919A920" w14:textId="77777777" w:rsidTr="002C7683">
        <w:trPr>
          <w:trHeight w:val="600"/>
        </w:trPr>
        <w:tc>
          <w:tcPr>
            <w:tcW w:w="1460" w:type="dxa"/>
            <w:tcBorders>
              <w:top w:val="nil"/>
              <w:left w:val="nil"/>
              <w:bottom w:val="single" w:sz="4" w:space="0" w:color="auto"/>
              <w:right w:val="nil"/>
            </w:tcBorders>
            <w:shd w:val="clear" w:color="auto" w:fill="auto"/>
            <w:vAlign w:val="center"/>
            <w:hideMark/>
          </w:tcPr>
          <w:p w14:paraId="1AD12575"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 </w:t>
            </w:r>
          </w:p>
        </w:tc>
        <w:tc>
          <w:tcPr>
            <w:tcW w:w="1380" w:type="dxa"/>
            <w:tcBorders>
              <w:top w:val="nil"/>
              <w:left w:val="nil"/>
              <w:bottom w:val="single" w:sz="4" w:space="0" w:color="auto"/>
              <w:right w:val="nil"/>
            </w:tcBorders>
            <w:shd w:val="clear" w:color="auto" w:fill="auto"/>
            <w:vAlign w:val="center"/>
            <w:hideMark/>
          </w:tcPr>
          <w:p w14:paraId="6496C029"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 </w:t>
            </w:r>
          </w:p>
        </w:tc>
        <w:tc>
          <w:tcPr>
            <w:tcW w:w="1024" w:type="dxa"/>
            <w:tcBorders>
              <w:top w:val="nil"/>
              <w:left w:val="single" w:sz="4" w:space="0" w:color="auto"/>
              <w:bottom w:val="single" w:sz="4" w:space="0" w:color="auto"/>
              <w:right w:val="nil"/>
            </w:tcBorders>
            <w:shd w:val="clear" w:color="auto" w:fill="auto"/>
            <w:vAlign w:val="center"/>
            <w:hideMark/>
          </w:tcPr>
          <w:p w14:paraId="0656C9C0"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2009/2010</w:t>
            </w:r>
          </w:p>
        </w:tc>
        <w:tc>
          <w:tcPr>
            <w:tcW w:w="660" w:type="dxa"/>
            <w:tcBorders>
              <w:top w:val="nil"/>
              <w:left w:val="nil"/>
              <w:bottom w:val="single" w:sz="4" w:space="0" w:color="auto"/>
              <w:right w:val="single" w:sz="4" w:space="0" w:color="auto"/>
            </w:tcBorders>
            <w:shd w:val="clear" w:color="auto" w:fill="auto"/>
            <w:vAlign w:val="center"/>
            <w:hideMark/>
          </w:tcPr>
          <w:p w14:paraId="4A8690F5"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c>
          <w:tcPr>
            <w:tcW w:w="1060" w:type="dxa"/>
            <w:tcBorders>
              <w:top w:val="nil"/>
              <w:left w:val="nil"/>
              <w:bottom w:val="single" w:sz="4" w:space="0" w:color="auto"/>
              <w:right w:val="nil"/>
            </w:tcBorders>
            <w:shd w:val="clear" w:color="auto" w:fill="auto"/>
            <w:vAlign w:val="center"/>
            <w:hideMark/>
          </w:tcPr>
          <w:p w14:paraId="2773E86A"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2009/2010</w:t>
            </w:r>
          </w:p>
        </w:tc>
        <w:tc>
          <w:tcPr>
            <w:tcW w:w="980" w:type="dxa"/>
            <w:tcBorders>
              <w:top w:val="nil"/>
              <w:left w:val="nil"/>
              <w:bottom w:val="single" w:sz="4" w:space="0" w:color="auto"/>
              <w:right w:val="single" w:sz="4" w:space="0" w:color="auto"/>
            </w:tcBorders>
            <w:shd w:val="clear" w:color="auto" w:fill="auto"/>
            <w:vAlign w:val="center"/>
            <w:hideMark/>
          </w:tcPr>
          <w:p w14:paraId="24A7E315"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c>
          <w:tcPr>
            <w:tcW w:w="1140" w:type="dxa"/>
            <w:tcBorders>
              <w:top w:val="nil"/>
              <w:left w:val="nil"/>
              <w:bottom w:val="single" w:sz="4" w:space="0" w:color="auto"/>
              <w:right w:val="nil"/>
            </w:tcBorders>
            <w:shd w:val="clear" w:color="auto" w:fill="auto"/>
            <w:vAlign w:val="center"/>
            <w:hideMark/>
          </w:tcPr>
          <w:p w14:paraId="57BF556C"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2009/2010</w:t>
            </w:r>
          </w:p>
        </w:tc>
        <w:tc>
          <w:tcPr>
            <w:tcW w:w="1020" w:type="dxa"/>
            <w:tcBorders>
              <w:top w:val="nil"/>
              <w:left w:val="nil"/>
              <w:bottom w:val="single" w:sz="4" w:space="0" w:color="auto"/>
              <w:right w:val="nil"/>
            </w:tcBorders>
            <w:shd w:val="clear" w:color="auto" w:fill="auto"/>
            <w:vAlign w:val="center"/>
            <w:hideMark/>
          </w:tcPr>
          <w:p w14:paraId="623D044C"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c>
          <w:tcPr>
            <w:tcW w:w="1229" w:type="dxa"/>
            <w:tcBorders>
              <w:top w:val="nil"/>
              <w:left w:val="single" w:sz="4" w:space="0" w:color="auto"/>
              <w:bottom w:val="single" w:sz="4" w:space="0" w:color="auto"/>
              <w:right w:val="single" w:sz="4" w:space="0" w:color="auto"/>
            </w:tcBorders>
            <w:shd w:val="clear" w:color="auto" w:fill="auto"/>
            <w:vAlign w:val="center"/>
            <w:hideMark/>
          </w:tcPr>
          <w:p w14:paraId="59DABF4F"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c>
          <w:tcPr>
            <w:tcW w:w="1140" w:type="dxa"/>
            <w:tcBorders>
              <w:top w:val="nil"/>
              <w:left w:val="nil"/>
              <w:bottom w:val="single" w:sz="4" w:space="0" w:color="auto"/>
              <w:right w:val="single" w:sz="4" w:space="0" w:color="auto"/>
            </w:tcBorders>
            <w:shd w:val="clear" w:color="auto" w:fill="auto"/>
            <w:vAlign w:val="center"/>
            <w:hideMark/>
          </w:tcPr>
          <w:p w14:paraId="37EA2286"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c>
          <w:tcPr>
            <w:tcW w:w="1060" w:type="dxa"/>
            <w:tcBorders>
              <w:top w:val="nil"/>
              <w:left w:val="nil"/>
              <w:bottom w:val="single" w:sz="4" w:space="0" w:color="auto"/>
              <w:right w:val="nil"/>
            </w:tcBorders>
            <w:shd w:val="clear" w:color="auto" w:fill="auto"/>
            <w:vAlign w:val="center"/>
            <w:hideMark/>
          </w:tcPr>
          <w:p w14:paraId="2C3B4CF1"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2009/2010</w:t>
            </w:r>
          </w:p>
        </w:tc>
        <w:tc>
          <w:tcPr>
            <w:tcW w:w="1040" w:type="dxa"/>
            <w:tcBorders>
              <w:top w:val="nil"/>
              <w:left w:val="nil"/>
              <w:bottom w:val="single" w:sz="4" w:space="0" w:color="auto"/>
              <w:right w:val="single" w:sz="4" w:space="0" w:color="auto"/>
            </w:tcBorders>
            <w:shd w:val="clear" w:color="auto" w:fill="auto"/>
            <w:vAlign w:val="center"/>
            <w:hideMark/>
          </w:tcPr>
          <w:p w14:paraId="7A03805B"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c>
          <w:tcPr>
            <w:tcW w:w="1060" w:type="dxa"/>
            <w:tcBorders>
              <w:top w:val="nil"/>
              <w:left w:val="nil"/>
              <w:bottom w:val="single" w:sz="4" w:space="0" w:color="auto"/>
              <w:right w:val="nil"/>
            </w:tcBorders>
            <w:shd w:val="clear" w:color="auto" w:fill="auto"/>
            <w:vAlign w:val="center"/>
            <w:hideMark/>
          </w:tcPr>
          <w:p w14:paraId="736015D9"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2009/2010</w:t>
            </w:r>
          </w:p>
        </w:tc>
        <w:tc>
          <w:tcPr>
            <w:tcW w:w="760" w:type="dxa"/>
            <w:tcBorders>
              <w:top w:val="nil"/>
              <w:left w:val="nil"/>
              <w:bottom w:val="single" w:sz="4" w:space="0" w:color="auto"/>
              <w:right w:val="nil"/>
            </w:tcBorders>
            <w:shd w:val="clear" w:color="auto" w:fill="auto"/>
            <w:vAlign w:val="center"/>
            <w:hideMark/>
          </w:tcPr>
          <w:p w14:paraId="48330A29" w14:textId="77777777" w:rsidR="002C7683" w:rsidRPr="002C7683" w:rsidRDefault="002C7683" w:rsidP="002C7683">
            <w:pPr>
              <w:spacing w:after="0" w:line="240" w:lineRule="auto"/>
              <w:jc w:val="center"/>
              <w:rPr>
                <w:rFonts w:ascii="Calibri" w:eastAsia="Times New Roman" w:hAnsi="Calibri" w:cs="Times New Roman"/>
                <w:b/>
                <w:bCs/>
                <w:color w:val="000000"/>
                <w:sz w:val="18"/>
                <w:szCs w:val="18"/>
              </w:rPr>
            </w:pPr>
            <w:r w:rsidRPr="002C7683">
              <w:rPr>
                <w:rFonts w:ascii="Calibri" w:eastAsia="Times New Roman" w:hAnsi="Calibri" w:cs="Times New Roman"/>
                <w:b/>
                <w:bCs/>
                <w:color w:val="000000"/>
                <w:sz w:val="18"/>
                <w:szCs w:val="18"/>
              </w:rPr>
              <w:t>2011</w:t>
            </w:r>
          </w:p>
        </w:tc>
      </w:tr>
      <w:tr w:rsidR="002C7683" w:rsidRPr="002C7683" w14:paraId="2D845124" w14:textId="77777777" w:rsidTr="002C7683">
        <w:trPr>
          <w:trHeight w:val="280"/>
        </w:trPr>
        <w:tc>
          <w:tcPr>
            <w:tcW w:w="1460" w:type="dxa"/>
            <w:tcBorders>
              <w:top w:val="nil"/>
              <w:left w:val="nil"/>
              <w:bottom w:val="nil"/>
              <w:right w:val="nil"/>
            </w:tcBorders>
            <w:shd w:val="clear" w:color="auto" w:fill="auto"/>
            <w:vAlign w:val="center"/>
            <w:hideMark/>
          </w:tcPr>
          <w:p w14:paraId="187A0F7D" w14:textId="77777777" w:rsidR="002C7683" w:rsidRPr="002C7683" w:rsidRDefault="002C7683" w:rsidP="002C7683">
            <w:pPr>
              <w:spacing w:after="0" w:line="240" w:lineRule="auto"/>
              <w:jc w:val="center"/>
              <w:rPr>
                <w:rFonts w:ascii="Calibri" w:eastAsia="Times New Roman" w:hAnsi="Calibri" w:cs="Times New Roman"/>
                <w:i/>
                <w:iCs/>
                <w:color w:val="000000"/>
                <w:sz w:val="20"/>
                <w:szCs w:val="20"/>
              </w:rPr>
            </w:pPr>
            <w:r w:rsidRPr="002C7683">
              <w:rPr>
                <w:rFonts w:ascii="Calibri" w:eastAsia="Times New Roman" w:hAnsi="Calibri" w:cs="Times New Roman"/>
                <w:i/>
                <w:iCs/>
                <w:color w:val="000000"/>
                <w:sz w:val="20"/>
                <w:szCs w:val="20"/>
              </w:rPr>
              <w:t>A. gambiae.</w:t>
            </w:r>
            <w:r w:rsidRPr="002C7683">
              <w:rPr>
                <w:rFonts w:ascii="Calibri" w:eastAsia="Times New Roman" w:hAnsi="Calibri" w:cs="Times New Roman"/>
                <w:color w:val="000000"/>
                <w:sz w:val="20"/>
                <w:szCs w:val="20"/>
              </w:rPr>
              <w:t xml:space="preserve"> s.l.</w:t>
            </w:r>
          </w:p>
        </w:tc>
        <w:tc>
          <w:tcPr>
            <w:tcW w:w="1380" w:type="dxa"/>
            <w:tcBorders>
              <w:top w:val="nil"/>
              <w:left w:val="nil"/>
              <w:bottom w:val="nil"/>
              <w:right w:val="nil"/>
            </w:tcBorders>
            <w:shd w:val="clear" w:color="auto" w:fill="auto"/>
            <w:vAlign w:val="center"/>
            <w:hideMark/>
          </w:tcPr>
          <w:p w14:paraId="1DB0E03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Bungoma</w:t>
            </w:r>
          </w:p>
        </w:tc>
        <w:tc>
          <w:tcPr>
            <w:tcW w:w="1024" w:type="dxa"/>
            <w:tcBorders>
              <w:top w:val="nil"/>
              <w:left w:val="single" w:sz="4" w:space="0" w:color="auto"/>
              <w:bottom w:val="nil"/>
              <w:right w:val="nil"/>
            </w:tcBorders>
            <w:shd w:val="clear" w:color="000000" w:fill="DA9694"/>
            <w:vAlign w:val="center"/>
            <w:hideMark/>
          </w:tcPr>
          <w:p w14:paraId="259755F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78 (54)</w:t>
            </w:r>
          </w:p>
        </w:tc>
        <w:tc>
          <w:tcPr>
            <w:tcW w:w="660" w:type="dxa"/>
            <w:tcBorders>
              <w:top w:val="nil"/>
              <w:left w:val="nil"/>
              <w:bottom w:val="nil"/>
              <w:right w:val="single" w:sz="4" w:space="0" w:color="auto"/>
            </w:tcBorders>
            <w:shd w:val="clear" w:color="auto" w:fill="auto"/>
            <w:vAlign w:val="center"/>
            <w:hideMark/>
          </w:tcPr>
          <w:p w14:paraId="39CA658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FFFF99"/>
            <w:vAlign w:val="center"/>
            <w:hideMark/>
          </w:tcPr>
          <w:p w14:paraId="24A5189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84 (148)</w:t>
            </w:r>
          </w:p>
        </w:tc>
        <w:tc>
          <w:tcPr>
            <w:tcW w:w="980" w:type="dxa"/>
            <w:tcBorders>
              <w:top w:val="nil"/>
              <w:left w:val="nil"/>
              <w:bottom w:val="nil"/>
              <w:right w:val="nil"/>
            </w:tcBorders>
            <w:shd w:val="clear" w:color="auto" w:fill="auto"/>
            <w:vAlign w:val="center"/>
            <w:hideMark/>
          </w:tcPr>
          <w:p w14:paraId="6CAC8BE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FFFF99"/>
            <w:vAlign w:val="center"/>
            <w:hideMark/>
          </w:tcPr>
          <w:p w14:paraId="3280083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89 (88)</w:t>
            </w:r>
          </w:p>
        </w:tc>
        <w:tc>
          <w:tcPr>
            <w:tcW w:w="1020" w:type="dxa"/>
            <w:tcBorders>
              <w:top w:val="nil"/>
              <w:left w:val="nil"/>
              <w:bottom w:val="nil"/>
              <w:right w:val="nil"/>
            </w:tcBorders>
            <w:shd w:val="clear" w:color="auto" w:fill="auto"/>
            <w:vAlign w:val="center"/>
            <w:hideMark/>
          </w:tcPr>
          <w:p w14:paraId="74C8040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384EE5B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45CF9CC9"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48BE95C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auto" w:fill="auto"/>
            <w:vAlign w:val="center"/>
            <w:hideMark/>
          </w:tcPr>
          <w:p w14:paraId="5285979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6A15459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4D1B5B24"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4B5BAE4E" w14:textId="77777777" w:rsidTr="002C7683">
        <w:trPr>
          <w:trHeight w:val="280"/>
        </w:trPr>
        <w:tc>
          <w:tcPr>
            <w:tcW w:w="1460" w:type="dxa"/>
            <w:tcBorders>
              <w:top w:val="nil"/>
              <w:left w:val="nil"/>
              <w:bottom w:val="nil"/>
              <w:right w:val="nil"/>
            </w:tcBorders>
            <w:shd w:val="clear" w:color="auto" w:fill="auto"/>
            <w:vAlign w:val="center"/>
            <w:hideMark/>
          </w:tcPr>
          <w:p w14:paraId="48299C7B"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7F6502A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Busia</w:t>
            </w:r>
          </w:p>
        </w:tc>
        <w:tc>
          <w:tcPr>
            <w:tcW w:w="1024" w:type="dxa"/>
            <w:tcBorders>
              <w:top w:val="nil"/>
              <w:left w:val="single" w:sz="4" w:space="0" w:color="auto"/>
              <w:bottom w:val="nil"/>
              <w:right w:val="nil"/>
            </w:tcBorders>
            <w:shd w:val="clear" w:color="000000" w:fill="DA9694"/>
            <w:vAlign w:val="center"/>
            <w:hideMark/>
          </w:tcPr>
          <w:p w14:paraId="6124D1E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21 (78)</w:t>
            </w:r>
          </w:p>
        </w:tc>
        <w:tc>
          <w:tcPr>
            <w:tcW w:w="660" w:type="dxa"/>
            <w:tcBorders>
              <w:top w:val="nil"/>
              <w:left w:val="nil"/>
              <w:bottom w:val="nil"/>
              <w:right w:val="single" w:sz="4" w:space="0" w:color="auto"/>
            </w:tcBorders>
            <w:shd w:val="clear" w:color="auto" w:fill="auto"/>
            <w:vAlign w:val="center"/>
            <w:hideMark/>
          </w:tcPr>
          <w:p w14:paraId="5C95A57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DA9694"/>
            <w:vAlign w:val="center"/>
            <w:hideMark/>
          </w:tcPr>
          <w:p w14:paraId="73FAC86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54 (347)</w:t>
            </w:r>
          </w:p>
        </w:tc>
        <w:tc>
          <w:tcPr>
            <w:tcW w:w="980" w:type="dxa"/>
            <w:tcBorders>
              <w:top w:val="nil"/>
              <w:left w:val="nil"/>
              <w:bottom w:val="nil"/>
              <w:right w:val="nil"/>
            </w:tcBorders>
            <w:shd w:val="clear" w:color="auto" w:fill="auto"/>
            <w:vAlign w:val="center"/>
            <w:hideMark/>
          </w:tcPr>
          <w:p w14:paraId="76E744B9"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DA9694"/>
            <w:vAlign w:val="center"/>
            <w:hideMark/>
          </w:tcPr>
          <w:p w14:paraId="214472A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78 (249)</w:t>
            </w:r>
          </w:p>
        </w:tc>
        <w:tc>
          <w:tcPr>
            <w:tcW w:w="1020" w:type="dxa"/>
            <w:tcBorders>
              <w:top w:val="nil"/>
              <w:left w:val="nil"/>
              <w:bottom w:val="nil"/>
              <w:right w:val="nil"/>
            </w:tcBorders>
            <w:shd w:val="clear" w:color="auto" w:fill="auto"/>
            <w:vAlign w:val="center"/>
            <w:hideMark/>
          </w:tcPr>
          <w:p w14:paraId="59EF5DD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4EEFCD8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60ACBEB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5E1E1474"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auto" w:fill="auto"/>
            <w:vAlign w:val="center"/>
            <w:hideMark/>
          </w:tcPr>
          <w:p w14:paraId="43037E0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7806D53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392E96CB"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76F86DC2" w14:textId="77777777" w:rsidTr="002C7683">
        <w:trPr>
          <w:trHeight w:val="280"/>
        </w:trPr>
        <w:tc>
          <w:tcPr>
            <w:tcW w:w="1460" w:type="dxa"/>
            <w:tcBorders>
              <w:top w:val="nil"/>
              <w:left w:val="nil"/>
              <w:bottom w:val="nil"/>
              <w:right w:val="nil"/>
            </w:tcBorders>
            <w:shd w:val="clear" w:color="auto" w:fill="auto"/>
            <w:vAlign w:val="center"/>
            <w:hideMark/>
          </w:tcPr>
          <w:p w14:paraId="173AC7E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451362B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Kakamega</w:t>
            </w:r>
          </w:p>
        </w:tc>
        <w:tc>
          <w:tcPr>
            <w:tcW w:w="1024" w:type="dxa"/>
            <w:tcBorders>
              <w:top w:val="nil"/>
              <w:left w:val="single" w:sz="4" w:space="0" w:color="auto"/>
              <w:bottom w:val="nil"/>
              <w:right w:val="nil"/>
            </w:tcBorders>
            <w:shd w:val="clear" w:color="000000" w:fill="DA9694"/>
            <w:vAlign w:val="center"/>
            <w:hideMark/>
          </w:tcPr>
          <w:p w14:paraId="13BE43F2"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78 (188)</w:t>
            </w:r>
          </w:p>
        </w:tc>
        <w:tc>
          <w:tcPr>
            <w:tcW w:w="660" w:type="dxa"/>
            <w:tcBorders>
              <w:top w:val="nil"/>
              <w:left w:val="nil"/>
              <w:bottom w:val="nil"/>
              <w:right w:val="single" w:sz="4" w:space="0" w:color="auto"/>
            </w:tcBorders>
            <w:shd w:val="clear" w:color="auto" w:fill="auto"/>
            <w:vAlign w:val="center"/>
            <w:hideMark/>
          </w:tcPr>
          <w:p w14:paraId="0541695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FFFF99"/>
            <w:vAlign w:val="center"/>
            <w:hideMark/>
          </w:tcPr>
          <w:p w14:paraId="3973F572"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85 (225)</w:t>
            </w:r>
          </w:p>
        </w:tc>
        <w:tc>
          <w:tcPr>
            <w:tcW w:w="980" w:type="dxa"/>
            <w:tcBorders>
              <w:top w:val="nil"/>
              <w:left w:val="nil"/>
              <w:bottom w:val="nil"/>
              <w:right w:val="nil"/>
            </w:tcBorders>
            <w:shd w:val="clear" w:color="auto" w:fill="auto"/>
            <w:vAlign w:val="center"/>
            <w:hideMark/>
          </w:tcPr>
          <w:p w14:paraId="309BD60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FFFF99"/>
            <w:vAlign w:val="center"/>
            <w:hideMark/>
          </w:tcPr>
          <w:p w14:paraId="656EAC8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87 (342)</w:t>
            </w:r>
          </w:p>
        </w:tc>
        <w:tc>
          <w:tcPr>
            <w:tcW w:w="1020" w:type="dxa"/>
            <w:tcBorders>
              <w:top w:val="nil"/>
              <w:left w:val="nil"/>
              <w:bottom w:val="nil"/>
              <w:right w:val="nil"/>
            </w:tcBorders>
            <w:shd w:val="clear" w:color="auto" w:fill="auto"/>
            <w:vAlign w:val="center"/>
            <w:hideMark/>
          </w:tcPr>
          <w:p w14:paraId="61DE672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2C290DE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3E07279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3387A3E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auto" w:fill="auto"/>
            <w:vAlign w:val="center"/>
            <w:hideMark/>
          </w:tcPr>
          <w:p w14:paraId="75A8988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5FF086A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296A883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24561E60" w14:textId="77777777" w:rsidTr="002C7683">
        <w:trPr>
          <w:trHeight w:val="280"/>
        </w:trPr>
        <w:tc>
          <w:tcPr>
            <w:tcW w:w="1460" w:type="dxa"/>
            <w:tcBorders>
              <w:top w:val="nil"/>
              <w:left w:val="nil"/>
              <w:bottom w:val="nil"/>
              <w:right w:val="nil"/>
            </w:tcBorders>
            <w:shd w:val="clear" w:color="auto" w:fill="auto"/>
            <w:vAlign w:val="center"/>
            <w:hideMark/>
          </w:tcPr>
          <w:p w14:paraId="3397AC21"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5CB3432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Kisumu W.</w:t>
            </w:r>
          </w:p>
        </w:tc>
        <w:tc>
          <w:tcPr>
            <w:tcW w:w="1024" w:type="dxa"/>
            <w:tcBorders>
              <w:top w:val="nil"/>
              <w:left w:val="single" w:sz="4" w:space="0" w:color="auto"/>
              <w:bottom w:val="nil"/>
              <w:right w:val="nil"/>
            </w:tcBorders>
            <w:shd w:val="clear" w:color="auto" w:fill="auto"/>
            <w:vAlign w:val="center"/>
            <w:hideMark/>
          </w:tcPr>
          <w:p w14:paraId="642529B4"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660" w:type="dxa"/>
            <w:tcBorders>
              <w:top w:val="nil"/>
              <w:left w:val="nil"/>
              <w:bottom w:val="nil"/>
              <w:right w:val="single" w:sz="4" w:space="0" w:color="auto"/>
            </w:tcBorders>
            <w:shd w:val="clear" w:color="auto" w:fill="auto"/>
            <w:vAlign w:val="center"/>
            <w:hideMark/>
          </w:tcPr>
          <w:p w14:paraId="00BDD11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FFFF99"/>
            <w:vAlign w:val="center"/>
            <w:hideMark/>
          </w:tcPr>
          <w:p w14:paraId="0D0BD62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84 (231)</w:t>
            </w:r>
          </w:p>
        </w:tc>
        <w:tc>
          <w:tcPr>
            <w:tcW w:w="980" w:type="dxa"/>
            <w:tcBorders>
              <w:top w:val="nil"/>
              <w:left w:val="nil"/>
              <w:bottom w:val="nil"/>
              <w:right w:val="nil"/>
            </w:tcBorders>
            <w:shd w:val="clear" w:color="auto" w:fill="auto"/>
            <w:vAlign w:val="center"/>
            <w:hideMark/>
          </w:tcPr>
          <w:p w14:paraId="1A2415E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FFFF99"/>
            <w:vAlign w:val="center"/>
            <w:hideMark/>
          </w:tcPr>
          <w:p w14:paraId="7568FB92"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91 (22)</w:t>
            </w:r>
          </w:p>
        </w:tc>
        <w:tc>
          <w:tcPr>
            <w:tcW w:w="1020" w:type="dxa"/>
            <w:tcBorders>
              <w:top w:val="nil"/>
              <w:left w:val="nil"/>
              <w:bottom w:val="nil"/>
              <w:right w:val="nil"/>
            </w:tcBorders>
            <w:shd w:val="clear" w:color="auto" w:fill="auto"/>
            <w:vAlign w:val="center"/>
            <w:hideMark/>
          </w:tcPr>
          <w:p w14:paraId="5787FE8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173C1AE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77E0903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7D0983B0"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auto" w:fill="auto"/>
            <w:vAlign w:val="center"/>
            <w:hideMark/>
          </w:tcPr>
          <w:p w14:paraId="710E04E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41DFDA0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43BC27F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6098677A" w14:textId="77777777" w:rsidTr="002C7683">
        <w:trPr>
          <w:trHeight w:val="280"/>
        </w:trPr>
        <w:tc>
          <w:tcPr>
            <w:tcW w:w="1460" w:type="dxa"/>
            <w:tcBorders>
              <w:top w:val="nil"/>
              <w:left w:val="nil"/>
              <w:bottom w:val="nil"/>
              <w:right w:val="nil"/>
            </w:tcBorders>
            <w:shd w:val="clear" w:color="auto" w:fill="auto"/>
            <w:vAlign w:val="center"/>
            <w:hideMark/>
          </w:tcPr>
          <w:p w14:paraId="16D81514"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7AAD6FB0"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Teso</w:t>
            </w:r>
          </w:p>
        </w:tc>
        <w:tc>
          <w:tcPr>
            <w:tcW w:w="1024" w:type="dxa"/>
            <w:tcBorders>
              <w:top w:val="nil"/>
              <w:left w:val="single" w:sz="4" w:space="0" w:color="auto"/>
              <w:bottom w:val="nil"/>
              <w:right w:val="nil"/>
            </w:tcBorders>
            <w:shd w:val="clear" w:color="000000" w:fill="DA9694"/>
            <w:vAlign w:val="center"/>
            <w:hideMark/>
          </w:tcPr>
          <w:p w14:paraId="6AA2A174"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64 (59)</w:t>
            </w:r>
          </w:p>
        </w:tc>
        <w:tc>
          <w:tcPr>
            <w:tcW w:w="660" w:type="dxa"/>
            <w:tcBorders>
              <w:top w:val="nil"/>
              <w:left w:val="nil"/>
              <w:bottom w:val="nil"/>
              <w:right w:val="single" w:sz="4" w:space="0" w:color="auto"/>
            </w:tcBorders>
            <w:shd w:val="clear" w:color="auto" w:fill="auto"/>
            <w:vAlign w:val="center"/>
            <w:hideMark/>
          </w:tcPr>
          <w:p w14:paraId="7C18DC5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DA9694"/>
            <w:vAlign w:val="center"/>
            <w:hideMark/>
          </w:tcPr>
          <w:p w14:paraId="60CA09D0"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68 (627)</w:t>
            </w:r>
          </w:p>
        </w:tc>
        <w:tc>
          <w:tcPr>
            <w:tcW w:w="980" w:type="dxa"/>
            <w:tcBorders>
              <w:top w:val="nil"/>
              <w:left w:val="nil"/>
              <w:bottom w:val="nil"/>
              <w:right w:val="nil"/>
            </w:tcBorders>
            <w:shd w:val="clear" w:color="auto" w:fill="auto"/>
            <w:vAlign w:val="center"/>
            <w:hideMark/>
          </w:tcPr>
          <w:p w14:paraId="41E7557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FFFF99"/>
            <w:vAlign w:val="center"/>
            <w:hideMark/>
          </w:tcPr>
          <w:p w14:paraId="62C78FF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89 (774)</w:t>
            </w:r>
          </w:p>
        </w:tc>
        <w:tc>
          <w:tcPr>
            <w:tcW w:w="1020" w:type="dxa"/>
            <w:tcBorders>
              <w:top w:val="nil"/>
              <w:left w:val="nil"/>
              <w:bottom w:val="nil"/>
              <w:right w:val="single" w:sz="4" w:space="0" w:color="auto"/>
            </w:tcBorders>
            <w:shd w:val="clear" w:color="auto" w:fill="auto"/>
            <w:vAlign w:val="center"/>
            <w:hideMark/>
          </w:tcPr>
          <w:p w14:paraId="1CEA3A91"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nil"/>
              <w:bottom w:val="nil"/>
              <w:right w:val="single" w:sz="4" w:space="0" w:color="auto"/>
            </w:tcBorders>
            <w:shd w:val="clear" w:color="auto" w:fill="auto"/>
            <w:vAlign w:val="center"/>
            <w:hideMark/>
          </w:tcPr>
          <w:p w14:paraId="60D5859F"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7A74006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4F40288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auto" w:fill="auto"/>
            <w:vAlign w:val="center"/>
            <w:hideMark/>
          </w:tcPr>
          <w:p w14:paraId="6B5F1350"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3974C93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5058253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7803BBF5" w14:textId="77777777" w:rsidTr="002C7683">
        <w:trPr>
          <w:trHeight w:val="280"/>
        </w:trPr>
        <w:tc>
          <w:tcPr>
            <w:tcW w:w="1460" w:type="dxa"/>
            <w:tcBorders>
              <w:top w:val="nil"/>
              <w:left w:val="nil"/>
              <w:bottom w:val="nil"/>
              <w:right w:val="nil"/>
            </w:tcBorders>
            <w:shd w:val="clear" w:color="auto" w:fill="auto"/>
            <w:vAlign w:val="center"/>
            <w:hideMark/>
          </w:tcPr>
          <w:p w14:paraId="51C68B8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000000" w:fill="DAEEF3"/>
            <w:vAlign w:val="center"/>
            <w:hideMark/>
          </w:tcPr>
          <w:p w14:paraId="48E2F269"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Nyando</w:t>
            </w:r>
          </w:p>
        </w:tc>
        <w:tc>
          <w:tcPr>
            <w:tcW w:w="1024" w:type="dxa"/>
            <w:tcBorders>
              <w:top w:val="nil"/>
              <w:left w:val="single" w:sz="4" w:space="0" w:color="auto"/>
              <w:bottom w:val="nil"/>
              <w:right w:val="nil"/>
            </w:tcBorders>
            <w:shd w:val="clear" w:color="auto" w:fill="auto"/>
            <w:vAlign w:val="center"/>
            <w:hideMark/>
          </w:tcPr>
          <w:p w14:paraId="457A8D7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660" w:type="dxa"/>
            <w:tcBorders>
              <w:top w:val="nil"/>
              <w:left w:val="nil"/>
              <w:bottom w:val="nil"/>
              <w:right w:val="single" w:sz="4" w:space="0" w:color="auto"/>
            </w:tcBorders>
            <w:shd w:val="clear" w:color="auto" w:fill="auto"/>
            <w:vAlign w:val="center"/>
            <w:hideMark/>
          </w:tcPr>
          <w:p w14:paraId="099220F2"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FFFF99"/>
            <w:vAlign w:val="center"/>
            <w:hideMark/>
          </w:tcPr>
          <w:p w14:paraId="46068A0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91</w:t>
            </w:r>
          </w:p>
        </w:tc>
        <w:tc>
          <w:tcPr>
            <w:tcW w:w="980" w:type="dxa"/>
            <w:tcBorders>
              <w:top w:val="nil"/>
              <w:left w:val="nil"/>
              <w:bottom w:val="nil"/>
              <w:right w:val="single" w:sz="4" w:space="0" w:color="auto"/>
            </w:tcBorders>
            <w:shd w:val="clear" w:color="000000" w:fill="FFFF99"/>
            <w:vAlign w:val="center"/>
            <w:hideMark/>
          </w:tcPr>
          <w:p w14:paraId="03EB000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96 (280)</w:t>
            </w:r>
          </w:p>
        </w:tc>
        <w:tc>
          <w:tcPr>
            <w:tcW w:w="1140" w:type="dxa"/>
            <w:tcBorders>
              <w:top w:val="nil"/>
              <w:left w:val="nil"/>
              <w:bottom w:val="nil"/>
              <w:right w:val="nil"/>
            </w:tcBorders>
            <w:shd w:val="clear" w:color="000000" w:fill="FFFF99"/>
            <w:vAlign w:val="center"/>
            <w:hideMark/>
          </w:tcPr>
          <w:p w14:paraId="696C9DD9"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91</w:t>
            </w:r>
          </w:p>
        </w:tc>
        <w:tc>
          <w:tcPr>
            <w:tcW w:w="1020" w:type="dxa"/>
            <w:tcBorders>
              <w:top w:val="nil"/>
              <w:left w:val="nil"/>
              <w:bottom w:val="nil"/>
              <w:right w:val="single" w:sz="4" w:space="0" w:color="auto"/>
            </w:tcBorders>
            <w:shd w:val="clear" w:color="000000" w:fill="FFFF99"/>
            <w:vAlign w:val="center"/>
            <w:hideMark/>
          </w:tcPr>
          <w:p w14:paraId="06F08C7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96 (530)</w:t>
            </w:r>
          </w:p>
        </w:tc>
        <w:tc>
          <w:tcPr>
            <w:tcW w:w="1229" w:type="dxa"/>
            <w:tcBorders>
              <w:top w:val="nil"/>
              <w:left w:val="nil"/>
              <w:bottom w:val="nil"/>
              <w:right w:val="single" w:sz="4" w:space="0" w:color="auto"/>
            </w:tcBorders>
            <w:shd w:val="clear" w:color="auto" w:fill="auto"/>
            <w:vAlign w:val="center"/>
            <w:hideMark/>
          </w:tcPr>
          <w:p w14:paraId="554963A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000000" w:fill="C4D79B"/>
            <w:vAlign w:val="center"/>
            <w:hideMark/>
          </w:tcPr>
          <w:p w14:paraId="7B81073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98 (99)</w:t>
            </w:r>
          </w:p>
        </w:tc>
        <w:tc>
          <w:tcPr>
            <w:tcW w:w="1060" w:type="dxa"/>
            <w:tcBorders>
              <w:top w:val="nil"/>
              <w:left w:val="single" w:sz="4" w:space="0" w:color="auto"/>
              <w:bottom w:val="nil"/>
              <w:right w:val="nil"/>
            </w:tcBorders>
            <w:shd w:val="clear" w:color="000000" w:fill="FFFF99"/>
            <w:vAlign w:val="center"/>
            <w:hideMark/>
          </w:tcPr>
          <w:p w14:paraId="1FFF758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97</w:t>
            </w:r>
          </w:p>
        </w:tc>
        <w:tc>
          <w:tcPr>
            <w:tcW w:w="1040" w:type="dxa"/>
            <w:tcBorders>
              <w:top w:val="nil"/>
              <w:left w:val="nil"/>
              <w:bottom w:val="nil"/>
              <w:right w:val="nil"/>
            </w:tcBorders>
            <w:shd w:val="clear" w:color="auto" w:fill="auto"/>
            <w:vAlign w:val="center"/>
            <w:hideMark/>
          </w:tcPr>
          <w:p w14:paraId="264C3860"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551B722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18F7DDC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39EC0664" w14:textId="77777777" w:rsidTr="002C7683">
        <w:trPr>
          <w:trHeight w:val="280"/>
        </w:trPr>
        <w:tc>
          <w:tcPr>
            <w:tcW w:w="1460" w:type="dxa"/>
            <w:tcBorders>
              <w:top w:val="nil"/>
              <w:left w:val="nil"/>
              <w:bottom w:val="nil"/>
              <w:right w:val="nil"/>
            </w:tcBorders>
            <w:shd w:val="clear" w:color="auto" w:fill="auto"/>
            <w:vAlign w:val="center"/>
            <w:hideMark/>
          </w:tcPr>
          <w:p w14:paraId="424EADB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000000" w:fill="DAEEF3"/>
            <w:vAlign w:val="center"/>
            <w:hideMark/>
          </w:tcPr>
          <w:p w14:paraId="5F6A8411"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Rachuonyo</w:t>
            </w:r>
          </w:p>
        </w:tc>
        <w:tc>
          <w:tcPr>
            <w:tcW w:w="1024" w:type="dxa"/>
            <w:tcBorders>
              <w:top w:val="nil"/>
              <w:left w:val="single" w:sz="4" w:space="0" w:color="auto"/>
              <w:bottom w:val="nil"/>
              <w:right w:val="nil"/>
            </w:tcBorders>
            <w:shd w:val="clear" w:color="auto" w:fill="auto"/>
            <w:vAlign w:val="center"/>
            <w:hideMark/>
          </w:tcPr>
          <w:p w14:paraId="14596A6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660" w:type="dxa"/>
            <w:tcBorders>
              <w:top w:val="nil"/>
              <w:left w:val="nil"/>
              <w:bottom w:val="nil"/>
              <w:right w:val="nil"/>
            </w:tcBorders>
            <w:shd w:val="clear" w:color="auto" w:fill="auto"/>
            <w:vAlign w:val="center"/>
            <w:hideMark/>
          </w:tcPr>
          <w:p w14:paraId="4554A0C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5AA9C412"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980" w:type="dxa"/>
            <w:tcBorders>
              <w:top w:val="nil"/>
              <w:left w:val="nil"/>
              <w:bottom w:val="nil"/>
              <w:right w:val="nil"/>
            </w:tcBorders>
            <w:shd w:val="clear" w:color="000000" w:fill="DA9694"/>
            <w:vAlign w:val="center"/>
            <w:hideMark/>
          </w:tcPr>
          <w:p w14:paraId="3DD3BA1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77 (321)</w:t>
            </w:r>
          </w:p>
        </w:tc>
        <w:tc>
          <w:tcPr>
            <w:tcW w:w="1140" w:type="dxa"/>
            <w:tcBorders>
              <w:top w:val="nil"/>
              <w:left w:val="single" w:sz="4" w:space="0" w:color="auto"/>
              <w:bottom w:val="nil"/>
              <w:right w:val="nil"/>
            </w:tcBorders>
            <w:shd w:val="clear" w:color="auto" w:fill="auto"/>
            <w:vAlign w:val="center"/>
            <w:hideMark/>
          </w:tcPr>
          <w:p w14:paraId="7E96A5C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20" w:type="dxa"/>
            <w:tcBorders>
              <w:top w:val="nil"/>
              <w:left w:val="nil"/>
              <w:bottom w:val="nil"/>
              <w:right w:val="single" w:sz="4" w:space="0" w:color="auto"/>
            </w:tcBorders>
            <w:shd w:val="clear" w:color="000000" w:fill="FFFF99"/>
            <w:vAlign w:val="center"/>
            <w:hideMark/>
          </w:tcPr>
          <w:p w14:paraId="7462773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84 (303)</w:t>
            </w:r>
          </w:p>
        </w:tc>
        <w:tc>
          <w:tcPr>
            <w:tcW w:w="1229" w:type="dxa"/>
            <w:tcBorders>
              <w:top w:val="nil"/>
              <w:left w:val="nil"/>
              <w:bottom w:val="nil"/>
              <w:right w:val="nil"/>
            </w:tcBorders>
            <w:shd w:val="clear" w:color="000000" w:fill="FFFF99"/>
            <w:vAlign w:val="center"/>
            <w:hideMark/>
          </w:tcPr>
          <w:p w14:paraId="0084748B"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82 (222)</w:t>
            </w:r>
          </w:p>
        </w:tc>
        <w:tc>
          <w:tcPr>
            <w:tcW w:w="1140" w:type="dxa"/>
            <w:tcBorders>
              <w:top w:val="nil"/>
              <w:left w:val="single" w:sz="4" w:space="0" w:color="auto"/>
              <w:bottom w:val="nil"/>
              <w:right w:val="nil"/>
            </w:tcBorders>
            <w:shd w:val="clear" w:color="000000" w:fill="DA9694"/>
            <w:vAlign w:val="center"/>
            <w:hideMark/>
          </w:tcPr>
          <w:p w14:paraId="747799D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68 (278)</w:t>
            </w:r>
          </w:p>
        </w:tc>
        <w:tc>
          <w:tcPr>
            <w:tcW w:w="1060" w:type="dxa"/>
            <w:tcBorders>
              <w:top w:val="nil"/>
              <w:left w:val="single" w:sz="4" w:space="0" w:color="auto"/>
              <w:bottom w:val="nil"/>
              <w:right w:val="nil"/>
            </w:tcBorders>
            <w:shd w:val="clear" w:color="auto" w:fill="auto"/>
            <w:vAlign w:val="center"/>
            <w:hideMark/>
          </w:tcPr>
          <w:p w14:paraId="2B55A06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auto" w:fill="auto"/>
            <w:vAlign w:val="center"/>
            <w:hideMark/>
          </w:tcPr>
          <w:p w14:paraId="0EF85A61"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68AFFA7A"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4228FFD9"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2309C9FB" w14:textId="77777777" w:rsidTr="002C7683">
        <w:trPr>
          <w:trHeight w:val="280"/>
        </w:trPr>
        <w:tc>
          <w:tcPr>
            <w:tcW w:w="1460" w:type="dxa"/>
            <w:tcBorders>
              <w:top w:val="nil"/>
              <w:left w:val="nil"/>
              <w:bottom w:val="single" w:sz="4" w:space="0" w:color="auto"/>
              <w:right w:val="nil"/>
            </w:tcBorders>
            <w:shd w:val="clear" w:color="auto" w:fill="auto"/>
            <w:vAlign w:val="center"/>
            <w:hideMark/>
          </w:tcPr>
          <w:p w14:paraId="2EBE0D0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380" w:type="dxa"/>
            <w:tcBorders>
              <w:top w:val="nil"/>
              <w:left w:val="nil"/>
              <w:bottom w:val="single" w:sz="4" w:space="0" w:color="auto"/>
              <w:right w:val="nil"/>
            </w:tcBorders>
            <w:shd w:val="clear" w:color="auto" w:fill="auto"/>
            <w:vAlign w:val="center"/>
            <w:hideMark/>
          </w:tcPr>
          <w:p w14:paraId="4C05E808" w14:textId="4349416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Rarieda</w:t>
            </w:r>
            <w:r w:rsidR="00846C85">
              <w:rPr>
                <w:rFonts w:ascii="Calibri" w:eastAsia="Times New Roman" w:hAnsi="Calibri" w:cs="Times New Roman"/>
                <w:color w:val="000000"/>
                <w:sz w:val="20"/>
                <w:szCs w:val="20"/>
              </w:rPr>
              <w:t xml:space="preserve"> </w:t>
            </w:r>
          </w:p>
        </w:tc>
        <w:tc>
          <w:tcPr>
            <w:tcW w:w="1024" w:type="dxa"/>
            <w:tcBorders>
              <w:top w:val="nil"/>
              <w:left w:val="single" w:sz="4" w:space="0" w:color="auto"/>
              <w:bottom w:val="single" w:sz="4" w:space="0" w:color="auto"/>
              <w:right w:val="nil"/>
            </w:tcBorders>
            <w:shd w:val="clear" w:color="auto" w:fill="auto"/>
            <w:vAlign w:val="center"/>
            <w:hideMark/>
          </w:tcPr>
          <w:p w14:paraId="19A360B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660" w:type="dxa"/>
            <w:tcBorders>
              <w:top w:val="nil"/>
              <w:left w:val="nil"/>
              <w:bottom w:val="single" w:sz="4" w:space="0" w:color="auto"/>
              <w:right w:val="nil"/>
            </w:tcBorders>
            <w:shd w:val="clear" w:color="auto" w:fill="auto"/>
            <w:vAlign w:val="center"/>
            <w:hideMark/>
          </w:tcPr>
          <w:p w14:paraId="2BC2E05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single" w:sz="4" w:space="0" w:color="auto"/>
              <w:right w:val="nil"/>
            </w:tcBorders>
            <w:shd w:val="clear" w:color="auto" w:fill="auto"/>
            <w:vAlign w:val="center"/>
            <w:hideMark/>
          </w:tcPr>
          <w:p w14:paraId="6E26485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980" w:type="dxa"/>
            <w:tcBorders>
              <w:top w:val="nil"/>
              <w:left w:val="nil"/>
              <w:bottom w:val="single" w:sz="4" w:space="0" w:color="auto"/>
              <w:right w:val="nil"/>
            </w:tcBorders>
            <w:shd w:val="clear" w:color="000000" w:fill="DA9694"/>
            <w:vAlign w:val="center"/>
            <w:hideMark/>
          </w:tcPr>
          <w:p w14:paraId="4DB23BC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60 (920)</w:t>
            </w:r>
          </w:p>
        </w:tc>
        <w:tc>
          <w:tcPr>
            <w:tcW w:w="1140" w:type="dxa"/>
            <w:tcBorders>
              <w:top w:val="nil"/>
              <w:left w:val="single" w:sz="4" w:space="0" w:color="auto"/>
              <w:bottom w:val="single" w:sz="4" w:space="0" w:color="auto"/>
              <w:right w:val="nil"/>
            </w:tcBorders>
            <w:shd w:val="clear" w:color="auto" w:fill="auto"/>
            <w:vAlign w:val="center"/>
            <w:hideMark/>
          </w:tcPr>
          <w:p w14:paraId="49ABF2A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20" w:type="dxa"/>
            <w:tcBorders>
              <w:top w:val="nil"/>
              <w:left w:val="nil"/>
              <w:bottom w:val="single" w:sz="4" w:space="0" w:color="auto"/>
              <w:right w:val="nil"/>
            </w:tcBorders>
            <w:shd w:val="clear" w:color="000000" w:fill="DA9694"/>
            <w:vAlign w:val="center"/>
            <w:hideMark/>
          </w:tcPr>
          <w:p w14:paraId="64897ED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78 (787)</w:t>
            </w:r>
          </w:p>
        </w:tc>
        <w:tc>
          <w:tcPr>
            <w:tcW w:w="1229" w:type="dxa"/>
            <w:tcBorders>
              <w:top w:val="nil"/>
              <w:left w:val="single" w:sz="4" w:space="0" w:color="auto"/>
              <w:bottom w:val="single" w:sz="4" w:space="0" w:color="auto"/>
              <w:right w:val="single" w:sz="4" w:space="0" w:color="auto"/>
            </w:tcBorders>
            <w:shd w:val="clear" w:color="000000" w:fill="DA9694"/>
            <w:vAlign w:val="center"/>
            <w:hideMark/>
          </w:tcPr>
          <w:p w14:paraId="09D4979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66 (684)</w:t>
            </w:r>
          </w:p>
        </w:tc>
        <w:tc>
          <w:tcPr>
            <w:tcW w:w="1140" w:type="dxa"/>
            <w:tcBorders>
              <w:top w:val="nil"/>
              <w:left w:val="nil"/>
              <w:bottom w:val="single" w:sz="4" w:space="0" w:color="auto"/>
              <w:right w:val="nil"/>
            </w:tcBorders>
            <w:shd w:val="clear" w:color="000000" w:fill="DA9694"/>
            <w:vAlign w:val="center"/>
            <w:hideMark/>
          </w:tcPr>
          <w:p w14:paraId="3BC925C5"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41 (763)</w:t>
            </w:r>
          </w:p>
        </w:tc>
        <w:tc>
          <w:tcPr>
            <w:tcW w:w="1060" w:type="dxa"/>
            <w:tcBorders>
              <w:top w:val="nil"/>
              <w:left w:val="single" w:sz="4" w:space="0" w:color="auto"/>
              <w:bottom w:val="single" w:sz="4" w:space="0" w:color="auto"/>
              <w:right w:val="nil"/>
            </w:tcBorders>
            <w:shd w:val="clear" w:color="auto" w:fill="auto"/>
            <w:vAlign w:val="center"/>
            <w:hideMark/>
          </w:tcPr>
          <w:p w14:paraId="2EBAD83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single" w:sz="4" w:space="0" w:color="auto"/>
              <w:right w:val="nil"/>
            </w:tcBorders>
            <w:shd w:val="clear" w:color="auto" w:fill="auto"/>
            <w:vAlign w:val="center"/>
            <w:hideMark/>
          </w:tcPr>
          <w:p w14:paraId="5104EA01"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single" w:sz="4" w:space="0" w:color="auto"/>
              <w:right w:val="nil"/>
            </w:tcBorders>
            <w:shd w:val="clear" w:color="auto" w:fill="auto"/>
            <w:vAlign w:val="center"/>
            <w:hideMark/>
          </w:tcPr>
          <w:p w14:paraId="4491FB29"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single" w:sz="4" w:space="0" w:color="auto"/>
              <w:right w:val="nil"/>
            </w:tcBorders>
            <w:shd w:val="clear" w:color="auto" w:fill="auto"/>
            <w:vAlign w:val="center"/>
            <w:hideMark/>
          </w:tcPr>
          <w:p w14:paraId="2F5D22B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23993817" w14:textId="77777777" w:rsidTr="002C7683">
        <w:trPr>
          <w:trHeight w:val="90"/>
        </w:trPr>
        <w:tc>
          <w:tcPr>
            <w:tcW w:w="1460" w:type="dxa"/>
            <w:tcBorders>
              <w:top w:val="nil"/>
              <w:left w:val="nil"/>
              <w:bottom w:val="nil"/>
              <w:right w:val="nil"/>
            </w:tcBorders>
            <w:shd w:val="clear" w:color="auto" w:fill="auto"/>
            <w:vAlign w:val="center"/>
            <w:hideMark/>
          </w:tcPr>
          <w:p w14:paraId="4996738E" w14:textId="77777777" w:rsidR="002C7683" w:rsidRPr="002C7683" w:rsidRDefault="002C7683" w:rsidP="002C7683">
            <w:pPr>
              <w:spacing w:after="0" w:line="240" w:lineRule="auto"/>
              <w:jc w:val="center"/>
              <w:rPr>
                <w:rFonts w:ascii="Calibri" w:eastAsia="Times New Roman" w:hAnsi="Calibri" w:cs="Times New Roman"/>
                <w:i/>
                <w:iCs/>
                <w:color w:val="000000"/>
                <w:sz w:val="20"/>
                <w:szCs w:val="20"/>
              </w:rPr>
            </w:pPr>
          </w:p>
        </w:tc>
        <w:tc>
          <w:tcPr>
            <w:tcW w:w="1380" w:type="dxa"/>
            <w:tcBorders>
              <w:top w:val="nil"/>
              <w:left w:val="nil"/>
              <w:bottom w:val="nil"/>
              <w:right w:val="nil"/>
            </w:tcBorders>
            <w:shd w:val="clear" w:color="auto" w:fill="auto"/>
            <w:vAlign w:val="center"/>
            <w:hideMark/>
          </w:tcPr>
          <w:p w14:paraId="2BDBF278"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p>
        </w:tc>
        <w:tc>
          <w:tcPr>
            <w:tcW w:w="1024" w:type="dxa"/>
            <w:tcBorders>
              <w:top w:val="nil"/>
              <w:left w:val="single" w:sz="4" w:space="0" w:color="auto"/>
              <w:bottom w:val="single" w:sz="4" w:space="0" w:color="auto"/>
              <w:right w:val="nil"/>
            </w:tcBorders>
            <w:shd w:val="clear" w:color="auto" w:fill="auto"/>
            <w:vAlign w:val="center"/>
            <w:hideMark/>
          </w:tcPr>
          <w:p w14:paraId="2FF19DF1"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660" w:type="dxa"/>
            <w:tcBorders>
              <w:top w:val="nil"/>
              <w:left w:val="nil"/>
              <w:bottom w:val="single" w:sz="4" w:space="0" w:color="auto"/>
              <w:right w:val="nil"/>
            </w:tcBorders>
            <w:shd w:val="clear" w:color="auto" w:fill="auto"/>
            <w:vAlign w:val="center"/>
            <w:hideMark/>
          </w:tcPr>
          <w:p w14:paraId="6344F0CE"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60" w:type="dxa"/>
            <w:tcBorders>
              <w:top w:val="nil"/>
              <w:left w:val="single" w:sz="4" w:space="0" w:color="auto"/>
              <w:bottom w:val="nil"/>
              <w:right w:val="nil"/>
            </w:tcBorders>
            <w:shd w:val="clear" w:color="auto" w:fill="auto"/>
            <w:vAlign w:val="center"/>
            <w:hideMark/>
          </w:tcPr>
          <w:p w14:paraId="66D6E8E6"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980" w:type="dxa"/>
            <w:tcBorders>
              <w:top w:val="nil"/>
              <w:left w:val="nil"/>
              <w:bottom w:val="single" w:sz="4" w:space="0" w:color="auto"/>
              <w:right w:val="nil"/>
            </w:tcBorders>
            <w:shd w:val="clear" w:color="auto" w:fill="auto"/>
            <w:noWrap/>
            <w:vAlign w:val="bottom"/>
            <w:hideMark/>
          </w:tcPr>
          <w:p w14:paraId="5DB1A621" w14:textId="77777777" w:rsidR="002C7683" w:rsidRPr="002C7683" w:rsidRDefault="002C7683" w:rsidP="002C7683">
            <w:pPr>
              <w:spacing w:after="0" w:line="240" w:lineRule="auto"/>
              <w:rPr>
                <w:rFonts w:ascii="Calibri" w:eastAsia="Times New Roman" w:hAnsi="Calibri" w:cs="Times New Roman"/>
                <w:color w:val="000000"/>
              </w:rPr>
            </w:pPr>
            <w:r w:rsidRPr="002C7683">
              <w:rPr>
                <w:rFonts w:ascii="Calibri" w:eastAsia="Times New Roman" w:hAnsi="Calibri" w:cs="Times New Roman"/>
                <w:color w:val="000000"/>
              </w:rPr>
              <w:t> </w:t>
            </w:r>
          </w:p>
        </w:tc>
        <w:tc>
          <w:tcPr>
            <w:tcW w:w="1140" w:type="dxa"/>
            <w:tcBorders>
              <w:top w:val="nil"/>
              <w:left w:val="single" w:sz="4" w:space="0" w:color="auto"/>
              <w:bottom w:val="nil"/>
              <w:right w:val="nil"/>
            </w:tcBorders>
            <w:shd w:val="clear" w:color="auto" w:fill="auto"/>
            <w:vAlign w:val="center"/>
            <w:hideMark/>
          </w:tcPr>
          <w:p w14:paraId="033F3362"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20" w:type="dxa"/>
            <w:tcBorders>
              <w:top w:val="nil"/>
              <w:left w:val="nil"/>
              <w:bottom w:val="single" w:sz="4" w:space="0" w:color="auto"/>
              <w:right w:val="nil"/>
            </w:tcBorders>
            <w:shd w:val="clear" w:color="auto" w:fill="auto"/>
            <w:vAlign w:val="center"/>
            <w:hideMark/>
          </w:tcPr>
          <w:p w14:paraId="2AA2DF9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229" w:type="dxa"/>
            <w:tcBorders>
              <w:top w:val="nil"/>
              <w:left w:val="single" w:sz="4" w:space="0" w:color="auto"/>
              <w:bottom w:val="single" w:sz="4" w:space="0" w:color="auto"/>
              <w:right w:val="single" w:sz="4" w:space="0" w:color="auto"/>
            </w:tcBorders>
            <w:shd w:val="clear" w:color="auto" w:fill="auto"/>
            <w:vAlign w:val="center"/>
            <w:hideMark/>
          </w:tcPr>
          <w:p w14:paraId="4568650C"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140" w:type="dxa"/>
            <w:tcBorders>
              <w:top w:val="nil"/>
              <w:left w:val="nil"/>
              <w:bottom w:val="single" w:sz="4" w:space="0" w:color="auto"/>
              <w:right w:val="nil"/>
            </w:tcBorders>
            <w:shd w:val="clear" w:color="auto" w:fill="auto"/>
            <w:vAlign w:val="center"/>
            <w:hideMark/>
          </w:tcPr>
          <w:p w14:paraId="50F948E3"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60" w:type="dxa"/>
            <w:tcBorders>
              <w:top w:val="nil"/>
              <w:left w:val="single" w:sz="4" w:space="0" w:color="auto"/>
              <w:bottom w:val="single" w:sz="4" w:space="0" w:color="auto"/>
              <w:right w:val="nil"/>
            </w:tcBorders>
            <w:shd w:val="clear" w:color="auto" w:fill="auto"/>
            <w:vAlign w:val="center"/>
            <w:hideMark/>
          </w:tcPr>
          <w:p w14:paraId="066E09E7"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40" w:type="dxa"/>
            <w:tcBorders>
              <w:top w:val="nil"/>
              <w:left w:val="nil"/>
              <w:bottom w:val="single" w:sz="4" w:space="0" w:color="auto"/>
              <w:right w:val="single" w:sz="4" w:space="0" w:color="auto"/>
            </w:tcBorders>
            <w:shd w:val="clear" w:color="auto" w:fill="auto"/>
            <w:vAlign w:val="center"/>
            <w:hideMark/>
          </w:tcPr>
          <w:p w14:paraId="467EA9CD"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60" w:type="dxa"/>
            <w:tcBorders>
              <w:top w:val="nil"/>
              <w:left w:val="nil"/>
              <w:bottom w:val="single" w:sz="4" w:space="0" w:color="auto"/>
              <w:right w:val="nil"/>
            </w:tcBorders>
            <w:shd w:val="clear" w:color="auto" w:fill="auto"/>
            <w:vAlign w:val="center"/>
            <w:hideMark/>
          </w:tcPr>
          <w:p w14:paraId="0444F0DF"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760" w:type="dxa"/>
            <w:tcBorders>
              <w:top w:val="nil"/>
              <w:left w:val="nil"/>
              <w:bottom w:val="single" w:sz="4" w:space="0" w:color="auto"/>
              <w:right w:val="nil"/>
            </w:tcBorders>
            <w:shd w:val="clear" w:color="auto" w:fill="auto"/>
            <w:vAlign w:val="center"/>
            <w:hideMark/>
          </w:tcPr>
          <w:p w14:paraId="63D954DB" w14:textId="77777777" w:rsidR="002C7683" w:rsidRPr="002C7683" w:rsidRDefault="002C7683"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r>
      <w:tr w:rsidR="008B24F0" w:rsidRPr="002C7683" w14:paraId="786DB786" w14:textId="77777777" w:rsidTr="008B24F0">
        <w:trPr>
          <w:trHeight w:val="280"/>
        </w:trPr>
        <w:tc>
          <w:tcPr>
            <w:tcW w:w="1460" w:type="dxa"/>
            <w:tcBorders>
              <w:top w:val="single" w:sz="4" w:space="0" w:color="auto"/>
              <w:left w:val="nil"/>
              <w:bottom w:val="nil"/>
              <w:right w:val="nil"/>
            </w:tcBorders>
            <w:shd w:val="clear" w:color="auto" w:fill="auto"/>
            <w:vAlign w:val="center"/>
            <w:hideMark/>
          </w:tcPr>
          <w:p w14:paraId="48099EB9" w14:textId="77777777" w:rsidR="008B24F0" w:rsidRPr="002C7683" w:rsidRDefault="008B24F0" w:rsidP="002C7683">
            <w:pPr>
              <w:spacing w:after="0" w:line="240" w:lineRule="auto"/>
              <w:jc w:val="center"/>
              <w:rPr>
                <w:rFonts w:ascii="Calibri" w:eastAsia="Times New Roman" w:hAnsi="Calibri" w:cs="Times New Roman"/>
                <w:i/>
                <w:iCs/>
                <w:color w:val="000000"/>
                <w:sz w:val="20"/>
                <w:szCs w:val="20"/>
              </w:rPr>
            </w:pPr>
            <w:r w:rsidRPr="002C7683">
              <w:rPr>
                <w:rFonts w:ascii="Calibri" w:eastAsia="Times New Roman" w:hAnsi="Calibri" w:cs="Times New Roman"/>
                <w:i/>
                <w:iCs/>
                <w:color w:val="000000"/>
                <w:sz w:val="20"/>
                <w:szCs w:val="20"/>
              </w:rPr>
              <w:t>A. gambiae.</w:t>
            </w:r>
            <w:r w:rsidRPr="002C7683">
              <w:rPr>
                <w:rFonts w:ascii="Calibri" w:eastAsia="Times New Roman" w:hAnsi="Calibri" w:cs="Times New Roman"/>
                <w:color w:val="000000"/>
                <w:sz w:val="20"/>
                <w:szCs w:val="20"/>
              </w:rPr>
              <w:t xml:space="preserve"> </w:t>
            </w:r>
            <w:r w:rsidRPr="00A34E94">
              <w:rPr>
                <w:rFonts w:ascii="Calibri" w:eastAsia="Times New Roman" w:hAnsi="Calibri" w:cs="Times New Roman"/>
                <w:color w:val="000000"/>
                <w:sz w:val="20"/>
                <w:szCs w:val="20"/>
              </w:rPr>
              <w:t>s.s.</w:t>
            </w:r>
          </w:p>
        </w:tc>
        <w:tc>
          <w:tcPr>
            <w:tcW w:w="1380" w:type="dxa"/>
            <w:tcBorders>
              <w:top w:val="single" w:sz="4" w:space="0" w:color="auto"/>
              <w:left w:val="nil"/>
              <w:bottom w:val="nil"/>
              <w:right w:val="nil"/>
            </w:tcBorders>
            <w:shd w:val="clear" w:color="auto" w:fill="auto"/>
            <w:vAlign w:val="center"/>
            <w:hideMark/>
          </w:tcPr>
          <w:p w14:paraId="341B0D47"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Bungoma</w:t>
            </w:r>
          </w:p>
        </w:tc>
        <w:tc>
          <w:tcPr>
            <w:tcW w:w="1024" w:type="dxa"/>
            <w:tcBorders>
              <w:top w:val="nil"/>
              <w:left w:val="single" w:sz="4" w:space="0" w:color="auto"/>
              <w:bottom w:val="nil"/>
              <w:right w:val="nil"/>
            </w:tcBorders>
            <w:shd w:val="clear" w:color="000000" w:fill="DA9694"/>
            <w:vAlign w:val="center"/>
            <w:hideMark/>
          </w:tcPr>
          <w:p w14:paraId="0CD9301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62 (37)</w:t>
            </w:r>
          </w:p>
        </w:tc>
        <w:tc>
          <w:tcPr>
            <w:tcW w:w="660" w:type="dxa"/>
            <w:tcBorders>
              <w:top w:val="nil"/>
              <w:left w:val="nil"/>
              <w:bottom w:val="nil"/>
              <w:right w:val="nil"/>
            </w:tcBorders>
            <w:shd w:val="clear" w:color="auto" w:fill="auto"/>
            <w:vAlign w:val="center"/>
            <w:hideMark/>
          </w:tcPr>
          <w:p w14:paraId="0317A1C7"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single" w:sz="4" w:space="0" w:color="auto"/>
              <w:left w:val="single" w:sz="4" w:space="0" w:color="auto"/>
              <w:bottom w:val="nil"/>
              <w:right w:val="nil"/>
            </w:tcBorders>
            <w:shd w:val="clear" w:color="000000" w:fill="DA9694"/>
            <w:vAlign w:val="center"/>
            <w:hideMark/>
          </w:tcPr>
          <w:p w14:paraId="3CA60F9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74 (74)</w:t>
            </w:r>
          </w:p>
        </w:tc>
        <w:tc>
          <w:tcPr>
            <w:tcW w:w="980" w:type="dxa"/>
            <w:tcBorders>
              <w:top w:val="nil"/>
              <w:left w:val="nil"/>
              <w:bottom w:val="nil"/>
              <w:right w:val="nil"/>
            </w:tcBorders>
            <w:shd w:val="clear" w:color="000000" w:fill="DA9694"/>
            <w:vAlign w:val="center"/>
            <w:hideMark/>
          </w:tcPr>
          <w:p w14:paraId="49B09B2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28 (104)</w:t>
            </w:r>
          </w:p>
        </w:tc>
        <w:tc>
          <w:tcPr>
            <w:tcW w:w="1140" w:type="dxa"/>
            <w:tcBorders>
              <w:top w:val="single" w:sz="4" w:space="0" w:color="auto"/>
              <w:left w:val="single" w:sz="4" w:space="0" w:color="auto"/>
              <w:bottom w:val="nil"/>
              <w:right w:val="nil"/>
            </w:tcBorders>
            <w:shd w:val="clear" w:color="000000" w:fill="DA9694"/>
            <w:vAlign w:val="center"/>
            <w:hideMark/>
          </w:tcPr>
          <w:p w14:paraId="173BFCD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42 (19)</w:t>
            </w:r>
          </w:p>
        </w:tc>
        <w:tc>
          <w:tcPr>
            <w:tcW w:w="1020" w:type="dxa"/>
            <w:tcBorders>
              <w:top w:val="nil"/>
              <w:left w:val="nil"/>
              <w:bottom w:val="nil"/>
              <w:right w:val="nil"/>
            </w:tcBorders>
            <w:shd w:val="clear" w:color="000000" w:fill="DA9694"/>
            <w:vAlign w:val="center"/>
            <w:hideMark/>
          </w:tcPr>
          <w:p w14:paraId="73603C6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63  (104)</w:t>
            </w:r>
          </w:p>
        </w:tc>
        <w:tc>
          <w:tcPr>
            <w:tcW w:w="1229" w:type="dxa"/>
            <w:tcBorders>
              <w:top w:val="nil"/>
              <w:left w:val="single" w:sz="4" w:space="0" w:color="auto"/>
              <w:bottom w:val="nil"/>
              <w:right w:val="single" w:sz="4" w:space="0" w:color="auto"/>
            </w:tcBorders>
            <w:shd w:val="clear" w:color="auto" w:fill="auto"/>
            <w:vAlign w:val="center"/>
            <w:hideMark/>
          </w:tcPr>
          <w:p w14:paraId="4DFAAD10" w14:textId="5427FFAD"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24CE10B6" w14:textId="63627740"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1063DE0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96 (25)</w:t>
            </w:r>
          </w:p>
        </w:tc>
        <w:tc>
          <w:tcPr>
            <w:tcW w:w="1040" w:type="dxa"/>
            <w:tcBorders>
              <w:top w:val="nil"/>
              <w:left w:val="nil"/>
              <w:bottom w:val="nil"/>
              <w:right w:val="single" w:sz="4" w:space="0" w:color="auto"/>
            </w:tcBorders>
            <w:shd w:val="clear" w:color="000000" w:fill="FFFF99"/>
            <w:vAlign w:val="center"/>
            <w:hideMark/>
          </w:tcPr>
          <w:p w14:paraId="624A5A9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83 (99)</w:t>
            </w:r>
          </w:p>
        </w:tc>
        <w:tc>
          <w:tcPr>
            <w:tcW w:w="1060" w:type="dxa"/>
            <w:tcBorders>
              <w:top w:val="nil"/>
              <w:left w:val="nil"/>
              <w:bottom w:val="nil"/>
              <w:right w:val="nil"/>
            </w:tcBorders>
            <w:shd w:val="clear" w:color="000000" w:fill="C4D79B"/>
            <w:vAlign w:val="center"/>
            <w:hideMark/>
          </w:tcPr>
          <w:p w14:paraId="5981F95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(44)</w:t>
            </w:r>
          </w:p>
        </w:tc>
        <w:tc>
          <w:tcPr>
            <w:tcW w:w="760" w:type="dxa"/>
            <w:tcBorders>
              <w:top w:val="nil"/>
              <w:left w:val="nil"/>
              <w:bottom w:val="nil"/>
              <w:right w:val="nil"/>
            </w:tcBorders>
            <w:shd w:val="clear" w:color="auto" w:fill="auto"/>
            <w:vAlign w:val="center"/>
            <w:hideMark/>
          </w:tcPr>
          <w:p w14:paraId="6A4872E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125819F9" w14:textId="77777777" w:rsidTr="008B24F0">
        <w:trPr>
          <w:trHeight w:val="280"/>
        </w:trPr>
        <w:tc>
          <w:tcPr>
            <w:tcW w:w="1460" w:type="dxa"/>
            <w:tcBorders>
              <w:top w:val="nil"/>
              <w:left w:val="nil"/>
              <w:bottom w:val="single" w:sz="4" w:space="0" w:color="auto"/>
              <w:right w:val="nil"/>
            </w:tcBorders>
            <w:shd w:val="clear" w:color="auto" w:fill="auto"/>
            <w:vAlign w:val="center"/>
            <w:hideMark/>
          </w:tcPr>
          <w:p w14:paraId="2426902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380" w:type="dxa"/>
            <w:tcBorders>
              <w:top w:val="nil"/>
              <w:left w:val="nil"/>
              <w:bottom w:val="single" w:sz="4" w:space="0" w:color="auto"/>
              <w:right w:val="nil"/>
            </w:tcBorders>
            <w:shd w:val="clear" w:color="auto" w:fill="auto"/>
            <w:vAlign w:val="center"/>
            <w:hideMark/>
          </w:tcPr>
          <w:p w14:paraId="7676225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Busia</w:t>
            </w:r>
          </w:p>
        </w:tc>
        <w:tc>
          <w:tcPr>
            <w:tcW w:w="1024" w:type="dxa"/>
            <w:tcBorders>
              <w:top w:val="nil"/>
              <w:left w:val="single" w:sz="4" w:space="0" w:color="auto"/>
              <w:bottom w:val="nil"/>
              <w:right w:val="nil"/>
            </w:tcBorders>
            <w:shd w:val="clear" w:color="000000" w:fill="DA9694"/>
            <w:vAlign w:val="center"/>
            <w:hideMark/>
          </w:tcPr>
          <w:p w14:paraId="2D0FE6C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33 (15)</w:t>
            </w:r>
          </w:p>
        </w:tc>
        <w:tc>
          <w:tcPr>
            <w:tcW w:w="660" w:type="dxa"/>
            <w:tcBorders>
              <w:top w:val="nil"/>
              <w:left w:val="nil"/>
              <w:bottom w:val="nil"/>
              <w:right w:val="nil"/>
            </w:tcBorders>
            <w:shd w:val="clear" w:color="auto" w:fill="auto"/>
            <w:vAlign w:val="center"/>
            <w:hideMark/>
          </w:tcPr>
          <w:p w14:paraId="561445D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single" w:sz="4" w:space="0" w:color="auto"/>
              <w:right w:val="nil"/>
            </w:tcBorders>
            <w:shd w:val="clear" w:color="000000" w:fill="DA9694"/>
            <w:vAlign w:val="center"/>
            <w:hideMark/>
          </w:tcPr>
          <w:p w14:paraId="62C921A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16 (25)</w:t>
            </w:r>
          </w:p>
        </w:tc>
        <w:tc>
          <w:tcPr>
            <w:tcW w:w="980" w:type="dxa"/>
            <w:tcBorders>
              <w:top w:val="nil"/>
              <w:left w:val="nil"/>
              <w:bottom w:val="nil"/>
              <w:right w:val="nil"/>
            </w:tcBorders>
            <w:shd w:val="clear" w:color="auto" w:fill="auto"/>
            <w:vAlign w:val="center"/>
            <w:hideMark/>
          </w:tcPr>
          <w:p w14:paraId="591BD80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single" w:sz="4" w:space="0" w:color="auto"/>
              <w:right w:val="nil"/>
            </w:tcBorders>
            <w:shd w:val="clear" w:color="000000" w:fill="DA9694"/>
            <w:vAlign w:val="center"/>
            <w:hideMark/>
          </w:tcPr>
          <w:p w14:paraId="1C3A994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48 (21)</w:t>
            </w:r>
          </w:p>
        </w:tc>
        <w:tc>
          <w:tcPr>
            <w:tcW w:w="1020" w:type="dxa"/>
            <w:tcBorders>
              <w:top w:val="nil"/>
              <w:left w:val="nil"/>
              <w:bottom w:val="single" w:sz="4" w:space="0" w:color="auto"/>
              <w:right w:val="nil"/>
            </w:tcBorders>
            <w:shd w:val="clear" w:color="auto" w:fill="auto"/>
            <w:vAlign w:val="center"/>
            <w:hideMark/>
          </w:tcPr>
          <w:p w14:paraId="0F15DB88"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single" w:sz="4" w:space="0" w:color="auto"/>
              <w:right w:val="single" w:sz="4" w:space="0" w:color="auto"/>
            </w:tcBorders>
            <w:shd w:val="clear" w:color="auto" w:fill="auto"/>
            <w:vAlign w:val="center"/>
            <w:hideMark/>
          </w:tcPr>
          <w:p w14:paraId="5493BB7C" w14:textId="187E91C1"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single" w:sz="4" w:space="0" w:color="auto"/>
              <w:right w:val="nil"/>
            </w:tcBorders>
            <w:shd w:val="clear" w:color="auto" w:fill="auto"/>
            <w:vAlign w:val="center"/>
            <w:hideMark/>
          </w:tcPr>
          <w:p w14:paraId="428C5E09" w14:textId="4E357157"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single" w:sz="4" w:space="0" w:color="auto"/>
              <w:right w:val="nil"/>
            </w:tcBorders>
            <w:shd w:val="clear" w:color="000000" w:fill="DA9694"/>
            <w:vAlign w:val="center"/>
            <w:hideMark/>
          </w:tcPr>
          <w:p w14:paraId="1E005EE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79 (19)</w:t>
            </w:r>
          </w:p>
        </w:tc>
        <w:tc>
          <w:tcPr>
            <w:tcW w:w="1040" w:type="dxa"/>
            <w:tcBorders>
              <w:top w:val="nil"/>
              <w:left w:val="nil"/>
              <w:bottom w:val="single" w:sz="4" w:space="0" w:color="auto"/>
              <w:right w:val="single" w:sz="4" w:space="0" w:color="auto"/>
            </w:tcBorders>
            <w:shd w:val="clear" w:color="auto" w:fill="auto"/>
            <w:vAlign w:val="center"/>
            <w:hideMark/>
          </w:tcPr>
          <w:p w14:paraId="0F44AEE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single" w:sz="4" w:space="0" w:color="auto"/>
              <w:right w:val="nil"/>
            </w:tcBorders>
            <w:shd w:val="clear" w:color="000000" w:fill="C4D79B"/>
            <w:vAlign w:val="center"/>
            <w:hideMark/>
          </w:tcPr>
          <w:p w14:paraId="58F6097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(15)</w:t>
            </w:r>
          </w:p>
        </w:tc>
        <w:tc>
          <w:tcPr>
            <w:tcW w:w="760" w:type="dxa"/>
            <w:tcBorders>
              <w:top w:val="nil"/>
              <w:left w:val="nil"/>
              <w:bottom w:val="nil"/>
              <w:right w:val="nil"/>
            </w:tcBorders>
            <w:shd w:val="clear" w:color="auto" w:fill="auto"/>
            <w:vAlign w:val="center"/>
            <w:hideMark/>
          </w:tcPr>
          <w:p w14:paraId="71D4F8C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09B1E1EC" w14:textId="77777777" w:rsidTr="008B24F0">
        <w:trPr>
          <w:trHeight w:val="105"/>
        </w:trPr>
        <w:tc>
          <w:tcPr>
            <w:tcW w:w="1460" w:type="dxa"/>
            <w:tcBorders>
              <w:top w:val="nil"/>
              <w:left w:val="nil"/>
              <w:bottom w:val="nil"/>
              <w:right w:val="nil"/>
            </w:tcBorders>
            <w:shd w:val="clear" w:color="auto" w:fill="auto"/>
            <w:vAlign w:val="center"/>
            <w:hideMark/>
          </w:tcPr>
          <w:p w14:paraId="58E923B9" w14:textId="77777777" w:rsidR="008B24F0" w:rsidRPr="002C7683" w:rsidRDefault="008B24F0" w:rsidP="002C7683">
            <w:pPr>
              <w:spacing w:after="0" w:line="240" w:lineRule="auto"/>
              <w:jc w:val="center"/>
              <w:rPr>
                <w:rFonts w:ascii="Calibri" w:eastAsia="Times New Roman" w:hAnsi="Calibri" w:cs="Times New Roman"/>
                <w:i/>
                <w:iCs/>
                <w:color w:val="000000"/>
                <w:sz w:val="20"/>
                <w:szCs w:val="20"/>
              </w:rPr>
            </w:pPr>
          </w:p>
        </w:tc>
        <w:tc>
          <w:tcPr>
            <w:tcW w:w="1380" w:type="dxa"/>
            <w:tcBorders>
              <w:top w:val="nil"/>
              <w:left w:val="nil"/>
              <w:bottom w:val="nil"/>
              <w:right w:val="nil"/>
            </w:tcBorders>
            <w:shd w:val="clear" w:color="auto" w:fill="auto"/>
            <w:vAlign w:val="center"/>
            <w:hideMark/>
          </w:tcPr>
          <w:p w14:paraId="030C47E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024" w:type="dxa"/>
            <w:tcBorders>
              <w:top w:val="single" w:sz="4" w:space="0" w:color="auto"/>
              <w:left w:val="single" w:sz="4" w:space="0" w:color="auto"/>
              <w:bottom w:val="single" w:sz="4" w:space="0" w:color="auto"/>
              <w:right w:val="nil"/>
            </w:tcBorders>
            <w:shd w:val="clear" w:color="auto" w:fill="auto"/>
            <w:vAlign w:val="center"/>
            <w:hideMark/>
          </w:tcPr>
          <w:p w14:paraId="092E23C9"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660" w:type="dxa"/>
            <w:tcBorders>
              <w:top w:val="single" w:sz="4" w:space="0" w:color="auto"/>
              <w:left w:val="nil"/>
              <w:bottom w:val="single" w:sz="4" w:space="0" w:color="auto"/>
              <w:right w:val="nil"/>
            </w:tcBorders>
            <w:shd w:val="clear" w:color="auto" w:fill="auto"/>
            <w:vAlign w:val="center"/>
            <w:hideMark/>
          </w:tcPr>
          <w:p w14:paraId="4A1F8D78"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60" w:type="dxa"/>
            <w:tcBorders>
              <w:top w:val="nil"/>
              <w:left w:val="single" w:sz="4" w:space="0" w:color="auto"/>
              <w:bottom w:val="nil"/>
              <w:right w:val="nil"/>
            </w:tcBorders>
            <w:shd w:val="clear" w:color="auto" w:fill="auto"/>
            <w:vAlign w:val="center"/>
            <w:hideMark/>
          </w:tcPr>
          <w:p w14:paraId="37830EF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39E14D14" w14:textId="77777777" w:rsidR="008B24F0" w:rsidRPr="002C7683" w:rsidRDefault="008B24F0" w:rsidP="002C7683">
            <w:pPr>
              <w:spacing w:after="0" w:line="240" w:lineRule="auto"/>
              <w:rPr>
                <w:rFonts w:ascii="Calibri" w:eastAsia="Times New Roman" w:hAnsi="Calibri" w:cs="Times New Roman"/>
                <w:color w:val="000000"/>
              </w:rPr>
            </w:pPr>
            <w:r w:rsidRPr="002C7683">
              <w:rPr>
                <w:rFonts w:ascii="Calibri" w:eastAsia="Times New Roman" w:hAnsi="Calibri" w:cs="Times New Roman"/>
                <w:color w:val="000000"/>
              </w:rPr>
              <w:t> </w:t>
            </w:r>
          </w:p>
        </w:tc>
        <w:tc>
          <w:tcPr>
            <w:tcW w:w="1140" w:type="dxa"/>
            <w:tcBorders>
              <w:top w:val="nil"/>
              <w:left w:val="single" w:sz="4" w:space="0" w:color="auto"/>
              <w:bottom w:val="nil"/>
              <w:right w:val="nil"/>
            </w:tcBorders>
            <w:shd w:val="clear" w:color="auto" w:fill="auto"/>
            <w:vAlign w:val="center"/>
            <w:hideMark/>
          </w:tcPr>
          <w:p w14:paraId="1356D91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20" w:type="dxa"/>
            <w:tcBorders>
              <w:top w:val="nil"/>
              <w:left w:val="nil"/>
              <w:bottom w:val="nil"/>
              <w:right w:val="nil"/>
            </w:tcBorders>
            <w:shd w:val="clear" w:color="auto" w:fill="auto"/>
            <w:vAlign w:val="center"/>
            <w:hideMark/>
          </w:tcPr>
          <w:p w14:paraId="05D27B7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229" w:type="dxa"/>
            <w:tcBorders>
              <w:top w:val="nil"/>
              <w:left w:val="single" w:sz="4" w:space="0" w:color="auto"/>
              <w:bottom w:val="nil"/>
              <w:right w:val="single" w:sz="4" w:space="0" w:color="auto"/>
            </w:tcBorders>
            <w:shd w:val="clear" w:color="auto" w:fill="auto"/>
            <w:vAlign w:val="center"/>
            <w:hideMark/>
          </w:tcPr>
          <w:p w14:paraId="76D6EAE7" w14:textId="21788A27" w:rsidR="008B24F0" w:rsidRPr="002C7683" w:rsidRDefault="008B24F0" w:rsidP="008B24F0">
            <w:pPr>
              <w:spacing w:after="0" w:line="240" w:lineRule="auto"/>
              <w:jc w:val="center"/>
              <w:rPr>
                <w:rFonts w:ascii="Calibri" w:eastAsia="Times New Roman" w:hAnsi="Calibri" w:cs="Times New Roman"/>
                <w:color w:val="000000"/>
                <w:sz w:val="20"/>
                <w:szCs w:val="20"/>
              </w:rPr>
            </w:pPr>
          </w:p>
        </w:tc>
        <w:tc>
          <w:tcPr>
            <w:tcW w:w="1140" w:type="dxa"/>
            <w:tcBorders>
              <w:top w:val="nil"/>
              <w:left w:val="nil"/>
              <w:bottom w:val="nil"/>
              <w:right w:val="nil"/>
            </w:tcBorders>
            <w:shd w:val="clear" w:color="auto" w:fill="auto"/>
            <w:vAlign w:val="center"/>
            <w:hideMark/>
          </w:tcPr>
          <w:p w14:paraId="2DFE90FC" w14:textId="541E1781" w:rsidR="008B24F0" w:rsidRPr="002C7683" w:rsidRDefault="008B24F0" w:rsidP="008B24F0">
            <w:pPr>
              <w:spacing w:after="0" w:line="240" w:lineRule="auto"/>
              <w:jc w:val="center"/>
              <w:rPr>
                <w:rFonts w:ascii="Calibri" w:eastAsia="Times New Roman" w:hAnsi="Calibri" w:cs="Times New Roman"/>
                <w:color w:val="000000"/>
                <w:sz w:val="20"/>
                <w:szCs w:val="20"/>
              </w:rPr>
            </w:pPr>
          </w:p>
        </w:tc>
        <w:tc>
          <w:tcPr>
            <w:tcW w:w="1060" w:type="dxa"/>
            <w:tcBorders>
              <w:top w:val="nil"/>
              <w:left w:val="single" w:sz="4" w:space="0" w:color="auto"/>
              <w:bottom w:val="nil"/>
              <w:right w:val="nil"/>
            </w:tcBorders>
            <w:shd w:val="clear" w:color="auto" w:fill="auto"/>
            <w:vAlign w:val="center"/>
            <w:hideMark/>
          </w:tcPr>
          <w:p w14:paraId="1A0CF12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40" w:type="dxa"/>
            <w:tcBorders>
              <w:top w:val="nil"/>
              <w:left w:val="nil"/>
              <w:bottom w:val="nil"/>
              <w:right w:val="single" w:sz="4" w:space="0" w:color="auto"/>
            </w:tcBorders>
            <w:shd w:val="clear" w:color="auto" w:fill="auto"/>
            <w:vAlign w:val="center"/>
            <w:hideMark/>
          </w:tcPr>
          <w:p w14:paraId="7D8B7A2B"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060" w:type="dxa"/>
            <w:tcBorders>
              <w:top w:val="nil"/>
              <w:left w:val="nil"/>
              <w:bottom w:val="nil"/>
              <w:right w:val="nil"/>
            </w:tcBorders>
            <w:shd w:val="clear" w:color="auto" w:fill="auto"/>
            <w:vAlign w:val="center"/>
            <w:hideMark/>
          </w:tcPr>
          <w:p w14:paraId="6ADAB52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760" w:type="dxa"/>
            <w:tcBorders>
              <w:top w:val="single" w:sz="4" w:space="0" w:color="auto"/>
              <w:left w:val="nil"/>
              <w:bottom w:val="single" w:sz="4" w:space="0" w:color="auto"/>
              <w:right w:val="nil"/>
            </w:tcBorders>
            <w:shd w:val="clear" w:color="auto" w:fill="auto"/>
            <w:vAlign w:val="center"/>
            <w:hideMark/>
          </w:tcPr>
          <w:p w14:paraId="6363E0B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r>
      <w:tr w:rsidR="008B24F0" w:rsidRPr="002C7683" w14:paraId="05658879" w14:textId="77777777" w:rsidTr="008B24F0">
        <w:trPr>
          <w:trHeight w:val="280"/>
        </w:trPr>
        <w:tc>
          <w:tcPr>
            <w:tcW w:w="1460" w:type="dxa"/>
            <w:tcBorders>
              <w:top w:val="single" w:sz="4" w:space="0" w:color="auto"/>
              <w:left w:val="nil"/>
              <w:bottom w:val="nil"/>
              <w:right w:val="nil"/>
            </w:tcBorders>
            <w:shd w:val="clear" w:color="auto" w:fill="auto"/>
            <w:vAlign w:val="center"/>
            <w:hideMark/>
          </w:tcPr>
          <w:p w14:paraId="0834C8BE" w14:textId="77777777" w:rsidR="008B24F0" w:rsidRPr="002C7683" w:rsidRDefault="008B24F0" w:rsidP="002C7683">
            <w:pPr>
              <w:spacing w:after="0" w:line="240" w:lineRule="auto"/>
              <w:jc w:val="center"/>
              <w:rPr>
                <w:rFonts w:ascii="Calibri" w:eastAsia="Times New Roman" w:hAnsi="Calibri" w:cs="Times New Roman"/>
                <w:i/>
                <w:iCs/>
                <w:color w:val="000000"/>
                <w:sz w:val="20"/>
                <w:szCs w:val="20"/>
              </w:rPr>
            </w:pPr>
            <w:r w:rsidRPr="002C7683">
              <w:rPr>
                <w:rFonts w:ascii="Calibri" w:eastAsia="Times New Roman" w:hAnsi="Calibri" w:cs="Times New Roman"/>
                <w:i/>
                <w:iCs/>
                <w:color w:val="000000"/>
                <w:sz w:val="20"/>
                <w:szCs w:val="20"/>
              </w:rPr>
              <w:t>A. arabiensis</w:t>
            </w:r>
          </w:p>
        </w:tc>
        <w:tc>
          <w:tcPr>
            <w:tcW w:w="1380" w:type="dxa"/>
            <w:tcBorders>
              <w:top w:val="single" w:sz="4" w:space="0" w:color="auto"/>
              <w:left w:val="nil"/>
              <w:bottom w:val="nil"/>
              <w:right w:val="nil"/>
            </w:tcBorders>
            <w:shd w:val="clear" w:color="auto" w:fill="auto"/>
            <w:vAlign w:val="center"/>
            <w:hideMark/>
          </w:tcPr>
          <w:p w14:paraId="6C05E8B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Rarieda</w:t>
            </w:r>
          </w:p>
        </w:tc>
        <w:tc>
          <w:tcPr>
            <w:tcW w:w="1024" w:type="dxa"/>
            <w:tcBorders>
              <w:top w:val="nil"/>
              <w:left w:val="single" w:sz="4" w:space="0" w:color="auto"/>
              <w:bottom w:val="nil"/>
              <w:right w:val="nil"/>
            </w:tcBorders>
            <w:shd w:val="clear" w:color="000000" w:fill="C4D79B"/>
            <w:vAlign w:val="center"/>
            <w:hideMark/>
          </w:tcPr>
          <w:p w14:paraId="39BE214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(36)</w:t>
            </w:r>
          </w:p>
        </w:tc>
        <w:tc>
          <w:tcPr>
            <w:tcW w:w="660" w:type="dxa"/>
            <w:tcBorders>
              <w:top w:val="nil"/>
              <w:left w:val="nil"/>
              <w:bottom w:val="nil"/>
              <w:right w:val="nil"/>
            </w:tcBorders>
            <w:shd w:val="clear" w:color="auto" w:fill="auto"/>
            <w:vAlign w:val="center"/>
            <w:hideMark/>
          </w:tcPr>
          <w:p w14:paraId="4E0E93D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single" w:sz="4" w:space="0" w:color="auto"/>
              <w:left w:val="single" w:sz="4" w:space="0" w:color="auto"/>
              <w:bottom w:val="nil"/>
              <w:right w:val="nil"/>
            </w:tcBorders>
            <w:shd w:val="clear" w:color="000000" w:fill="FFFF99"/>
            <w:vAlign w:val="center"/>
            <w:hideMark/>
          </w:tcPr>
          <w:p w14:paraId="204AF8D9"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97 (64)</w:t>
            </w:r>
          </w:p>
        </w:tc>
        <w:tc>
          <w:tcPr>
            <w:tcW w:w="980" w:type="dxa"/>
            <w:tcBorders>
              <w:top w:val="nil"/>
              <w:left w:val="nil"/>
              <w:bottom w:val="nil"/>
              <w:right w:val="nil"/>
            </w:tcBorders>
            <w:shd w:val="clear" w:color="auto" w:fill="auto"/>
            <w:vAlign w:val="center"/>
            <w:hideMark/>
          </w:tcPr>
          <w:p w14:paraId="773970D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single" w:sz="4" w:space="0" w:color="auto"/>
              <w:left w:val="single" w:sz="4" w:space="0" w:color="auto"/>
              <w:bottom w:val="nil"/>
              <w:right w:val="nil"/>
            </w:tcBorders>
            <w:shd w:val="clear" w:color="000000" w:fill="FFFF99"/>
            <w:vAlign w:val="center"/>
            <w:hideMark/>
          </w:tcPr>
          <w:p w14:paraId="71AA403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83 (29)</w:t>
            </w:r>
          </w:p>
        </w:tc>
        <w:tc>
          <w:tcPr>
            <w:tcW w:w="1020" w:type="dxa"/>
            <w:tcBorders>
              <w:top w:val="single" w:sz="4" w:space="0" w:color="auto"/>
              <w:left w:val="nil"/>
              <w:bottom w:val="nil"/>
              <w:right w:val="nil"/>
            </w:tcBorders>
            <w:shd w:val="clear" w:color="auto" w:fill="auto"/>
            <w:vAlign w:val="center"/>
            <w:hideMark/>
          </w:tcPr>
          <w:p w14:paraId="2B6F727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single" w:sz="4" w:space="0" w:color="auto"/>
              <w:left w:val="single" w:sz="4" w:space="0" w:color="auto"/>
              <w:bottom w:val="nil"/>
              <w:right w:val="single" w:sz="4" w:space="0" w:color="auto"/>
            </w:tcBorders>
            <w:shd w:val="clear" w:color="auto" w:fill="auto"/>
            <w:vAlign w:val="center"/>
            <w:hideMark/>
          </w:tcPr>
          <w:p w14:paraId="6D867D37" w14:textId="01BB8948"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single" w:sz="4" w:space="0" w:color="auto"/>
              <w:left w:val="nil"/>
              <w:bottom w:val="nil"/>
              <w:right w:val="nil"/>
            </w:tcBorders>
            <w:shd w:val="clear" w:color="auto" w:fill="auto"/>
            <w:vAlign w:val="center"/>
            <w:hideMark/>
          </w:tcPr>
          <w:p w14:paraId="5B7EA635" w14:textId="27E2C2C2"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single" w:sz="4" w:space="0" w:color="auto"/>
              <w:left w:val="single" w:sz="4" w:space="0" w:color="auto"/>
              <w:bottom w:val="nil"/>
              <w:right w:val="nil"/>
            </w:tcBorders>
            <w:shd w:val="clear" w:color="000000" w:fill="C4D79B"/>
            <w:vAlign w:val="center"/>
            <w:hideMark/>
          </w:tcPr>
          <w:p w14:paraId="24BB299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(34)</w:t>
            </w:r>
          </w:p>
        </w:tc>
        <w:tc>
          <w:tcPr>
            <w:tcW w:w="1040" w:type="dxa"/>
            <w:tcBorders>
              <w:top w:val="single" w:sz="4" w:space="0" w:color="auto"/>
              <w:left w:val="nil"/>
              <w:bottom w:val="nil"/>
              <w:right w:val="single" w:sz="4" w:space="0" w:color="auto"/>
            </w:tcBorders>
            <w:shd w:val="clear" w:color="auto" w:fill="auto"/>
            <w:vAlign w:val="center"/>
            <w:hideMark/>
          </w:tcPr>
          <w:p w14:paraId="3B36E2F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single" w:sz="4" w:space="0" w:color="auto"/>
              <w:left w:val="nil"/>
              <w:bottom w:val="nil"/>
              <w:right w:val="nil"/>
            </w:tcBorders>
            <w:shd w:val="clear" w:color="000000" w:fill="C4D79B"/>
            <w:vAlign w:val="center"/>
            <w:hideMark/>
          </w:tcPr>
          <w:p w14:paraId="43ACF8A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(24)</w:t>
            </w:r>
          </w:p>
        </w:tc>
        <w:tc>
          <w:tcPr>
            <w:tcW w:w="760" w:type="dxa"/>
            <w:tcBorders>
              <w:top w:val="nil"/>
              <w:left w:val="nil"/>
              <w:bottom w:val="nil"/>
              <w:right w:val="nil"/>
            </w:tcBorders>
            <w:shd w:val="clear" w:color="auto" w:fill="auto"/>
            <w:vAlign w:val="center"/>
            <w:hideMark/>
          </w:tcPr>
          <w:p w14:paraId="5DCC65A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5EE775F9" w14:textId="77777777" w:rsidTr="008B24F0">
        <w:trPr>
          <w:trHeight w:val="280"/>
        </w:trPr>
        <w:tc>
          <w:tcPr>
            <w:tcW w:w="1460" w:type="dxa"/>
            <w:tcBorders>
              <w:top w:val="nil"/>
              <w:left w:val="nil"/>
              <w:bottom w:val="nil"/>
              <w:right w:val="nil"/>
            </w:tcBorders>
            <w:shd w:val="clear" w:color="auto" w:fill="auto"/>
            <w:vAlign w:val="center"/>
            <w:hideMark/>
          </w:tcPr>
          <w:p w14:paraId="23314FA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35C91D9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Budalangi</w:t>
            </w:r>
          </w:p>
        </w:tc>
        <w:tc>
          <w:tcPr>
            <w:tcW w:w="1024" w:type="dxa"/>
            <w:tcBorders>
              <w:top w:val="nil"/>
              <w:left w:val="single" w:sz="4" w:space="0" w:color="auto"/>
              <w:bottom w:val="nil"/>
              <w:right w:val="nil"/>
            </w:tcBorders>
            <w:shd w:val="clear" w:color="000000" w:fill="C4D79B"/>
            <w:vAlign w:val="center"/>
            <w:hideMark/>
          </w:tcPr>
          <w:p w14:paraId="7F803F7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(23)</w:t>
            </w:r>
          </w:p>
        </w:tc>
        <w:tc>
          <w:tcPr>
            <w:tcW w:w="660" w:type="dxa"/>
            <w:tcBorders>
              <w:top w:val="nil"/>
              <w:left w:val="nil"/>
              <w:bottom w:val="nil"/>
              <w:right w:val="nil"/>
            </w:tcBorders>
            <w:shd w:val="clear" w:color="auto" w:fill="auto"/>
            <w:vAlign w:val="center"/>
            <w:hideMark/>
          </w:tcPr>
          <w:p w14:paraId="760F480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C4D79B"/>
            <w:vAlign w:val="center"/>
            <w:hideMark/>
          </w:tcPr>
          <w:p w14:paraId="434B8E0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(21)</w:t>
            </w:r>
          </w:p>
        </w:tc>
        <w:tc>
          <w:tcPr>
            <w:tcW w:w="980" w:type="dxa"/>
            <w:tcBorders>
              <w:top w:val="nil"/>
              <w:left w:val="nil"/>
              <w:bottom w:val="nil"/>
              <w:right w:val="nil"/>
            </w:tcBorders>
            <w:shd w:val="clear" w:color="000000" w:fill="DA9694"/>
            <w:vAlign w:val="center"/>
            <w:hideMark/>
          </w:tcPr>
          <w:p w14:paraId="4495BAF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78 (88)</w:t>
            </w:r>
          </w:p>
        </w:tc>
        <w:tc>
          <w:tcPr>
            <w:tcW w:w="1140" w:type="dxa"/>
            <w:tcBorders>
              <w:top w:val="nil"/>
              <w:left w:val="single" w:sz="4" w:space="0" w:color="auto"/>
              <w:bottom w:val="nil"/>
              <w:right w:val="nil"/>
            </w:tcBorders>
            <w:shd w:val="clear" w:color="000000" w:fill="C4D79B"/>
            <w:vAlign w:val="center"/>
            <w:hideMark/>
          </w:tcPr>
          <w:p w14:paraId="3F32E76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(25)</w:t>
            </w:r>
          </w:p>
        </w:tc>
        <w:tc>
          <w:tcPr>
            <w:tcW w:w="1020" w:type="dxa"/>
            <w:tcBorders>
              <w:top w:val="nil"/>
              <w:left w:val="nil"/>
              <w:bottom w:val="nil"/>
              <w:right w:val="nil"/>
            </w:tcBorders>
            <w:shd w:val="clear" w:color="000000" w:fill="FFFF99"/>
            <w:vAlign w:val="center"/>
            <w:hideMark/>
          </w:tcPr>
          <w:p w14:paraId="1EE356E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86 (79)</w:t>
            </w:r>
          </w:p>
        </w:tc>
        <w:tc>
          <w:tcPr>
            <w:tcW w:w="1229" w:type="dxa"/>
            <w:tcBorders>
              <w:top w:val="nil"/>
              <w:left w:val="single" w:sz="4" w:space="0" w:color="auto"/>
              <w:bottom w:val="nil"/>
              <w:right w:val="single" w:sz="4" w:space="0" w:color="auto"/>
            </w:tcBorders>
            <w:shd w:val="clear" w:color="auto" w:fill="auto"/>
            <w:vAlign w:val="center"/>
            <w:hideMark/>
          </w:tcPr>
          <w:p w14:paraId="128A57AE" w14:textId="7731ABED"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60526DAC" w14:textId="41566378"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554659EB"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94 (17)</w:t>
            </w:r>
          </w:p>
        </w:tc>
        <w:tc>
          <w:tcPr>
            <w:tcW w:w="1040" w:type="dxa"/>
            <w:tcBorders>
              <w:top w:val="nil"/>
              <w:left w:val="nil"/>
              <w:bottom w:val="nil"/>
              <w:right w:val="single" w:sz="4" w:space="0" w:color="auto"/>
            </w:tcBorders>
            <w:shd w:val="clear" w:color="000000" w:fill="C4D79B"/>
            <w:vAlign w:val="center"/>
            <w:hideMark/>
          </w:tcPr>
          <w:p w14:paraId="06F45E9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98 (61)</w:t>
            </w:r>
          </w:p>
        </w:tc>
        <w:tc>
          <w:tcPr>
            <w:tcW w:w="1060" w:type="dxa"/>
            <w:tcBorders>
              <w:top w:val="nil"/>
              <w:left w:val="nil"/>
              <w:bottom w:val="nil"/>
              <w:right w:val="nil"/>
            </w:tcBorders>
            <w:shd w:val="clear" w:color="000000" w:fill="C4D79B"/>
            <w:vAlign w:val="center"/>
            <w:hideMark/>
          </w:tcPr>
          <w:p w14:paraId="67DCC47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(32)</w:t>
            </w:r>
          </w:p>
        </w:tc>
        <w:tc>
          <w:tcPr>
            <w:tcW w:w="760" w:type="dxa"/>
            <w:tcBorders>
              <w:top w:val="nil"/>
              <w:left w:val="nil"/>
              <w:bottom w:val="nil"/>
              <w:right w:val="nil"/>
            </w:tcBorders>
            <w:shd w:val="clear" w:color="auto" w:fill="auto"/>
            <w:vAlign w:val="center"/>
            <w:hideMark/>
          </w:tcPr>
          <w:p w14:paraId="1B6A7A6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045CFFBD" w14:textId="77777777" w:rsidTr="008B24F0">
        <w:trPr>
          <w:trHeight w:val="280"/>
        </w:trPr>
        <w:tc>
          <w:tcPr>
            <w:tcW w:w="1460" w:type="dxa"/>
            <w:tcBorders>
              <w:top w:val="nil"/>
              <w:left w:val="nil"/>
              <w:bottom w:val="nil"/>
              <w:right w:val="nil"/>
            </w:tcBorders>
            <w:shd w:val="clear" w:color="auto" w:fill="auto"/>
            <w:vAlign w:val="center"/>
            <w:hideMark/>
          </w:tcPr>
          <w:p w14:paraId="70A5AB2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1EA3948B"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Busia</w:t>
            </w:r>
          </w:p>
        </w:tc>
        <w:tc>
          <w:tcPr>
            <w:tcW w:w="1024" w:type="dxa"/>
            <w:tcBorders>
              <w:top w:val="nil"/>
              <w:left w:val="single" w:sz="4" w:space="0" w:color="auto"/>
              <w:bottom w:val="nil"/>
              <w:right w:val="nil"/>
            </w:tcBorders>
            <w:shd w:val="clear" w:color="000000" w:fill="C4D79B"/>
            <w:vAlign w:val="center"/>
            <w:hideMark/>
          </w:tcPr>
          <w:p w14:paraId="048653C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98 (42)</w:t>
            </w:r>
          </w:p>
        </w:tc>
        <w:tc>
          <w:tcPr>
            <w:tcW w:w="660" w:type="dxa"/>
            <w:tcBorders>
              <w:top w:val="nil"/>
              <w:left w:val="nil"/>
              <w:bottom w:val="nil"/>
              <w:right w:val="nil"/>
            </w:tcBorders>
            <w:shd w:val="clear" w:color="auto" w:fill="auto"/>
            <w:vAlign w:val="center"/>
            <w:hideMark/>
          </w:tcPr>
          <w:p w14:paraId="304853A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61BF0D0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87 (23)</w:t>
            </w:r>
          </w:p>
        </w:tc>
        <w:tc>
          <w:tcPr>
            <w:tcW w:w="980" w:type="dxa"/>
            <w:tcBorders>
              <w:top w:val="nil"/>
              <w:left w:val="nil"/>
              <w:bottom w:val="nil"/>
              <w:right w:val="nil"/>
            </w:tcBorders>
            <w:shd w:val="clear" w:color="auto" w:fill="auto"/>
            <w:vAlign w:val="center"/>
            <w:hideMark/>
          </w:tcPr>
          <w:p w14:paraId="7962D48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C4D79B"/>
            <w:vAlign w:val="center"/>
            <w:hideMark/>
          </w:tcPr>
          <w:p w14:paraId="5F81025B"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(18)</w:t>
            </w:r>
          </w:p>
        </w:tc>
        <w:tc>
          <w:tcPr>
            <w:tcW w:w="1020" w:type="dxa"/>
            <w:tcBorders>
              <w:top w:val="nil"/>
              <w:left w:val="nil"/>
              <w:bottom w:val="nil"/>
              <w:right w:val="nil"/>
            </w:tcBorders>
            <w:shd w:val="clear" w:color="auto" w:fill="auto"/>
            <w:vAlign w:val="center"/>
            <w:hideMark/>
          </w:tcPr>
          <w:p w14:paraId="734454D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1F78B380" w14:textId="062F8B7B"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748AE9DF" w14:textId="2A32C803"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103B0EF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93 (15)</w:t>
            </w:r>
          </w:p>
        </w:tc>
        <w:tc>
          <w:tcPr>
            <w:tcW w:w="1040" w:type="dxa"/>
            <w:tcBorders>
              <w:top w:val="nil"/>
              <w:left w:val="nil"/>
              <w:bottom w:val="nil"/>
              <w:right w:val="single" w:sz="4" w:space="0" w:color="auto"/>
            </w:tcBorders>
            <w:shd w:val="clear" w:color="auto" w:fill="auto"/>
            <w:vAlign w:val="center"/>
            <w:hideMark/>
          </w:tcPr>
          <w:p w14:paraId="44B9020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C4D79B"/>
            <w:vAlign w:val="center"/>
            <w:hideMark/>
          </w:tcPr>
          <w:p w14:paraId="088E9AA9"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(18)</w:t>
            </w:r>
          </w:p>
        </w:tc>
        <w:tc>
          <w:tcPr>
            <w:tcW w:w="760" w:type="dxa"/>
            <w:tcBorders>
              <w:top w:val="nil"/>
              <w:left w:val="nil"/>
              <w:bottom w:val="nil"/>
              <w:right w:val="nil"/>
            </w:tcBorders>
            <w:shd w:val="clear" w:color="auto" w:fill="auto"/>
            <w:vAlign w:val="center"/>
            <w:hideMark/>
          </w:tcPr>
          <w:p w14:paraId="61D0050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76391815" w14:textId="77777777" w:rsidTr="008B24F0">
        <w:trPr>
          <w:trHeight w:val="280"/>
        </w:trPr>
        <w:tc>
          <w:tcPr>
            <w:tcW w:w="1460" w:type="dxa"/>
            <w:tcBorders>
              <w:top w:val="nil"/>
              <w:left w:val="nil"/>
              <w:bottom w:val="nil"/>
              <w:right w:val="nil"/>
            </w:tcBorders>
            <w:shd w:val="clear" w:color="auto" w:fill="auto"/>
            <w:vAlign w:val="center"/>
            <w:hideMark/>
          </w:tcPr>
          <w:p w14:paraId="7ECB993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63C310C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Kakamega</w:t>
            </w:r>
          </w:p>
        </w:tc>
        <w:tc>
          <w:tcPr>
            <w:tcW w:w="1024" w:type="dxa"/>
            <w:tcBorders>
              <w:top w:val="nil"/>
              <w:left w:val="single" w:sz="4" w:space="0" w:color="auto"/>
              <w:bottom w:val="nil"/>
              <w:right w:val="nil"/>
            </w:tcBorders>
            <w:shd w:val="clear" w:color="000000" w:fill="C4D79B"/>
            <w:vAlign w:val="center"/>
            <w:hideMark/>
          </w:tcPr>
          <w:p w14:paraId="4D687FA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(8)</w:t>
            </w:r>
          </w:p>
        </w:tc>
        <w:tc>
          <w:tcPr>
            <w:tcW w:w="660" w:type="dxa"/>
            <w:tcBorders>
              <w:top w:val="nil"/>
              <w:left w:val="nil"/>
              <w:bottom w:val="nil"/>
              <w:right w:val="nil"/>
            </w:tcBorders>
            <w:shd w:val="clear" w:color="auto" w:fill="auto"/>
            <w:vAlign w:val="center"/>
            <w:hideMark/>
          </w:tcPr>
          <w:p w14:paraId="3CF7360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72E0F2D3"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82 (11)</w:t>
            </w:r>
          </w:p>
        </w:tc>
        <w:tc>
          <w:tcPr>
            <w:tcW w:w="980" w:type="dxa"/>
            <w:tcBorders>
              <w:top w:val="nil"/>
              <w:left w:val="nil"/>
              <w:bottom w:val="nil"/>
              <w:right w:val="nil"/>
            </w:tcBorders>
            <w:shd w:val="clear" w:color="auto" w:fill="auto"/>
            <w:vAlign w:val="center"/>
            <w:hideMark/>
          </w:tcPr>
          <w:p w14:paraId="3AD076A6"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C4D79B"/>
            <w:vAlign w:val="center"/>
            <w:hideMark/>
          </w:tcPr>
          <w:p w14:paraId="6A648AA8"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(15)</w:t>
            </w:r>
          </w:p>
        </w:tc>
        <w:tc>
          <w:tcPr>
            <w:tcW w:w="1020" w:type="dxa"/>
            <w:tcBorders>
              <w:top w:val="nil"/>
              <w:left w:val="nil"/>
              <w:bottom w:val="nil"/>
              <w:right w:val="nil"/>
            </w:tcBorders>
            <w:shd w:val="clear" w:color="auto" w:fill="auto"/>
            <w:vAlign w:val="center"/>
            <w:hideMark/>
          </w:tcPr>
          <w:p w14:paraId="2E282C6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563BDE9B" w14:textId="3F44895A"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51D7B7D3" w14:textId="792FF7A0"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5BB3F97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82 (11)</w:t>
            </w:r>
          </w:p>
        </w:tc>
        <w:tc>
          <w:tcPr>
            <w:tcW w:w="1040" w:type="dxa"/>
            <w:tcBorders>
              <w:top w:val="nil"/>
              <w:left w:val="nil"/>
              <w:bottom w:val="nil"/>
              <w:right w:val="single" w:sz="4" w:space="0" w:color="auto"/>
            </w:tcBorders>
            <w:shd w:val="clear" w:color="auto" w:fill="auto"/>
            <w:vAlign w:val="center"/>
            <w:hideMark/>
          </w:tcPr>
          <w:p w14:paraId="2276F01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C4D79B"/>
            <w:vAlign w:val="center"/>
            <w:hideMark/>
          </w:tcPr>
          <w:p w14:paraId="47E5D80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(10)</w:t>
            </w:r>
          </w:p>
        </w:tc>
        <w:tc>
          <w:tcPr>
            <w:tcW w:w="760" w:type="dxa"/>
            <w:tcBorders>
              <w:top w:val="nil"/>
              <w:left w:val="nil"/>
              <w:bottom w:val="nil"/>
              <w:right w:val="nil"/>
            </w:tcBorders>
            <w:shd w:val="clear" w:color="auto" w:fill="auto"/>
            <w:vAlign w:val="center"/>
            <w:hideMark/>
          </w:tcPr>
          <w:p w14:paraId="579E7D48"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576A64D0" w14:textId="77777777" w:rsidTr="008B24F0">
        <w:trPr>
          <w:trHeight w:val="280"/>
        </w:trPr>
        <w:tc>
          <w:tcPr>
            <w:tcW w:w="1460" w:type="dxa"/>
            <w:tcBorders>
              <w:top w:val="nil"/>
              <w:left w:val="nil"/>
              <w:bottom w:val="nil"/>
              <w:right w:val="nil"/>
            </w:tcBorders>
            <w:shd w:val="clear" w:color="auto" w:fill="auto"/>
            <w:vAlign w:val="center"/>
            <w:hideMark/>
          </w:tcPr>
          <w:p w14:paraId="075DD12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auto" w:fill="auto"/>
            <w:vAlign w:val="center"/>
            <w:hideMark/>
          </w:tcPr>
          <w:p w14:paraId="352E3C0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Kisian</w:t>
            </w:r>
          </w:p>
        </w:tc>
        <w:tc>
          <w:tcPr>
            <w:tcW w:w="1024" w:type="dxa"/>
            <w:tcBorders>
              <w:top w:val="nil"/>
              <w:left w:val="single" w:sz="4" w:space="0" w:color="auto"/>
              <w:bottom w:val="nil"/>
              <w:right w:val="nil"/>
            </w:tcBorders>
            <w:shd w:val="clear" w:color="000000" w:fill="C4D79B"/>
            <w:vAlign w:val="center"/>
            <w:hideMark/>
          </w:tcPr>
          <w:p w14:paraId="49C2D25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(32)</w:t>
            </w:r>
          </w:p>
        </w:tc>
        <w:tc>
          <w:tcPr>
            <w:tcW w:w="660" w:type="dxa"/>
            <w:tcBorders>
              <w:top w:val="nil"/>
              <w:left w:val="nil"/>
              <w:bottom w:val="nil"/>
              <w:right w:val="nil"/>
            </w:tcBorders>
            <w:shd w:val="clear" w:color="auto" w:fill="auto"/>
            <w:vAlign w:val="center"/>
            <w:hideMark/>
          </w:tcPr>
          <w:p w14:paraId="520BDA46"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FFFF99"/>
            <w:vAlign w:val="center"/>
            <w:hideMark/>
          </w:tcPr>
          <w:p w14:paraId="2BC18FA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87 (63)</w:t>
            </w:r>
          </w:p>
        </w:tc>
        <w:tc>
          <w:tcPr>
            <w:tcW w:w="980" w:type="dxa"/>
            <w:tcBorders>
              <w:top w:val="nil"/>
              <w:left w:val="nil"/>
              <w:bottom w:val="nil"/>
              <w:right w:val="nil"/>
            </w:tcBorders>
            <w:shd w:val="clear" w:color="auto" w:fill="auto"/>
            <w:vAlign w:val="center"/>
            <w:hideMark/>
          </w:tcPr>
          <w:p w14:paraId="3BB042B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140" w:type="dxa"/>
            <w:tcBorders>
              <w:top w:val="nil"/>
              <w:left w:val="single" w:sz="4" w:space="0" w:color="auto"/>
              <w:bottom w:val="nil"/>
              <w:right w:val="nil"/>
            </w:tcBorders>
            <w:shd w:val="clear" w:color="000000" w:fill="FFFF99"/>
            <w:vAlign w:val="center"/>
            <w:hideMark/>
          </w:tcPr>
          <w:p w14:paraId="73FD6DC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94 (70)</w:t>
            </w:r>
          </w:p>
        </w:tc>
        <w:tc>
          <w:tcPr>
            <w:tcW w:w="1020" w:type="dxa"/>
            <w:tcBorders>
              <w:top w:val="nil"/>
              <w:left w:val="nil"/>
              <w:bottom w:val="nil"/>
              <w:right w:val="nil"/>
            </w:tcBorders>
            <w:shd w:val="clear" w:color="auto" w:fill="auto"/>
            <w:vAlign w:val="center"/>
            <w:hideMark/>
          </w:tcPr>
          <w:p w14:paraId="5C68732E"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229" w:type="dxa"/>
            <w:tcBorders>
              <w:top w:val="nil"/>
              <w:left w:val="single" w:sz="4" w:space="0" w:color="auto"/>
              <w:bottom w:val="nil"/>
              <w:right w:val="single" w:sz="4" w:space="0" w:color="auto"/>
            </w:tcBorders>
            <w:shd w:val="clear" w:color="auto" w:fill="auto"/>
            <w:vAlign w:val="center"/>
            <w:hideMark/>
          </w:tcPr>
          <w:p w14:paraId="2E17A579" w14:textId="568E296B"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5C33CCCD" w14:textId="403B9B7A"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000000" w:fill="C4D79B"/>
            <w:vAlign w:val="center"/>
            <w:hideMark/>
          </w:tcPr>
          <w:p w14:paraId="4A44B701"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(24)</w:t>
            </w:r>
          </w:p>
        </w:tc>
        <w:tc>
          <w:tcPr>
            <w:tcW w:w="1040" w:type="dxa"/>
            <w:tcBorders>
              <w:top w:val="nil"/>
              <w:left w:val="nil"/>
              <w:bottom w:val="nil"/>
              <w:right w:val="single" w:sz="4" w:space="0" w:color="auto"/>
            </w:tcBorders>
            <w:shd w:val="clear" w:color="auto" w:fill="auto"/>
            <w:vAlign w:val="center"/>
            <w:hideMark/>
          </w:tcPr>
          <w:p w14:paraId="492D75BB"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nil"/>
              <w:right w:val="nil"/>
            </w:tcBorders>
            <w:shd w:val="clear" w:color="000000" w:fill="C4D79B"/>
            <w:vAlign w:val="center"/>
            <w:hideMark/>
          </w:tcPr>
          <w:p w14:paraId="700A750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100 (16)</w:t>
            </w:r>
          </w:p>
        </w:tc>
        <w:tc>
          <w:tcPr>
            <w:tcW w:w="760" w:type="dxa"/>
            <w:tcBorders>
              <w:top w:val="nil"/>
              <w:left w:val="nil"/>
              <w:bottom w:val="nil"/>
              <w:right w:val="nil"/>
            </w:tcBorders>
            <w:shd w:val="clear" w:color="auto" w:fill="auto"/>
            <w:vAlign w:val="center"/>
            <w:hideMark/>
          </w:tcPr>
          <w:p w14:paraId="5C377AA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296510D7" w14:textId="77777777" w:rsidTr="008B24F0">
        <w:trPr>
          <w:trHeight w:val="280"/>
        </w:trPr>
        <w:tc>
          <w:tcPr>
            <w:tcW w:w="1460" w:type="dxa"/>
            <w:tcBorders>
              <w:top w:val="nil"/>
              <w:left w:val="nil"/>
              <w:bottom w:val="nil"/>
              <w:right w:val="nil"/>
            </w:tcBorders>
            <w:shd w:val="clear" w:color="auto" w:fill="auto"/>
            <w:vAlign w:val="center"/>
            <w:hideMark/>
          </w:tcPr>
          <w:p w14:paraId="27AA6637"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p>
        </w:tc>
        <w:tc>
          <w:tcPr>
            <w:tcW w:w="1380" w:type="dxa"/>
            <w:tcBorders>
              <w:top w:val="nil"/>
              <w:left w:val="nil"/>
              <w:bottom w:val="nil"/>
              <w:right w:val="nil"/>
            </w:tcBorders>
            <w:shd w:val="clear" w:color="000000" w:fill="DAEEF3"/>
            <w:vAlign w:val="center"/>
            <w:hideMark/>
          </w:tcPr>
          <w:p w14:paraId="4F201FF9"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Nyando</w:t>
            </w:r>
          </w:p>
        </w:tc>
        <w:tc>
          <w:tcPr>
            <w:tcW w:w="1024" w:type="dxa"/>
            <w:tcBorders>
              <w:top w:val="nil"/>
              <w:left w:val="single" w:sz="4" w:space="0" w:color="auto"/>
              <w:bottom w:val="nil"/>
              <w:right w:val="nil"/>
            </w:tcBorders>
            <w:shd w:val="clear" w:color="auto" w:fill="auto"/>
            <w:vAlign w:val="center"/>
            <w:hideMark/>
          </w:tcPr>
          <w:p w14:paraId="1E77850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660" w:type="dxa"/>
            <w:tcBorders>
              <w:top w:val="nil"/>
              <w:left w:val="nil"/>
              <w:bottom w:val="nil"/>
              <w:right w:val="nil"/>
            </w:tcBorders>
            <w:shd w:val="clear" w:color="auto" w:fill="auto"/>
            <w:vAlign w:val="center"/>
            <w:hideMark/>
          </w:tcPr>
          <w:p w14:paraId="6A380548"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022F98E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980" w:type="dxa"/>
            <w:tcBorders>
              <w:top w:val="nil"/>
              <w:left w:val="nil"/>
              <w:bottom w:val="nil"/>
              <w:right w:val="nil"/>
            </w:tcBorders>
            <w:shd w:val="clear" w:color="000000" w:fill="FFFF99"/>
            <w:noWrap/>
            <w:vAlign w:val="bottom"/>
            <w:hideMark/>
          </w:tcPr>
          <w:p w14:paraId="77090E5C" w14:textId="77777777" w:rsidR="008B24F0" w:rsidRPr="002C7683" w:rsidRDefault="008B24F0" w:rsidP="002C7683">
            <w:pPr>
              <w:spacing w:after="0" w:line="240" w:lineRule="auto"/>
              <w:rPr>
                <w:rFonts w:ascii="Calibri" w:eastAsia="Times New Roman" w:hAnsi="Calibri" w:cs="Times New Roman"/>
                <w:color w:val="000000"/>
              </w:rPr>
            </w:pPr>
            <w:r w:rsidRPr="002C7683">
              <w:rPr>
                <w:rFonts w:ascii="Calibri" w:eastAsia="Times New Roman" w:hAnsi="Calibri" w:cs="Times New Roman"/>
                <w:color w:val="000000"/>
              </w:rPr>
              <w:t>92 (137)</w:t>
            </w:r>
          </w:p>
        </w:tc>
        <w:tc>
          <w:tcPr>
            <w:tcW w:w="1140" w:type="dxa"/>
            <w:tcBorders>
              <w:top w:val="nil"/>
              <w:left w:val="single" w:sz="4" w:space="0" w:color="auto"/>
              <w:bottom w:val="nil"/>
              <w:right w:val="nil"/>
            </w:tcBorders>
            <w:shd w:val="clear" w:color="auto" w:fill="auto"/>
            <w:vAlign w:val="center"/>
            <w:hideMark/>
          </w:tcPr>
          <w:p w14:paraId="3178CDB8"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20" w:type="dxa"/>
            <w:tcBorders>
              <w:top w:val="nil"/>
              <w:left w:val="nil"/>
              <w:bottom w:val="nil"/>
              <w:right w:val="nil"/>
            </w:tcBorders>
            <w:shd w:val="clear" w:color="000000" w:fill="FFFF99"/>
            <w:vAlign w:val="center"/>
            <w:hideMark/>
          </w:tcPr>
          <w:p w14:paraId="0278E4CA"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92 (130)</w:t>
            </w:r>
          </w:p>
        </w:tc>
        <w:tc>
          <w:tcPr>
            <w:tcW w:w="1229" w:type="dxa"/>
            <w:tcBorders>
              <w:top w:val="nil"/>
              <w:left w:val="single" w:sz="4" w:space="0" w:color="auto"/>
              <w:bottom w:val="nil"/>
              <w:right w:val="single" w:sz="4" w:space="0" w:color="auto"/>
            </w:tcBorders>
            <w:shd w:val="clear" w:color="auto" w:fill="auto"/>
            <w:vAlign w:val="center"/>
            <w:hideMark/>
          </w:tcPr>
          <w:p w14:paraId="72EDBDCC" w14:textId="4145E992"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nil"/>
              <w:right w:val="nil"/>
            </w:tcBorders>
            <w:shd w:val="clear" w:color="auto" w:fill="auto"/>
            <w:vAlign w:val="center"/>
            <w:hideMark/>
          </w:tcPr>
          <w:p w14:paraId="25971F98" w14:textId="49C875CE"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nil"/>
              <w:right w:val="nil"/>
            </w:tcBorders>
            <w:shd w:val="clear" w:color="auto" w:fill="auto"/>
            <w:vAlign w:val="center"/>
            <w:hideMark/>
          </w:tcPr>
          <w:p w14:paraId="31A3C497"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nil"/>
              <w:right w:val="nil"/>
            </w:tcBorders>
            <w:shd w:val="clear" w:color="000000" w:fill="C4D79B"/>
            <w:vAlign w:val="center"/>
            <w:hideMark/>
          </w:tcPr>
          <w:p w14:paraId="72B99B6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98 (160)</w:t>
            </w:r>
          </w:p>
        </w:tc>
        <w:tc>
          <w:tcPr>
            <w:tcW w:w="1060" w:type="dxa"/>
            <w:tcBorders>
              <w:top w:val="nil"/>
              <w:left w:val="single" w:sz="4" w:space="0" w:color="auto"/>
              <w:bottom w:val="nil"/>
              <w:right w:val="nil"/>
            </w:tcBorders>
            <w:shd w:val="clear" w:color="auto" w:fill="auto"/>
            <w:vAlign w:val="center"/>
            <w:hideMark/>
          </w:tcPr>
          <w:p w14:paraId="558CF592"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nil"/>
              <w:right w:val="nil"/>
            </w:tcBorders>
            <w:shd w:val="clear" w:color="auto" w:fill="auto"/>
            <w:vAlign w:val="center"/>
            <w:hideMark/>
          </w:tcPr>
          <w:p w14:paraId="1BB5D2CF"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8B24F0" w:rsidRPr="002C7683" w14:paraId="63CCB55B" w14:textId="77777777" w:rsidTr="008B24F0">
        <w:trPr>
          <w:trHeight w:val="315"/>
        </w:trPr>
        <w:tc>
          <w:tcPr>
            <w:tcW w:w="1460" w:type="dxa"/>
            <w:tcBorders>
              <w:top w:val="nil"/>
              <w:left w:val="nil"/>
              <w:bottom w:val="single" w:sz="12" w:space="0" w:color="000000"/>
              <w:right w:val="nil"/>
            </w:tcBorders>
            <w:shd w:val="clear" w:color="auto" w:fill="auto"/>
            <w:vAlign w:val="center"/>
            <w:hideMark/>
          </w:tcPr>
          <w:p w14:paraId="2543C01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 </w:t>
            </w:r>
          </w:p>
        </w:tc>
        <w:tc>
          <w:tcPr>
            <w:tcW w:w="1380" w:type="dxa"/>
            <w:tcBorders>
              <w:top w:val="nil"/>
              <w:left w:val="nil"/>
              <w:bottom w:val="single" w:sz="12" w:space="0" w:color="000000"/>
              <w:right w:val="nil"/>
            </w:tcBorders>
            <w:shd w:val="clear" w:color="000000" w:fill="DAEEF3"/>
            <w:vAlign w:val="center"/>
            <w:hideMark/>
          </w:tcPr>
          <w:p w14:paraId="332C8D0B"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Rachuounyo</w:t>
            </w:r>
          </w:p>
        </w:tc>
        <w:tc>
          <w:tcPr>
            <w:tcW w:w="1024" w:type="dxa"/>
            <w:tcBorders>
              <w:top w:val="nil"/>
              <w:left w:val="single" w:sz="4" w:space="0" w:color="auto"/>
              <w:bottom w:val="single" w:sz="12" w:space="0" w:color="auto"/>
              <w:right w:val="nil"/>
            </w:tcBorders>
            <w:shd w:val="clear" w:color="auto" w:fill="auto"/>
            <w:vAlign w:val="center"/>
            <w:hideMark/>
          </w:tcPr>
          <w:p w14:paraId="4F2BA74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660" w:type="dxa"/>
            <w:tcBorders>
              <w:top w:val="nil"/>
              <w:left w:val="nil"/>
              <w:bottom w:val="single" w:sz="12" w:space="0" w:color="auto"/>
              <w:right w:val="nil"/>
            </w:tcBorders>
            <w:shd w:val="clear" w:color="auto" w:fill="auto"/>
            <w:vAlign w:val="center"/>
            <w:hideMark/>
          </w:tcPr>
          <w:p w14:paraId="58BE19A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single" w:sz="4" w:space="0" w:color="auto"/>
              <w:bottom w:val="single" w:sz="12" w:space="0" w:color="auto"/>
              <w:right w:val="nil"/>
            </w:tcBorders>
            <w:shd w:val="clear" w:color="auto" w:fill="auto"/>
            <w:vAlign w:val="center"/>
            <w:hideMark/>
          </w:tcPr>
          <w:p w14:paraId="0FEBE07C"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980" w:type="dxa"/>
            <w:tcBorders>
              <w:top w:val="nil"/>
              <w:left w:val="nil"/>
              <w:bottom w:val="single" w:sz="12" w:space="0" w:color="auto"/>
              <w:right w:val="nil"/>
            </w:tcBorders>
            <w:shd w:val="clear" w:color="000000" w:fill="FFFF99"/>
            <w:noWrap/>
            <w:vAlign w:val="bottom"/>
            <w:hideMark/>
          </w:tcPr>
          <w:p w14:paraId="670FB855" w14:textId="77777777" w:rsidR="008B24F0" w:rsidRPr="002C7683" w:rsidRDefault="008B24F0" w:rsidP="002C7683">
            <w:pPr>
              <w:spacing w:after="0" w:line="240" w:lineRule="auto"/>
              <w:rPr>
                <w:rFonts w:ascii="Calibri" w:eastAsia="Times New Roman" w:hAnsi="Calibri" w:cs="Times New Roman"/>
                <w:color w:val="000000"/>
              </w:rPr>
            </w:pPr>
            <w:r w:rsidRPr="002C7683">
              <w:rPr>
                <w:rFonts w:ascii="Calibri" w:eastAsia="Times New Roman" w:hAnsi="Calibri" w:cs="Times New Roman"/>
                <w:color w:val="000000"/>
              </w:rPr>
              <w:t>86 (102)</w:t>
            </w:r>
          </w:p>
        </w:tc>
        <w:tc>
          <w:tcPr>
            <w:tcW w:w="1140" w:type="dxa"/>
            <w:tcBorders>
              <w:top w:val="nil"/>
              <w:left w:val="single" w:sz="4" w:space="0" w:color="auto"/>
              <w:bottom w:val="single" w:sz="12" w:space="0" w:color="auto"/>
              <w:right w:val="nil"/>
            </w:tcBorders>
            <w:shd w:val="clear" w:color="auto" w:fill="auto"/>
            <w:vAlign w:val="center"/>
            <w:hideMark/>
          </w:tcPr>
          <w:p w14:paraId="611F7310"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20" w:type="dxa"/>
            <w:tcBorders>
              <w:top w:val="nil"/>
              <w:left w:val="nil"/>
              <w:bottom w:val="single" w:sz="12" w:space="0" w:color="auto"/>
              <w:right w:val="nil"/>
            </w:tcBorders>
            <w:shd w:val="clear" w:color="000000" w:fill="FFFF99"/>
            <w:vAlign w:val="center"/>
            <w:hideMark/>
          </w:tcPr>
          <w:p w14:paraId="0E8E1305"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85 (102)</w:t>
            </w:r>
          </w:p>
        </w:tc>
        <w:tc>
          <w:tcPr>
            <w:tcW w:w="1229" w:type="dxa"/>
            <w:tcBorders>
              <w:top w:val="nil"/>
              <w:left w:val="single" w:sz="4" w:space="0" w:color="auto"/>
              <w:bottom w:val="single" w:sz="12" w:space="0" w:color="auto"/>
              <w:right w:val="single" w:sz="4" w:space="0" w:color="auto"/>
            </w:tcBorders>
            <w:shd w:val="clear" w:color="auto" w:fill="auto"/>
            <w:vAlign w:val="center"/>
            <w:hideMark/>
          </w:tcPr>
          <w:p w14:paraId="7B7C50FF" w14:textId="528D69B2"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140" w:type="dxa"/>
            <w:tcBorders>
              <w:top w:val="nil"/>
              <w:left w:val="nil"/>
              <w:bottom w:val="single" w:sz="12" w:space="0" w:color="auto"/>
              <w:right w:val="nil"/>
            </w:tcBorders>
            <w:shd w:val="clear" w:color="auto" w:fill="auto"/>
            <w:vAlign w:val="center"/>
            <w:hideMark/>
          </w:tcPr>
          <w:p w14:paraId="6B3C50F4" w14:textId="2F65504A" w:rsidR="008B24F0" w:rsidRPr="002C7683" w:rsidRDefault="008B24F0" w:rsidP="008B24F0">
            <w:pPr>
              <w:spacing w:after="0" w:line="240" w:lineRule="auto"/>
              <w:jc w:val="center"/>
              <w:rPr>
                <w:rFonts w:ascii="Calibri" w:eastAsia="Times New Roman" w:hAnsi="Calibri" w:cs="Times New Roman"/>
                <w:color w:val="000000"/>
                <w:sz w:val="20"/>
                <w:szCs w:val="20"/>
              </w:rPr>
            </w:pPr>
            <w:r w:rsidRPr="009E5FBC">
              <w:rPr>
                <w:rFonts w:ascii="Calibri" w:eastAsia="Times New Roman" w:hAnsi="Calibri" w:cs="Times New Roman"/>
                <w:color w:val="000000"/>
                <w:sz w:val="20"/>
                <w:szCs w:val="20"/>
              </w:rPr>
              <w:t>na</w:t>
            </w:r>
          </w:p>
        </w:tc>
        <w:tc>
          <w:tcPr>
            <w:tcW w:w="1060" w:type="dxa"/>
            <w:tcBorders>
              <w:top w:val="nil"/>
              <w:left w:val="single" w:sz="4" w:space="0" w:color="auto"/>
              <w:bottom w:val="single" w:sz="12" w:space="0" w:color="auto"/>
              <w:right w:val="nil"/>
            </w:tcBorders>
            <w:shd w:val="clear" w:color="auto" w:fill="auto"/>
            <w:vAlign w:val="center"/>
            <w:hideMark/>
          </w:tcPr>
          <w:p w14:paraId="03FA8679"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40" w:type="dxa"/>
            <w:tcBorders>
              <w:top w:val="nil"/>
              <w:left w:val="nil"/>
              <w:bottom w:val="single" w:sz="12" w:space="0" w:color="auto"/>
              <w:right w:val="single" w:sz="4" w:space="0" w:color="auto"/>
            </w:tcBorders>
            <w:shd w:val="clear" w:color="auto" w:fill="auto"/>
            <w:vAlign w:val="center"/>
            <w:hideMark/>
          </w:tcPr>
          <w:p w14:paraId="3D057DBD"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1060" w:type="dxa"/>
            <w:tcBorders>
              <w:top w:val="nil"/>
              <w:left w:val="nil"/>
              <w:bottom w:val="single" w:sz="12" w:space="0" w:color="auto"/>
              <w:right w:val="nil"/>
            </w:tcBorders>
            <w:shd w:val="clear" w:color="auto" w:fill="auto"/>
            <w:vAlign w:val="center"/>
            <w:hideMark/>
          </w:tcPr>
          <w:p w14:paraId="16B594D4"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c>
          <w:tcPr>
            <w:tcW w:w="760" w:type="dxa"/>
            <w:tcBorders>
              <w:top w:val="nil"/>
              <w:left w:val="nil"/>
              <w:bottom w:val="single" w:sz="12" w:space="0" w:color="auto"/>
              <w:right w:val="nil"/>
            </w:tcBorders>
            <w:shd w:val="clear" w:color="auto" w:fill="auto"/>
            <w:vAlign w:val="center"/>
            <w:hideMark/>
          </w:tcPr>
          <w:p w14:paraId="4F1B4256" w14:textId="77777777" w:rsidR="008B24F0" w:rsidRPr="002C7683" w:rsidRDefault="008B24F0" w:rsidP="002C7683">
            <w:pPr>
              <w:spacing w:after="0" w:line="240" w:lineRule="auto"/>
              <w:jc w:val="center"/>
              <w:rPr>
                <w:rFonts w:ascii="Calibri" w:eastAsia="Times New Roman" w:hAnsi="Calibri" w:cs="Times New Roman"/>
                <w:color w:val="000000"/>
                <w:sz w:val="20"/>
                <w:szCs w:val="20"/>
              </w:rPr>
            </w:pPr>
            <w:r w:rsidRPr="002C7683">
              <w:rPr>
                <w:rFonts w:ascii="Calibri" w:eastAsia="Times New Roman" w:hAnsi="Calibri" w:cs="Times New Roman"/>
                <w:color w:val="000000"/>
                <w:sz w:val="20"/>
                <w:szCs w:val="20"/>
              </w:rPr>
              <w:t>na</w:t>
            </w:r>
          </w:p>
        </w:tc>
      </w:tr>
      <w:tr w:rsidR="002C7683" w:rsidRPr="002C7683" w14:paraId="1BF8AE04" w14:textId="77777777" w:rsidTr="002C7683">
        <w:trPr>
          <w:trHeight w:val="300"/>
        </w:trPr>
        <w:tc>
          <w:tcPr>
            <w:tcW w:w="1460" w:type="dxa"/>
            <w:tcBorders>
              <w:top w:val="nil"/>
              <w:left w:val="nil"/>
              <w:bottom w:val="nil"/>
              <w:right w:val="nil"/>
            </w:tcBorders>
            <w:shd w:val="clear" w:color="auto" w:fill="auto"/>
            <w:noWrap/>
            <w:vAlign w:val="bottom"/>
            <w:hideMark/>
          </w:tcPr>
          <w:p w14:paraId="3F565547" w14:textId="77777777" w:rsidR="002C7683" w:rsidRPr="002C7683" w:rsidRDefault="002C7683" w:rsidP="002C7683">
            <w:pPr>
              <w:spacing w:after="0" w:line="240" w:lineRule="auto"/>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14:paraId="6E1249E0" w14:textId="77777777" w:rsidR="002C7683" w:rsidRPr="002C7683" w:rsidRDefault="002C7683" w:rsidP="002C7683">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14:paraId="4EA90259" w14:textId="77777777" w:rsidR="002C7683" w:rsidRPr="002C7683" w:rsidRDefault="002C7683" w:rsidP="002C7683">
            <w:pPr>
              <w:spacing w:after="0" w:line="240" w:lineRule="auto"/>
              <w:rPr>
                <w:rFonts w:ascii="Calibri" w:eastAsia="Times New Roman" w:hAnsi="Calibri" w:cs="Times New Roman"/>
                <w:color w:val="000000"/>
              </w:rPr>
            </w:pPr>
          </w:p>
        </w:tc>
        <w:tc>
          <w:tcPr>
            <w:tcW w:w="660" w:type="dxa"/>
            <w:tcBorders>
              <w:top w:val="nil"/>
              <w:left w:val="nil"/>
              <w:bottom w:val="nil"/>
              <w:right w:val="nil"/>
            </w:tcBorders>
            <w:shd w:val="clear" w:color="auto" w:fill="auto"/>
            <w:noWrap/>
            <w:vAlign w:val="bottom"/>
            <w:hideMark/>
          </w:tcPr>
          <w:p w14:paraId="44CBE06E" w14:textId="77777777" w:rsidR="002C7683" w:rsidRPr="002C7683" w:rsidRDefault="002C7683" w:rsidP="002C768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5C6DBC78" w14:textId="77777777" w:rsidR="002C7683" w:rsidRPr="002C7683" w:rsidRDefault="002C7683" w:rsidP="002C7683">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14:paraId="78E41FA2" w14:textId="77777777" w:rsidR="002C7683" w:rsidRPr="002C7683" w:rsidRDefault="002C7683" w:rsidP="002C7683">
            <w:pPr>
              <w:spacing w:after="0" w:line="240" w:lineRule="auto"/>
              <w:rPr>
                <w:rFonts w:ascii="Calibri" w:eastAsia="Times New Roman" w:hAnsi="Calibri" w:cs="Times New Roman"/>
                <w:color w:val="000000"/>
              </w:rPr>
            </w:pPr>
          </w:p>
        </w:tc>
        <w:tc>
          <w:tcPr>
            <w:tcW w:w="1140" w:type="dxa"/>
            <w:tcBorders>
              <w:top w:val="nil"/>
              <w:left w:val="nil"/>
              <w:bottom w:val="nil"/>
              <w:right w:val="nil"/>
            </w:tcBorders>
            <w:shd w:val="clear" w:color="auto" w:fill="auto"/>
            <w:noWrap/>
            <w:vAlign w:val="bottom"/>
            <w:hideMark/>
          </w:tcPr>
          <w:p w14:paraId="629E7419" w14:textId="77777777" w:rsidR="002C7683" w:rsidRPr="002C7683" w:rsidRDefault="002C7683" w:rsidP="002C7683">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14:paraId="73D8D2CC" w14:textId="77777777" w:rsidR="002C7683" w:rsidRPr="002C7683" w:rsidRDefault="002C7683" w:rsidP="002C7683">
            <w:pPr>
              <w:spacing w:after="0" w:line="240" w:lineRule="auto"/>
              <w:rPr>
                <w:rFonts w:ascii="Calibri" w:eastAsia="Times New Roman" w:hAnsi="Calibri" w:cs="Times New Roman"/>
                <w:color w:val="000000"/>
              </w:rPr>
            </w:pPr>
          </w:p>
        </w:tc>
        <w:tc>
          <w:tcPr>
            <w:tcW w:w="1229" w:type="dxa"/>
            <w:tcBorders>
              <w:top w:val="nil"/>
              <w:left w:val="nil"/>
              <w:bottom w:val="nil"/>
              <w:right w:val="nil"/>
            </w:tcBorders>
            <w:shd w:val="clear" w:color="auto" w:fill="auto"/>
            <w:noWrap/>
            <w:vAlign w:val="bottom"/>
            <w:hideMark/>
          </w:tcPr>
          <w:p w14:paraId="601BD5A4" w14:textId="77777777" w:rsidR="002C7683" w:rsidRPr="002C7683" w:rsidRDefault="002C7683" w:rsidP="002C7683">
            <w:pPr>
              <w:spacing w:after="0" w:line="240" w:lineRule="auto"/>
              <w:rPr>
                <w:rFonts w:ascii="Calibri" w:eastAsia="Times New Roman" w:hAnsi="Calibri" w:cs="Times New Roman"/>
                <w:color w:val="000000"/>
              </w:rPr>
            </w:pPr>
          </w:p>
        </w:tc>
        <w:tc>
          <w:tcPr>
            <w:tcW w:w="1140" w:type="dxa"/>
            <w:tcBorders>
              <w:top w:val="nil"/>
              <w:left w:val="nil"/>
              <w:bottom w:val="nil"/>
              <w:right w:val="nil"/>
            </w:tcBorders>
            <w:shd w:val="clear" w:color="auto" w:fill="auto"/>
            <w:noWrap/>
            <w:vAlign w:val="bottom"/>
            <w:hideMark/>
          </w:tcPr>
          <w:p w14:paraId="26DFE665" w14:textId="77777777" w:rsidR="002C7683" w:rsidRPr="002C7683" w:rsidRDefault="002C7683" w:rsidP="002C768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76968728" w14:textId="77777777" w:rsidR="002C7683" w:rsidRPr="002C7683" w:rsidRDefault="002C7683" w:rsidP="002C7683">
            <w:pPr>
              <w:spacing w:after="0" w:line="240" w:lineRule="auto"/>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07CBFAE7" w14:textId="77777777" w:rsidR="002C7683" w:rsidRPr="002C7683" w:rsidRDefault="002C7683" w:rsidP="002C768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37651CA7" w14:textId="77777777" w:rsidR="002C7683" w:rsidRPr="002C7683" w:rsidRDefault="002C7683" w:rsidP="002C7683">
            <w:pPr>
              <w:spacing w:after="0" w:line="240" w:lineRule="auto"/>
              <w:rPr>
                <w:rFonts w:ascii="Calibri" w:eastAsia="Times New Roman" w:hAnsi="Calibri" w:cs="Times New Roman"/>
                <w:color w:val="000000"/>
              </w:rPr>
            </w:pPr>
          </w:p>
        </w:tc>
        <w:tc>
          <w:tcPr>
            <w:tcW w:w="760" w:type="dxa"/>
            <w:tcBorders>
              <w:top w:val="nil"/>
              <w:left w:val="nil"/>
              <w:bottom w:val="nil"/>
              <w:right w:val="nil"/>
            </w:tcBorders>
            <w:shd w:val="clear" w:color="auto" w:fill="auto"/>
            <w:noWrap/>
            <w:vAlign w:val="bottom"/>
            <w:hideMark/>
          </w:tcPr>
          <w:p w14:paraId="3D08F701" w14:textId="77777777" w:rsidR="002C7683" w:rsidRPr="002C7683" w:rsidRDefault="002C7683" w:rsidP="002C7683">
            <w:pPr>
              <w:spacing w:after="0" w:line="240" w:lineRule="auto"/>
              <w:rPr>
                <w:rFonts w:ascii="Calibri" w:eastAsia="Times New Roman" w:hAnsi="Calibri" w:cs="Times New Roman"/>
                <w:color w:val="000000"/>
              </w:rPr>
            </w:pPr>
          </w:p>
        </w:tc>
      </w:tr>
      <w:tr w:rsidR="002C7683" w:rsidRPr="002C7683" w14:paraId="2977E41B" w14:textId="77777777" w:rsidTr="002C7683">
        <w:trPr>
          <w:trHeight w:val="280"/>
        </w:trPr>
        <w:tc>
          <w:tcPr>
            <w:tcW w:w="1460" w:type="dxa"/>
            <w:tcBorders>
              <w:top w:val="nil"/>
              <w:left w:val="nil"/>
              <w:bottom w:val="nil"/>
              <w:right w:val="nil"/>
            </w:tcBorders>
            <w:shd w:val="clear" w:color="000000" w:fill="DAEEF3"/>
            <w:noWrap/>
            <w:vAlign w:val="bottom"/>
            <w:hideMark/>
          </w:tcPr>
          <w:p w14:paraId="2E38A253" w14:textId="3C5E7D8F" w:rsidR="002C7683" w:rsidRPr="002C7683" w:rsidRDefault="002C7683" w:rsidP="002C7683">
            <w:pPr>
              <w:spacing w:after="0" w:line="240" w:lineRule="auto"/>
              <w:rPr>
                <w:rFonts w:ascii="Calibri" w:eastAsia="Times New Roman" w:hAnsi="Calibri" w:cs="Times New Roman"/>
                <w:color w:val="000000"/>
              </w:rPr>
            </w:pPr>
            <w:r w:rsidRPr="002C7683">
              <w:rPr>
                <w:rFonts w:ascii="Calibri" w:eastAsia="Times New Roman" w:hAnsi="Calibri" w:cs="Times New Roman"/>
                <w:color w:val="000000"/>
              </w:rPr>
              <w:t>IRS districts</w:t>
            </w:r>
          </w:p>
        </w:tc>
        <w:tc>
          <w:tcPr>
            <w:tcW w:w="1380" w:type="dxa"/>
            <w:tcBorders>
              <w:top w:val="nil"/>
              <w:left w:val="nil"/>
              <w:bottom w:val="nil"/>
              <w:right w:val="nil"/>
            </w:tcBorders>
            <w:shd w:val="clear" w:color="auto" w:fill="auto"/>
            <w:noWrap/>
            <w:vAlign w:val="bottom"/>
            <w:hideMark/>
          </w:tcPr>
          <w:p w14:paraId="4DB81FF2" w14:textId="77777777" w:rsidR="002C7683" w:rsidRPr="002C7683" w:rsidRDefault="002C7683" w:rsidP="002C7683">
            <w:pPr>
              <w:spacing w:after="0" w:line="240" w:lineRule="auto"/>
              <w:rPr>
                <w:rFonts w:ascii="Calibri" w:eastAsia="Times New Roman" w:hAnsi="Calibri" w:cs="Times New Roman"/>
                <w:color w:val="000000"/>
              </w:rPr>
            </w:pPr>
          </w:p>
        </w:tc>
        <w:tc>
          <w:tcPr>
            <w:tcW w:w="1024" w:type="dxa"/>
            <w:tcBorders>
              <w:top w:val="nil"/>
              <w:left w:val="nil"/>
              <w:bottom w:val="nil"/>
              <w:right w:val="nil"/>
            </w:tcBorders>
            <w:shd w:val="clear" w:color="auto" w:fill="auto"/>
            <w:noWrap/>
            <w:vAlign w:val="bottom"/>
            <w:hideMark/>
          </w:tcPr>
          <w:p w14:paraId="2BAE5FEE" w14:textId="77777777" w:rsidR="002C7683" w:rsidRPr="002C7683" w:rsidRDefault="002C7683" w:rsidP="002C7683">
            <w:pPr>
              <w:spacing w:after="0" w:line="240" w:lineRule="auto"/>
              <w:rPr>
                <w:rFonts w:ascii="Calibri" w:eastAsia="Times New Roman" w:hAnsi="Calibri" w:cs="Times New Roman"/>
                <w:color w:val="000000"/>
              </w:rPr>
            </w:pPr>
          </w:p>
        </w:tc>
        <w:tc>
          <w:tcPr>
            <w:tcW w:w="660" w:type="dxa"/>
            <w:tcBorders>
              <w:top w:val="nil"/>
              <w:left w:val="nil"/>
              <w:bottom w:val="nil"/>
              <w:right w:val="nil"/>
            </w:tcBorders>
            <w:shd w:val="clear" w:color="auto" w:fill="auto"/>
            <w:noWrap/>
            <w:vAlign w:val="bottom"/>
            <w:hideMark/>
          </w:tcPr>
          <w:p w14:paraId="5BA2FF35" w14:textId="77777777" w:rsidR="002C7683" w:rsidRPr="002C7683" w:rsidRDefault="002C7683" w:rsidP="002C768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1725749D" w14:textId="77777777" w:rsidR="002C7683" w:rsidRPr="002C7683" w:rsidRDefault="002C7683" w:rsidP="002C7683">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14:paraId="12F77524" w14:textId="77777777" w:rsidR="002C7683" w:rsidRPr="002C7683" w:rsidRDefault="002C7683" w:rsidP="002C7683">
            <w:pPr>
              <w:spacing w:after="0" w:line="240" w:lineRule="auto"/>
              <w:rPr>
                <w:rFonts w:ascii="Calibri" w:eastAsia="Times New Roman" w:hAnsi="Calibri" w:cs="Times New Roman"/>
                <w:color w:val="000000"/>
              </w:rPr>
            </w:pPr>
          </w:p>
        </w:tc>
        <w:tc>
          <w:tcPr>
            <w:tcW w:w="1140" w:type="dxa"/>
            <w:tcBorders>
              <w:top w:val="nil"/>
              <w:left w:val="nil"/>
              <w:bottom w:val="nil"/>
              <w:right w:val="nil"/>
            </w:tcBorders>
            <w:shd w:val="clear" w:color="auto" w:fill="auto"/>
            <w:noWrap/>
            <w:vAlign w:val="bottom"/>
            <w:hideMark/>
          </w:tcPr>
          <w:p w14:paraId="3A55B235" w14:textId="77777777" w:rsidR="002C7683" w:rsidRPr="002C7683" w:rsidRDefault="002C7683" w:rsidP="002C7683">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14:paraId="04A263B7" w14:textId="77777777" w:rsidR="002C7683" w:rsidRPr="002C7683" w:rsidRDefault="002C7683" w:rsidP="002C7683">
            <w:pPr>
              <w:spacing w:after="0" w:line="240" w:lineRule="auto"/>
              <w:rPr>
                <w:rFonts w:ascii="Calibri" w:eastAsia="Times New Roman" w:hAnsi="Calibri" w:cs="Times New Roman"/>
                <w:color w:val="000000"/>
              </w:rPr>
            </w:pPr>
          </w:p>
        </w:tc>
        <w:tc>
          <w:tcPr>
            <w:tcW w:w="1229" w:type="dxa"/>
            <w:tcBorders>
              <w:top w:val="nil"/>
              <w:left w:val="nil"/>
              <w:bottom w:val="nil"/>
              <w:right w:val="nil"/>
            </w:tcBorders>
            <w:shd w:val="clear" w:color="auto" w:fill="auto"/>
            <w:noWrap/>
            <w:vAlign w:val="bottom"/>
            <w:hideMark/>
          </w:tcPr>
          <w:p w14:paraId="64D80964" w14:textId="77777777" w:rsidR="002C7683" w:rsidRPr="002C7683" w:rsidRDefault="002C7683" w:rsidP="002C7683">
            <w:pPr>
              <w:spacing w:after="0" w:line="240" w:lineRule="auto"/>
              <w:rPr>
                <w:rFonts w:ascii="Calibri" w:eastAsia="Times New Roman" w:hAnsi="Calibri" w:cs="Times New Roman"/>
                <w:color w:val="000000"/>
              </w:rPr>
            </w:pPr>
          </w:p>
        </w:tc>
        <w:tc>
          <w:tcPr>
            <w:tcW w:w="1140" w:type="dxa"/>
            <w:tcBorders>
              <w:top w:val="nil"/>
              <w:left w:val="nil"/>
              <w:bottom w:val="nil"/>
              <w:right w:val="nil"/>
            </w:tcBorders>
            <w:shd w:val="clear" w:color="auto" w:fill="auto"/>
            <w:noWrap/>
            <w:vAlign w:val="bottom"/>
            <w:hideMark/>
          </w:tcPr>
          <w:p w14:paraId="4EED3E15" w14:textId="77777777" w:rsidR="002C7683" w:rsidRPr="002C7683" w:rsidRDefault="002C7683" w:rsidP="002C768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7E739606" w14:textId="77777777" w:rsidR="002C7683" w:rsidRPr="002C7683" w:rsidRDefault="002C7683" w:rsidP="002C7683">
            <w:pPr>
              <w:spacing w:after="0" w:line="240" w:lineRule="auto"/>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334F61B0" w14:textId="77777777" w:rsidR="002C7683" w:rsidRPr="002C7683" w:rsidRDefault="002C7683" w:rsidP="002C7683">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07635A02" w14:textId="77777777" w:rsidR="002C7683" w:rsidRPr="002C7683" w:rsidRDefault="002C7683" w:rsidP="002C7683">
            <w:pPr>
              <w:spacing w:after="0" w:line="240" w:lineRule="auto"/>
              <w:rPr>
                <w:rFonts w:ascii="Calibri" w:eastAsia="Times New Roman" w:hAnsi="Calibri" w:cs="Times New Roman"/>
                <w:color w:val="000000"/>
              </w:rPr>
            </w:pPr>
          </w:p>
        </w:tc>
        <w:tc>
          <w:tcPr>
            <w:tcW w:w="760" w:type="dxa"/>
            <w:tcBorders>
              <w:top w:val="nil"/>
              <w:left w:val="nil"/>
              <w:bottom w:val="nil"/>
              <w:right w:val="nil"/>
            </w:tcBorders>
            <w:shd w:val="clear" w:color="auto" w:fill="auto"/>
            <w:noWrap/>
            <w:vAlign w:val="bottom"/>
            <w:hideMark/>
          </w:tcPr>
          <w:p w14:paraId="0980B3A1" w14:textId="77777777" w:rsidR="002C7683" w:rsidRPr="002C7683" w:rsidRDefault="002C7683" w:rsidP="002C7683">
            <w:pPr>
              <w:spacing w:after="0" w:line="240" w:lineRule="auto"/>
              <w:rPr>
                <w:rFonts w:ascii="Calibri" w:eastAsia="Times New Roman" w:hAnsi="Calibri" w:cs="Times New Roman"/>
                <w:color w:val="000000"/>
              </w:rPr>
            </w:pPr>
          </w:p>
        </w:tc>
      </w:tr>
    </w:tbl>
    <w:p w14:paraId="7DA01FC2" w14:textId="4CCACCBB" w:rsidR="00296025" w:rsidRDefault="00296025">
      <w:pPr>
        <w:sectPr w:rsidR="00296025" w:rsidSect="002C7683">
          <w:pgSz w:w="15840" w:h="12240" w:orient="landscape"/>
          <w:pgMar w:top="1440" w:right="259" w:bottom="1440" w:left="432" w:header="720" w:footer="720" w:gutter="0"/>
          <w:cols w:space="720"/>
          <w:docGrid w:linePitch="360"/>
        </w:sectPr>
      </w:pPr>
    </w:p>
    <w:p w14:paraId="5F50F63D" w14:textId="77777777" w:rsidR="002C7683" w:rsidRDefault="002C7683" w:rsidP="002C7683">
      <w:pPr>
        <w:jc w:val="center"/>
      </w:pPr>
      <w:r>
        <w:rPr>
          <w:b/>
          <w:sz w:val="28"/>
          <w:szCs w:val="28"/>
          <w:u w:val="single"/>
        </w:rPr>
        <w:lastRenderedPageBreak/>
        <w:t>LIBERIA</w:t>
      </w:r>
    </w:p>
    <w:p w14:paraId="0A72B04B" w14:textId="77777777" w:rsidR="00841486" w:rsidRDefault="00841486" w:rsidP="005A4034">
      <w:pPr>
        <w:jc w:val="center"/>
      </w:pPr>
    </w:p>
    <w:p w14:paraId="09DD2E85" w14:textId="1AC6115E" w:rsidR="00E8020E" w:rsidRPr="00A34E94" w:rsidRDefault="00E8020E" w:rsidP="00E8020E">
      <w:pPr>
        <w:rPr>
          <w:rFonts w:ascii="Arial" w:hAnsi="Arial" w:cs="Arial"/>
          <w:b/>
          <w:sz w:val="20"/>
          <w:szCs w:val="20"/>
        </w:rPr>
      </w:pPr>
      <w:r>
        <w:t xml:space="preserve">Liberia has been </w:t>
      </w:r>
      <w:r w:rsidR="00846C85">
        <w:t>conducting</w:t>
      </w:r>
      <w:r>
        <w:t xml:space="preserve"> P</w:t>
      </w:r>
      <w:r w:rsidR="00A34E94">
        <w:t>MI-</w:t>
      </w:r>
      <w:r>
        <w:t xml:space="preserve">supported IRS since 2009. </w:t>
      </w:r>
      <w:r w:rsidR="00A34E94">
        <w:t xml:space="preserve">PMI is the main supporter of IRS. In collaboration with PMI, three </w:t>
      </w:r>
      <w:r w:rsidR="00A34E94">
        <w:rPr>
          <w:rFonts w:ascii="Arial" w:hAnsi="Arial" w:cs="Arial"/>
          <w:sz w:val="20"/>
          <w:szCs w:val="20"/>
        </w:rPr>
        <w:t>small, private firms have contributed modestly to IRS in their catchment areas.</w:t>
      </w:r>
      <w:r>
        <w:t xml:space="preserve"> In 2009</w:t>
      </w:r>
      <w:r w:rsidR="00846C85">
        <w:t>,</w:t>
      </w:r>
      <w:r>
        <w:t xml:space="preserve"> IRS with pyrethroids occurred in three districts in Grand Bassa and Margibi counties. In 2010</w:t>
      </w:r>
      <w:r w:rsidR="00846C85">
        <w:t>,</w:t>
      </w:r>
      <w:r>
        <w:t xml:space="preserve"> pyrethroids were sprayed in 8 districts in Grand Bassa, Margibi, and Montserrado.  In 2011, IRS expanded to 14 districts in 5 counties including the new counties of Bong and Nimba. Pyrethroids were used in all districts ex</w:t>
      </w:r>
      <w:r w:rsidR="00846C85">
        <w:t>cept</w:t>
      </w:r>
      <w:r>
        <w:t xml:space="preserve"> those in Bong and Montserrado, which used carbamates and </w:t>
      </w:r>
      <w:r w:rsidR="00846C85">
        <w:t xml:space="preserve">the latter were </w:t>
      </w:r>
      <w:r>
        <w:t>sprayed twice during the year.</w:t>
      </w:r>
      <w:r w:rsidR="00A34E94">
        <w:t xml:space="preserve"> In 2012 a combination of pyrethroids and carbamates will again be sprayed.</w:t>
      </w:r>
    </w:p>
    <w:p w14:paraId="7B3290D6" w14:textId="77777777" w:rsidR="00E8020E" w:rsidRDefault="00E8020E" w:rsidP="00E8020E"/>
    <w:p w14:paraId="5D6442AF" w14:textId="77777777" w:rsidR="00A34E94" w:rsidRPr="00303E4B" w:rsidRDefault="00A34E94" w:rsidP="00A34E94">
      <w:pPr>
        <w:spacing w:before="240" w:after="0"/>
        <w:rPr>
          <w:b/>
        </w:rPr>
      </w:pPr>
      <w:r>
        <w:rPr>
          <w:b/>
        </w:rPr>
        <w:t>COMMENTS ON DATA</w:t>
      </w:r>
      <w:r w:rsidRPr="00303E4B">
        <w:rPr>
          <w:b/>
        </w:rPr>
        <w:t xml:space="preserve">:  </w:t>
      </w:r>
    </w:p>
    <w:p w14:paraId="2819A9AF" w14:textId="2A914623" w:rsidR="00E8020E" w:rsidRDefault="00570195" w:rsidP="00E8020E">
      <w:r>
        <w:t xml:space="preserve">WHO </w:t>
      </w:r>
      <w:r w:rsidR="0047051A">
        <w:t xml:space="preserve">bioassays were conducted on </w:t>
      </w:r>
      <w:r w:rsidR="0047051A" w:rsidRPr="0047051A">
        <w:rPr>
          <w:i/>
        </w:rPr>
        <w:t>Anopheles</w:t>
      </w:r>
      <w:r w:rsidR="0047051A">
        <w:t xml:space="preserve"> </w:t>
      </w:r>
      <w:r w:rsidR="00846C85">
        <w:t xml:space="preserve">spp. </w:t>
      </w:r>
      <w:r w:rsidR="0047051A">
        <w:t xml:space="preserve">mosquitoes reared from </w:t>
      </w:r>
      <w:r>
        <w:t>field-field collected larvae</w:t>
      </w:r>
      <w:r w:rsidR="0047051A">
        <w:t xml:space="preserve">. Only 2010 data specified that the mosquitoes used were </w:t>
      </w:r>
      <w:r w:rsidR="0047051A" w:rsidRPr="0047051A">
        <w:rPr>
          <w:i/>
        </w:rPr>
        <w:t>An. gambiae</w:t>
      </w:r>
      <w:r w:rsidR="0047051A">
        <w:t xml:space="preserve"> s.l.</w:t>
      </w:r>
    </w:p>
    <w:p w14:paraId="0170D56A" w14:textId="77777777" w:rsidR="002E3815" w:rsidRDefault="002E3815" w:rsidP="00E8020E"/>
    <w:p w14:paraId="60B7F45C" w14:textId="77777777" w:rsidR="002E3815" w:rsidRDefault="002E3815" w:rsidP="00E8020E"/>
    <w:p w14:paraId="0C2657C0" w14:textId="5433C24F" w:rsidR="002E3815" w:rsidRDefault="004E75AF" w:rsidP="00E8020E">
      <w:r w:rsidRPr="009710AA">
        <w:rPr>
          <w:b/>
          <w:noProof/>
        </w:rPr>
        <mc:AlternateContent>
          <mc:Choice Requires="wps">
            <w:drawing>
              <wp:anchor distT="0" distB="0" distL="114300" distR="114300" simplePos="0" relativeHeight="251687936" behindDoc="0" locked="0" layoutInCell="1" allowOverlap="1" wp14:anchorId="77968717" wp14:editId="0BEA4BAE">
                <wp:simplePos x="0" y="0"/>
                <wp:positionH relativeFrom="column">
                  <wp:posOffset>-142875</wp:posOffset>
                </wp:positionH>
                <wp:positionV relativeFrom="paragraph">
                  <wp:posOffset>270511</wp:posOffset>
                </wp:positionV>
                <wp:extent cx="6286500" cy="20764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0764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5D2826" w14:textId="77777777" w:rsidR="00AC6C70" w:rsidRPr="007C5994" w:rsidRDefault="00AC6C70" w:rsidP="00841486">
                            <w:pPr>
                              <w:rPr>
                                <w:b/>
                              </w:rPr>
                            </w:pPr>
                            <w:r>
                              <w:rPr>
                                <w:b/>
                              </w:rPr>
                              <w:t>CONCLUSIONS:</w:t>
                            </w:r>
                          </w:p>
                          <w:p w14:paraId="6BDA0ABA" w14:textId="2C26065F" w:rsidR="00AC6C70" w:rsidRDefault="00AC6C70" w:rsidP="004E75AF">
                            <w:pPr>
                              <w:pStyle w:val="ListParagraph"/>
                              <w:numPr>
                                <w:ilvl w:val="0"/>
                                <w:numId w:val="3"/>
                              </w:numPr>
                            </w:pPr>
                            <w:r>
                              <w:t>Taking into consideration the low numbers of mosquitoes tested, probable resistance to pyrethroids is likely in all 5 IRS counties</w:t>
                            </w:r>
                          </w:p>
                          <w:p w14:paraId="713AE7A1" w14:textId="1F1CA317" w:rsidR="00AC6C70" w:rsidRDefault="00AC6C70" w:rsidP="004E75AF">
                            <w:pPr>
                              <w:pStyle w:val="ListParagraph"/>
                              <w:numPr>
                                <w:ilvl w:val="0"/>
                                <w:numId w:val="3"/>
                              </w:numPr>
                            </w:pPr>
                            <w:r>
                              <w:t>2011 data show that there appears to be full susceptibility to organophosphates, and there was  full susceptibility to DDT when tests were last conducted in 2009 in Grand Bassa, Margibi, and Montserrado</w:t>
                            </w:r>
                          </w:p>
                          <w:p w14:paraId="63DCE50B" w14:textId="03D40F22" w:rsidR="00AC6C70" w:rsidRDefault="00AC6C70" w:rsidP="004E75AF">
                            <w:pPr>
                              <w:pStyle w:val="ListParagraph"/>
                              <w:numPr>
                                <w:ilvl w:val="0"/>
                                <w:numId w:val="3"/>
                              </w:numPr>
                            </w:pPr>
                            <w:r>
                              <w:t>While there is full susceptibility to carbamates in Margibi, Montserrado , and Nimba, there is probable resistance to carbamates being seen in Grand Bassa and Bong</w:t>
                            </w:r>
                            <w:ins w:id="1" w:author="Beavers, Gregory (GH/HIDN)" w:date="2012-05-30T13:35:00Z">
                              <w:r>
                                <w:t xml:space="preserve"> </w:t>
                              </w:r>
                            </w:ins>
                          </w:p>
                          <w:p w14:paraId="22EE9183" w14:textId="30B7638B" w:rsidR="00AC6C70" w:rsidRDefault="00AC6C70" w:rsidP="004E75AF">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25pt;margin-top:21.3pt;width:495pt;height:1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" fillcolor="white [3201]" strokecolor="#4f81bd [3204]" strokeweight="2pt">
                <v:textbox>
                  <w:txbxContent>
                    <w:p w14:paraId="175D2826" w14:textId="77777777" w:rsidR="00AC6C70" w:rsidRPr="007C5994" w:rsidRDefault="00AC6C70" w:rsidP="00841486">
                      <w:pPr>
                        <w:rPr>
                          <w:b/>
                        </w:rPr>
                      </w:pPr>
                      <w:r>
                        <w:rPr>
                          <w:b/>
                        </w:rPr>
                        <w:t>CONCLUSIONS:</w:t>
                      </w:r>
                    </w:p>
                    <w:p w14:paraId="6BDA0ABA" w14:textId="2C26065F" w:rsidR="00AC6C70" w:rsidRDefault="00AC6C70" w:rsidP="004E75AF">
                      <w:pPr>
                        <w:pStyle w:val="ListParagraph"/>
                        <w:numPr>
                          <w:ilvl w:val="0"/>
                          <w:numId w:val="3"/>
                        </w:numPr>
                      </w:pPr>
                      <w:r>
                        <w:t>Taking into consideration the low numbers of mosquitoes tested, probable resistance to pyrethroids is likely in all 5 IRS counties</w:t>
                      </w:r>
                    </w:p>
                    <w:p w14:paraId="713AE7A1" w14:textId="1F1CA317" w:rsidR="00AC6C70" w:rsidRDefault="00AC6C70" w:rsidP="004E75AF">
                      <w:pPr>
                        <w:pStyle w:val="ListParagraph"/>
                        <w:numPr>
                          <w:ilvl w:val="0"/>
                          <w:numId w:val="3"/>
                        </w:numPr>
                      </w:pPr>
                      <w:r>
                        <w:t>2011 data show that there appears to be full susceptibility to organophosphates, and there was  full susceptibility to DDT when tests were last conducted in 2009 in Grand Bassa, Margibi, and Montserrado</w:t>
                      </w:r>
                    </w:p>
                    <w:p w14:paraId="63DCE50B" w14:textId="03D40F22" w:rsidR="00AC6C70" w:rsidRDefault="00AC6C70" w:rsidP="004E75AF">
                      <w:pPr>
                        <w:pStyle w:val="ListParagraph"/>
                        <w:numPr>
                          <w:ilvl w:val="0"/>
                          <w:numId w:val="3"/>
                        </w:numPr>
                      </w:pPr>
                      <w:r>
                        <w:t>While there is full susceptibility to carbamates in Margibi, Montserrado , and Nimba, there is probable resistance to carbamates being seen in Grand Bassa and Bong</w:t>
                      </w:r>
                      <w:ins w:id="3" w:author="Beavers, Gregory (GH/HIDN)" w:date="2012-05-30T13:35:00Z">
                        <w:r>
                          <w:t xml:space="preserve"> </w:t>
                        </w:r>
                      </w:ins>
                    </w:p>
                    <w:p w14:paraId="22EE9183" w14:textId="30B7638B" w:rsidR="00AC6C70" w:rsidRDefault="00AC6C70" w:rsidP="004E75AF">
                      <w:pPr>
                        <w:ind w:left="360"/>
                      </w:pPr>
                    </w:p>
                  </w:txbxContent>
                </v:textbox>
              </v:shape>
            </w:pict>
          </mc:Fallback>
        </mc:AlternateContent>
      </w:r>
    </w:p>
    <w:p w14:paraId="36011606" w14:textId="77777777" w:rsidR="002E3815" w:rsidRDefault="002E3815" w:rsidP="00E8020E"/>
    <w:p w14:paraId="59AD58E7" w14:textId="1F95E30A" w:rsidR="002E3815" w:rsidRDefault="002E3815" w:rsidP="00E8020E">
      <w:pPr>
        <w:sectPr w:rsidR="002E3815" w:rsidSect="00296025">
          <w:pgSz w:w="12240" w:h="15840"/>
          <w:pgMar w:top="1440" w:right="1440" w:bottom="1440" w:left="1440" w:header="720" w:footer="720" w:gutter="0"/>
          <w:cols w:space="720"/>
          <w:docGrid w:linePitch="360"/>
        </w:sectPr>
      </w:pPr>
    </w:p>
    <w:p w14:paraId="62B6C3A3" w14:textId="6EF57599" w:rsidR="002E3815" w:rsidRDefault="002E3815" w:rsidP="00E8020E">
      <w:pPr>
        <w:rPr>
          <w:b/>
          <w:sz w:val="28"/>
          <w:szCs w:val="28"/>
          <w:u w:val="single"/>
        </w:rPr>
      </w:pPr>
    </w:p>
    <w:p w14:paraId="40035C26" w14:textId="77777777" w:rsidR="002C7683" w:rsidRDefault="002C7683" w:rsidP="00E8020E">
      <w:pPr>
        <w:rPr>
          <w:b/>
          <w:sz w:val="28"/>
          <w:szCs w:val="28"/>
          <w:u w:val="single"/>
        </w:rPr>
      </w:pPr>
    </w:p>
    <w:p w14:paraId="5BF2FD69" w14:textId="77777777" w:rsidR="002C7683" w:rsidRDefault="002C7683" w:rsidP="00E8020E"/>
    <w:tbl>
      <w:tblPr>
        <w:tblW w:w="13710" w:type="dxa"/>
        <w:tblInd w:w="496" w:type="dxa"/>
        <w:tblLook w:val="04A0" w:firstRow="1" w:lastRow="0" w:firstColumn="1" w:lastColumn="0" w:noHBand="0" w:noVBand="1"/>
      </w:tblPr>
      <w:tblGrid>
        <w:gridCol w:w="1367"/>
        <w:gridCol w:w="939"/>
        <w:gridCol w:w="939"/>
        <w:gridCol w:w="622"/>
        <w:gridCol w:w="728"/>
        <w:gridCol w:w="728"/>
        <w:gridCol w:w="1005"/>
        <w:gridCol w:w="934"/>
        <w:gridCol w:w="900"/>
        <w:gridCol w:w="900"/>
        <w:gridCol w:w="900"/>
        <w:gridCol w:w="622"/>
        <w:gridCol w:w="681"/>
        <w:gridCol w:w="681"/>
        <w:gridCol w:w="681"/>
        <w:gridCol w:w="1099"/>
      </w:tblGrid>
      <w:tr w:rsidR="006E13FA" w:rsidRPr="006E13FA" w14:paraId="2FD255D3" w14:textId="77777777" w:rsidTr="00DF6791">
        <w:trPr>
          <w:trHeight w:val="300"/>
        </w:trPr>
        <w:tc>
          <w:tcPr>
            <w:tcW w:w="1367" w:type="dxa"/>
            <w:tcBorders>
              <w:top w:val="nil"/>
              <w:left w:val="nil"/>
              <w:bottom w:val="nil"/>
              <w:right w:val="nil"/>
            </w:tcBorders>
            <w:shd w:val="clear" w:color="auto" w:fill="auto"/>
            <w:noWrap/>
            <w:vAlign w:val="bottom"/>
            <w:hideMark/>
          </w:tcPr>
          <w:p w14:paraId="7CF0846E" w14:textId="77777777" w:rsidR="006E13FA" w:rsidRPr="006E13FA" w:rsidRDefault="006E13FA" w:rsidP="006E13FA">
            <w:pPr>
              <w:spacing w:after="0" w:line="240" w:lineRule="auto"/>
              <w:rPr>
                <w:rFonts w:ascii="Calibri" w:eastAsia="Times New Roman" w:hAnsi="Calibri" w:cs="Calibri"/>
                <w:color w:val="000000"/>
                <w:sz w:val="20"/>
                <w:szCs w:val="20"/>
              </w:rPr>
            </w:pPr>
          </w:p>
        </w:tc>
        <w:tc>
          <w:tcPr>
            <w:tcW w:w="2500" w:type="dxa"/>
            <w:gridSpan w:val="3"/>
            <w:tcBorders>
              <w:top w:val="nil"/>
              <w:left w:val="single" w:sz="4" w:space="0" w:color="auto"/>
              <w:bottom w:val="nil"/>
              <w:right w:val="single" w:sz="4" w:space="0" w:color="000000"/>
            </w:tcBorders>
            <w:shd w:val="clear" w:color="auto" w:fill="auto"/>
            <w:noWrap/>
            <w:vAlign w:val="bottom"/>
            <w:hideMark/>
          </w:tcPr>
          <w:p w14:paraId="3215629A"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Deltamethrin .05%</w:t>
            </w:r>
          </w:p>
        </w:tc>
        <w:tc>
          <w:tcPr>
            <w:tcW w:w="2461" w:type="dxa"/>
            <w:gridSpan w:val="3"/>
            <w:tcBorders>
              <w:top w:val="nil"/>
              <w:left w:val="nil"/>
              <w:bottom w:val="nil"/>
              <w:right w:val="nil"/>
            </w:tcBorders>
            <w:shd w:val="clear" w:color="auto" w:fill="auto"/>
            <w:noWrap/>
            <w:vAlign w:val="bottom"/>
            <w:hideMark/>
          </w:tcPr>
          <w:p w14:paraId="79748456"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Lambda-cyhalothrin</w:t>
            </w:r>
          </w:p>
        </w:tc>
        <w:tc>
          <w:tcPr>
            <w:tcW w:w="2734" w:type="dxa"/>
            <w:gridSpan w:val="3"/>
            <w:tcBorders>
              <w:top w:val="nil"/>
              <w:left w:val="single" w:sz="4" w:space="0" w:color="auto"/>
              <w:bottom w:val="nil"/>
              <w:right w:val="single" w:sz="4" w:space="0" w:color="000000"/>
            </w:tcBorders>
            <w:shd w:val="clear" w:color="auto" w:fill="auto"/>
            <w:noWrap/>
            <w:vAlign w:val="bottom"/>
            <w:hideMark/>
          </w:tcPr>
          <w:p w14:paraId="0605C1A5"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Bendiocarb .1%</w:t>
            </w:r>
          </w:p>
        </w:tc>
        <w:tc>
          <w:tcPr>
            <w:tcW w:w="2187" w:type="dxa"/>
            <w:gridSpan w:val="3"/>
            <w:tcBorders>
              <w:top w:val="nil"/>
              <w:left w:val="nil"/>
              <w:bottom w:val="nil"/>
              <w:right w:val="single" w:sz="4" w:space="0" w:color="000000"/>
            </w:tcBorders>
            <w:shd w:val="clear" w:color="auto" w:fill="auto"/>
            <w:noWrap/>
            <w:vAlign w:val="bottom"/>
            <w:hideMark/>
          </w:tcPr>
          <w:p w14:paraId="25E287B9"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DDT 4%</w:t>
            </w:r>
          </w:p>
        </w:tc>
        <w:tc>
          <w:tcPr>
            <w:tcW w:w="2461" w:type="dxa"/>
            <w:gridSpan w:val="3"/>
            <w:tcBorders>
              <w:top w:val="nil"/>
              <w:left w:val="nil"/>
              <w:bottom w:val="nil"/>
              <w:right w:val="single" w:sz="4" w:space="0" w:color="000000"/>
            </w:tcBorders>
            <w:shd w:val="clear" w:color="auto" w:fill="auto"/>
            <w:noWrap/>
            <w:vAlign w:val="bottom"/>
            <w:hideMark/>
          </w:tcPr>
          <w:p w14:paraId="7E7D8132"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Fenitrotion</w:t>
            </w:r>
          </w:p>
        </w:tc>
      </w:tr>
      <w:tr w:rsidR="00DF6791" w:rsidRPr="006E13FA" w14:paraId="2157E604" w14:textId="77777777" w:rsidTr="00DF6791">
        <w:trPr>
          <w:trHeight w:val="300"/>
        </w:trPr>
        <w:tc>
          <w:tcPr>
            <w:tcW w:w="1367" w:type="dxa"/>
            <w:tcBorders>
              <w:top w:val="nil"/>
              <w:left w:val="nil"/>
              <w:bottom w:val="single" w:sz="4" w:space="0" w:color="auto"/>
              <w:right w:val="nil"/>
            </w:tcBorders>
            <w:shd w:val="clear" w:color="auto" w:fill="auto"/>
            <w:noWrap/>
            <w:vAlign w:val="bottom"/>
            <w:hideMark/>
          </w:tcPr>
          <w:p w14:paraId="33334077" w14:textId="77777777" w:rsidR="006E13FA" w:rsidRPr="006E13FA" w:rsidRDefault="006E13FA" w:rsidP="006E13FA">
            <w:pPr>
              <w:spacing w:after="0" w:line="240" w:lineRule="auto"/>
              <w:rPr>
                <w:rFonts w:ascii="Calibri" w:eastAsia="Times New Roman" w:hAnsi="Calibri" w:cs="Calibri"/>
                <w:color w:val="000000"/>
                <w:sz w:val="20"/>
                <w:szCs w:val="20"/>
              </w:rPr>
            </w:pPr>
            <w:r w:rsidRPr="006E13FA">
              <w:rPr>
                <w:rFonts w:ascii="Calibri" w:eastAsia="Times New Roman" w:hAnsi="Calibri" w:cs="Calibri"/>
                <w:color w:val="000000"/>
                <w:sz w:val="20"/>
                <w:szCs w:val="20"/>
              </w:rPr>
              <w:t>Counties</w:t>
            </w:r>
          </w:p>
        </w:tc>
        <w:tc>
          <w:tcPr>
            <w:tcW w:w="939" w:type="dxa"/>
            <w:tcBorders>
              <w:top w:val="nil"/>
              <w:left w:val="single" w:sz="4" w:space="0" w:color="auto"/>
              <w:bottom w:val="single" w:sz="4" w:space="0" w:color="auto"/>
              <w:right w:val="nil"/>
            </w:tcBorders>
            <w:shd w:val="clear" w:color="auto" w:fill="auto"/>
            <w:noWrap/>
            <w:vAlign w:val="bottom"/>
            <w:hideMark/>
          </w:tcPr>
          <w:p w14:paraId="503CF3A4"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2009</w:t>
            </w:r>
          </w:p>
        </w:tc>
        <w:tc>
          <w:tcPr>
            <w:tcW w:w="939" w:type="dxa"/>
            <w:tcBorders>
              <w:top w:val="nil"/>
              <w:left w:val="nil"/>
              <w:bottom w:val="single" w:sz="4" w:space="0" w:color="auto"/>
              <w:right w:val="nil"/>
            </w:tcBorders>
            <w:shd w:val="clear" w:color="auto" w:fill="auto"/>
            <w:noWrap/>
            <w:vAlign w:val="bottom"/>
            <w:hideMark/>
          </w:tcPr>
          <w:p w14:paraId="4D5BAF52"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2010</w:t>
            </w:r>
          </w:p>
        </w:tc>
        <w:tc>
          <w:tcPr>
            <w:tcW w:w="622" w:type="dxa"/>
            <w:tcBorders>
              <w:top w:val="nil"/>
              <w:left w:val="nil"/>
              <w:bottom w:val="single" w:sz="4" w:space="0" w:color="auto"/>
              <w:right w:val="single" w:sz="4" w:space="0" w:color="auto"/>
            </w:tcBorders>
            <w:shd w:val="clear" w:color="auto" w:fill="auto"/>
            <w:noWrap/>
            <w:vAlign w:val="bottom"/>
            <w:hideMark/>
          </w:tcPr>
          <w:p w14:paraId="5161C756"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2011</w:t>
            </w:r>
          </w:p>
        </w:tc>
        <w:tc>
          <w:tcPr>
            <w:tcW w:w="728" w:type="dxa"/>
            <w:tcBorders>
              <w:top w:val="nil"/>
              <w:left w:val="nil"/>
              <w:bottom w:val="single" w:sz="4" w:space="0" w:color="auto"/>
              <w:right w:val="nil"/>
            </w:tcBorders>
            <w:shd w:val="clear" w:color="auto" w:fill="auto"/>
            <w:noWrap/>
            <w:vAlign w:val="bottom"/>
            <w:hideMark/>
          </w:tcPr>
          <w:p w14:paraId="2F291352"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2009</w:t>
            </w:r>
          </w:p>
        </w:tc>
        <w:tc>
          <w:tcPr>
            <w:tcW w:w="728" w:type="dxa"/>
            <w:tcBorders>
              <w:top w:val="nil"/>
              <w:left w:val="nil"/>
              <w:bottom w:val="single" w:sz="4" w:space="0" w:color="auto"/>
              <w:right w:val="nil"/>
            </w:tcBorders>
            <w:shd w:val="clear" w:color="auto" w:fill="auto"/>
            <w:noWrap/>
            <w:vAlign w:val="bottom"/>
            <w:hideMark/>
          </w:tcPr>
          <w:p w14:paraId="55D70BE7"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2010</w:t>
            </w:r>
          </w:p>
        </w:tc>
        <w:tc>
          <w:tcPr>
            <w:tcW w:w="1005" w:type="dxa"/>
            <w:tcBorders>
              <w:top w:val="nil"/>
              <w:left w:val="nil"/>
              <w:bottom w:val="single" w:sz="4" w:space="0" w:color="auto"/>
              <w:right w:val="single" w:sz="4" w:space="0" w:color="auto"/>
            </w:tcBorders>
            <w:shd w:val="clear" w:color="auto" w:fill="auto"/>
            <w:noWrap/>
            <w:vAlign w:val="bottom"/>
            <w:hideMark/>
          </w:tcPr>
          <w:p w14:paraId="35F071F6"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2011</w:t>
            </w:r>
          </w:p>
        </w:tc>
        <w:tc>
          <w:tcPr>
            <w:tcW w:w="934" w:type="dxa"/>
            <w:tcBorders>
              <w:top w:val="nil"/>
              <w:left w:val="nil"/>
              <w:bottom w:val="single" w:sz="4" w:space="0" w:color="auto"/>
              <w:right w:val="nil"/>
            </w:tcBorders>
            <w:shd w:val="clear" w:color="auto" w:fill="auto"/>
            <w:noWrap/>
            <w:vAlign w:val="bottom"/>
            <w:hideMark/>
          </w:tcPr>
          <w:p w14:paraId="6450CA6C"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2009</w:t>
            </w:r>
          </w:p>
        </w:tc>
        <w:tc>
          <w:tcPr>
            <w:tcW w:w="900" w:type="dxa"/>
            <w:tcBorders>
              <w:top w:val="nil"/>
              <w:left w:val="nil"/>
              <w:bottom w:val="single" w:sz="4" w:space="0" w:color="auto"/>
              <w:right w:val="nil"/>
            </w:tcBorders>
            <w:shd w:val="clear" w:color="auto" w:fill="auto"/>
            <w:noWrap/>
            <w:vAlign w:val="bottom"/>
            <w:hideMark/>
          </w:tcPr>
          <w:p w14:paraId="0A728C32"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2010</w:t>
            </w:r>
          </w:p>
        </w:tc>
        <w:tc>
          <w:tcPr>
            <w:tcW w:w="900" w:type="dxa"/>
            <w:tcBorders>
              <w:top w:val="nil"/>
              <w:left w:val="nil"/>
              <w:bottom w:val="single" w:sz="4" w:space="0" w:color="auto"/>
              <w:right w:val="single" w:sz="4" w:space="0" w:color="auto"/>
            </w:tcBorders>
            <w:shd w:val="clear" w:color="auto" w:fill="auto"/>
            <w:noWrap/>
            <w:vAlign w:val="bottom"/>
            <w:hideMark/>
          </w:tcPr>
          <w:p w14:paraId="67791069"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2011</w:t>
            </w:r>
          </w:p>
        </w:tc>
        <w:tc>
          <w:tcPr>
            <w:tcW w:w="900" w:type="dxa"/>
            <w:tcBorders>
              <w:top w:val="nil"/>
              <w:left w:val="nil"/>
              <w:bottom w:val="single" w:sz="4" w:space="0" w:color="auto"/>
              <w:right w:val="nil"/>
            </w:tcBorders>
            <w:shd w:val="clear" w:color="auto" w:fill="auto"/>
            <w:noWrap/>
            <w:vAlign w:val="bottom"/>
            <w:hideMark/>
          </w:tcPr>
          <w:p w14:paraId="2A777977"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2009</w:t>
            </w:r>
          </w:p>
        </w:tc>
        <w:tc>
          <w:tcPr>
            <w:tcW w:w="606" w:type="dxa"/>
            <w:tcBorders>
              <w:top w:val="nil"/>
              <w:left w:val="nil"/>
              <w:bottom w:val="single" w:sz="4" w:space="0" w:color="auto"/>
              <w:right w:val="nil"/>
            </w:tcBorders>
            <w:shd w:val="clear" w:color="auto" w:fill="auto"/>
            <w:noWrap/>
            <w:vAlign w:val="bottom"/>
            <w:hideMark/>
          </w:tcPr>
          <w:p w14:paraId="447BA498"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2010</w:t>
            </w:r>
          </w:p>
        </w:tc>
        <w:tc>
          <w:tcPr>
            <w:tcW w:w="681" w:type="dxa"/>
            <w:tcBorders>
              <w:top w:val="nil"/>
              <w:left w:val="nil"/>
              <w:bottom w:val="single" w:sz="4" w:space="0" w:color="auto"/>
              <w:right w:val="single" w:sz="4" w:space="0" w:color="auto"/>
            </w:tcBorders>
            <w:shd w:val="clear" w:color="auto" w:fill="auto"/>
            <w:noWrap/>
            <w:vAlign w:val="bottom"/>
            <w:hideMark/>
          </w:tcPr>
          <w:p w14:paraId="5666374E"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2011</w:t>
            </w:r>
          </w:p>
        </w:tc>
        <w:tc>
          <w:tcPr>
            <w:tcW w:w="681" w:type="dxa"/>
            <w:tcBorders>
              <w:top w:val="nil"/>
              <w:left w:val="nil"/>
              <w:bottom w:val="single" w:sz="4" w:space="0" w:color="auto"/>
              <w:right w:val="nil"/>
            </w:tcBorders>
            <w:shd w:val="clear" w:color="auto" w:fill="auto"/>
            <w:noWrap/>
            <w:vAlign w:val="bottom"/>
            <w:hideMark/>
          </w:tcPr>
          <w:p w14:paraId="2A648E3E"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2009</w:t>
            </w:r>
          </w:p>
        </w:tc>
        <w:tc>
          <w:tcPr>
            <w:tcW w:w="681" w:type="dxa"/>
            <w:tcBorders>
              <w:top w:val="nil"/>
              <w:left w:val="nil"/>
              <w:bottom w:val="single" w:sz="4" w:space="0" w:color="auto"/>
              <w:right w:val="nil"/>
            </w:tcBorders>
            <w:shd w:val="clear" w:color="auto" w:fill="auto"/>
            <w:noWrap/>
            <w:vAlign w:val="bottom"/>
            <w:hideMark/>
          </w:tcPr>
          <w:p w14:paraId="6EB1B15E"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2010</w:t>
            </w:r>
          </w:p>
        </w:tc>
        <w:tc>
          <w:tcPr>
            <w:tcW w:w="1099" w:type="dxa"/>
            <w:tcBorders>
              <w:top w:val="nil"/>
              <w:left w:val="nil"/>
              <w:bottom w:val="single" w:sz="4" w:space="0" w:color="auto"/>
              <w:right w:val="single" w:sz="4" w:space="0" w:color="auto"/>
            </w:tcBorders>
            <w:shd w:val="clear" w:color="auto" w:fill="auto"/>
            <w:noWrap/>
            <w:vAlign w:val="bottom"/>
            <w:hideMark/>
          </w:tcPr>
          <w:p w14:paraId="31EE62FA" w14:textId="77777777" w:rsidR="006E13FA" w:rsidRPr="006E13FA" w:rsidRDefault="006E13FA" w:rsidP="006E13FA">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2011</w:t>
            </w:r>
          </w:p>
        </w:tc>
      </w:tr>
      <w:tr w:rsidR="00DF6791" w:rsidRPr="006E13FA" w14:paraId="1A7F720D" w14:textId="77777777" w:rsidTr="00DF6791">
        <w:trPr>
          <w:trHeight w:val="300"/>
        </w:trPr>
        <w:tc>
          <w:tcPr>
            <w:tcW w:w="1367" w:type="dxa"/>
            <w:tcBorders>
              <w:top w:val="nil"/>
              <w:left w:val="nil"/>
              <w:bottom w:val="nil"/>
              <w:right w:val="nil"/>
            </w:tcBorders>
            <w:shd w:val="clear" w:color="000000" w:fill="DAEEF3"/>
            <w:noWrap/>
            <w:vAlign w:val="center"/>
            <w:hideMark/>
          </w:tcPr>
          <w:p w14:paraId="441FEF16"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Bong</w:t>
            </w:r>
          </w:p>
        </w:tc>
        <w:tc>
          <w:tcPr>
            <w:tcW w:w="939" w:type="dxa"/>
            <w:tcBorders>
              <w:top w:val="nil"/>
              <w:left w:val="single" w:sz="4" w:space="0" w:color="auto"/>
              <w:bottom w:val="nil"/>
              <w:right w:val="nil"/>
            </w:tcBorders>
            <w:shd w:val="clear" w:color="auto" w:fill="auto"/>
            <w:noWrap/>
            <w:vAlign w:val="center"/>
            <w:hideMark/>
          </w:tcPr>
          <w:p w14:paraId="1823EB59"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939" w:type="dxa"/>
            <w:tcBorders>
              <w:top w:val="nil"/>
              <w:left w:val="nil"/>
              <w:bottom w:val="nil"/>
              <w:right w:val="nil"/>
            </w:tcBorders>
            <w:shd w:val="clear" w:color="000000" w:fill="FFFF99"/>
            <w:noWrap/>
            <w:vAlign w:val="center"/>
            <w:hideMark/>
          </w:tcPr>
          <w:p w14:paraId="35086C5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87 (86)</w:t>
            </w:r>
          </w:p>
        </w:tc>
        <w:tc>
          <w:tcPr>
            <w:tcW w:w="622" w:type="dxa"/>
            <w:tcBorders>
              <w:top w:val="nil"/>
              <w:left w:val="nil"/>
              <w:bottom w:val="nil"/>
              <w:right w:val="single" w:sz="4" w:space="0" w:color="auto"/>
            </w:tcBorders>
            <w:shd w:val="clear" w:color="auto" w:fill="auto"/>
            <w:noWrap/>
            <w:vAlign w:val="center"/>
            <w:hideMark/>
          </w:tcPr>
          <w:p w14:paraId="1F30B8CC"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2B2E1B44"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22D8B92D"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05" w:type="dxa"/>
            <w:tcBorders>
              <w:top w:val="nil"/>
              <w:left w:val="nil"/>
              <w:bottom w:val="nil"/>
              <w:right w:val="single" w:sz="4" w:space="0" w:color="auto"/>
            </w:tcBorders>
            <w:shd w:val="clear" w:color="000000" w:fill="FFFF99"/>
            <w:noWrap/>
            <w:vAlign w:val="center"/>
            <w:hideMark/>
          </w:tcPr>
          <w:p w14:paraId="6F44B309"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82 (65)</w:t>
            </w:r>
          </w:p>
        </w:tc>
        <w:tc>
          <w:tcPr>
            <w:tcW w:w="934" w:type="dxa"/>
            <w:tcBorders>
              <w:top w:val="nil"/>
              <w:left w:val="nil"/>
              <w:bottom w:val="nil"/>
              <w:right w:val="nil"/>
            </w:tcBorders>
            <w:shd w:val="clear" w:color="auto" w:fill="auto"/>
            <w:noWrap/>
            <w:vAlign w:val="center"/>
            <w:hideMark/>
          </w:tcPr>
          <w:p w14:paraId="3995493F"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900" w:type="dxa"/>
            <w:tcBorders>
              <w:top w:val="nil"/>
              <w:left w:val="nil"/>
              <w:bottom w:val="nil"/>
              <w:right w:val="nil"/>
            </w:tcBorders>
            <w:shd w:val="clear" w:color="000000" w:fill="C4D79B"/>
            <w:noWrap/>
            <w:vAlign w:val="center"/>
            <w:hideMark/>
          </w:tcPr>
          <w:p w14:paraId="2F27BBCC"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(47)</w:t>
            </w:r>
          </w:p>
        </w:tc>
        <w:tc>
          <w:tcPr>
            <w:tcW w:w="900" w:type="dxa"/>
            <w:tcBorders>
              <w:top w:val="nil"/>
              <w:left w:val="nil"/>
              <w:bottom w:val="nil"/>
              <w:right w:val="single" w:sz="4" w:space="0" w:color="auto"/>
            </w:tcBorders>
            <w:shd w:val="clear" w:color="000000" w:fill="FFFF99"/>
            <w:noWrap/>
            <w:vAlign w:val="center"/>
            <w:hideMark/>
          </w:tcPr>
          <w:p w14:paraId="225C46A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85 (60)</w:t>
            </w:r>
          </w:p>
        </w:tc>
        <w:tc>
          <w:tcPr>
            <w:tcW w:w="900" w:type="dxa"/>
            <w:tcBorders>
              <w:top w:val="nil"/>
              <w:left w:val="nil"/>
              <w:bottom w:val="nil"/>
              <w:right w:val="nil"/>
            </w:tcBorders>
            <w:shd w:val="clear" w:color="auto" w:fill="auto"/>
            <w:noWrap/>
            <w:vAlign w:val="center"/>
            <w:hideMark/>
          </w:tcPr>
          <w:p w14:paraId="490EF0FF"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06" w:type="dxa"/>
            <w:tcBorders>
              <w:top w:val="nil"/>
              <w:left w:val="nil"/>
              <w:bottom w:val="nil"/>
              <w:right w:val="nil"/>
            </w:tcBorders>
            <w:shd w:val="clear" w:color="auto" w:fill="auto"/>
            <w:noWrap/>
            <w:vAlign w:val="center"/>
            <w:hideMark/>
          </w:tcPr>
          <w:p w14:paraId="5D40444C"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single" w:sz="4" w:space="0" w:color="auto"/>
            </w:tcBorders>
            <w:shd w:val="clear" w:color="auto" w:fill="auto"/>
            <w:noWrap/>
            <w:vAlign w:val="center"/>
            <w:hideMark/>
          </w:tcPr>
          <w:p w14:paraId="0588F367"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71EE5716"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5F8FC853"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99" w:type="dxa"/>
            <w:tcBorders>
              <w:top w:val="nil"/>
              <w:left w:val="nil"/>
              <w:bottom w:val="nil"/>
              <w:right w:val="single" w:sz="4" w:space="0" w:color="auto"/>
            </w:tcBorders>
            <w:shd w:val="clear" w:color="000000" w:fill="C4D79B"/>
            <w:noWrap/>
            <w:vAlign w:val="center"/>
            <w:hideMark/>
          </w:tcPr>
          <w:p w14:paraId="2A04F032"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(19)</w:t>
            </w:r>
          </w:p>
        </w:tc>
      </w:tr>
      <w:tr w:rsidR="00DF6791" w:rsidRPr="006E13FA" w14:paraId="4F528901" w14:textId="77777777" w:rsidTr="00DF6791">
        <w:trPr>
          <w:trHeight w:val="300"/>
        </w:trPr>
        <w:tc>
          <w:tcPr>
            <w:tcW w:w="1367" w:type="dxa"/>
            <w:tcBorders>
              <w:top w:val="nil"/>
              <w:left w:val="nil"/>
              <w:bottom w:val="nil"/>
              <w:right w:val="nil"/>
            </w:tcBorders>
            <w:shd w:val="clear" w:color="000000" w:fill="DAEEF3"/>
            <w:noWrap/>
            <w:vAlign w:val="center"/>
            <w:hideMark/>
          </w:tcPr>
          <w:p w14:paraId="264725EE"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Grand Bassa</w:t>
            </w:r>
          </w:p>
        </w:tc>
        <w:tc>
          <w:tcPr>
            <w:tcW w:w="939" w:type="dxa"/>
            <w:tcBorders>
              <w:top w:val="nil"/>
              <w:left w:val="single" w:sz="4" w:space="0" w:color="auto"/>
              <w:bottom w:val="nil"/>
              <w:right w:val="nil"/>
            </w:tcBorders>
            <w:shd w:val="clear" w:color="000000" w:fill="C4D79B"/>
            <w:noWrap/>
            <w:vAlign w:val="center"/>
            <w:hideMark/>
          </w:tcPr>
          <w:p w14:paraId="1286E0B3"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(40)</w:t>
            </w:r>
          </w:p>
        </w:tc>
        <w:tc>
          <w:tcPr>
            <w:tcW w:w="939" w:type="dxa"/>
            <w:tcBorders>
              <w:top w:val="nil"/>
              <w:left w:val="nil"/>
              <w:bottom w:val="nil"/>
              <w:right w:val="nil"/>
            </w:tcBorders>
            <w:shd w:val="clear" w:color="000000" w:fill="C4D79B"/>
            <w:noWrap/>
            <w:vAlign w:val="center"/>
            <w:hideMark/>
          </w:tcPr>
          <w:p w14:paraId="5B66E03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98 (72)</w:t>
            </w:r>
          </w:p>
        </w:tc>
        <w:tc>
          <w:tcPr>
            <w:tcW w:w="622" w:type="dxa"/>
            <w:tcBorders>
              <w:top w:val="nil"/>
              <w:left w:val="nil"/>
              <w:bottom w:val="nil"/>
              <w:right w:val="single" w:sz="4" w:space="0" w:color="auto"/>
            </w:tcBorders>
            <w:shd w:val="clear" w:color="auto" w:fill="auto"/>
            <w:noWrap/>
            <w:vAlign w:val="center"/>
            <w:hideMark/>
          </w:tcPr>
          <w:p w14:paraId="14B43F67"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61F10657"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768D3316"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05" w:type="dxa"/>
            <w:tcBorders>
              <w:top w:val="nil"/>
              <w:left w:val="nil"/>
              <w:bottom w:val="nil"/>
              <w:right w:val="single" w:sz="4" w:space="0" w:color="auto"/>
            </w:tcBorders>
            <w:shd w:val="clear" w:color="000000" w:fill="FFFF99"/>
            <w:noWrap/>
            <w:vAlign w:val="center"/>
            <w:hideMark/>
          </w:tcPr>
          <w:p w14:paraId="21EDBA0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90 (40)</w:t>
            </w:r>
          </w:p>
        </w:tc>
        <w:tc>
          <w:tcPr>
            <w:tcW w:w="934" w:type="dxa"/>
            <w:tcBorders>
              <w:top w:val="nil"/>
              <w:left w:val="nil"/>
              <w:bottom w:val="nil"/>
              <w:right w:val="nil"/>
            </w:tcBorders>
            <w:shd w:val="clear" w:color="000000" w:fill="C4D79B"/>
            <w:noWrap/>
            <w:vAlign w:val="center"/>
            <w:hideMark/>
          </w:tcPr>
          <w:p w14:paraId="3806225D"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(38)</w:t>
            </w:r>
          </w:p>
        </w:tc>
        <w:tc>
          <w:tcPr>
            <w:tcW w:w="900" w:type="dxa"/>
            <w:tcBorders>
              <w:top w:val="nil"/>
              <w:left w:val="nil"/>
              <w:bottom w:val="nil"/>
              <w:right w:val="nil"/>
            </w:tcBorders>
            <w:shd w:val="clear" w:color="000000" w:fill="C4D79B"/>
            <w:noWrap/>
            <w:vAlign w:val="center"/>
            <w:hideMark/>
          </w:tcPr>
          <w:p w14:paraId="5E612DBD"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(25)</w:t>
            </w:r>
          </w:p>
        </w:tc>
        <w:tc>
          <w:tcPr>
            <w:tcW w:w="900" w:type="dxa"/>
            <w:tcBorders>
              <w:top w:val="nil"/>
              <w:left w:val="nil"/>
              <w:bottom w:val="nil"/>
              <w:right w:val="single" w:sz="4" w:space="0" w:color="auto"/>
            </w:tcBorders>
            <w:shd w:val="clear" w:color="000000" w:fill="FFFF99"/>
            <w:noWrap/>
            <w:vAlign w:val="center"/>
            <w:hideMark/>
          </w:tcPr>
          <w:p w14:paraId="51249156"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95 (41)</w:t>
            </w:r>
          </w:p>
        </w:tc>
        <w:tc>
          <w:tcPr>
            <w:tcW w:w="900" w:type="dxa"/>
            <w:tcBorders>
              <w:top w:val="nil"/>
              <w:left w:val="nil"/>
              <w:bottom w:val="nil"/>
              <w:right w:val="nil"/>
            </w:tcBorders>
            <w:shd w:val="clear" w:color="000000" w:fill="C4D79B"/>
            <w:noWrap/>
            <w:vAlign w:val="center"/>
            <w:hideMark/>
          </w:tcPr>
          <w:p w14:paraId="02E87CBE"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98 (58)</w:t>
            </w:r>
          </w:p>
        </w:tc>
        <w:tc>
          <w:tcPr>
            <w:tcW w:w="606" w:type="dxa"/>
            <w:tcBorders>
              <w:top w:val="nil"/>
              <w:left w:val="nil"/>
              <w:bottom w:val="nil"/>
              <w:right w:val="nil"/>
            </w:tcBorders>
            <w:shd w:val="clear" w:color="auto" w:fill="auto"/>
            <w:noWrap/>
            <w:vAlign w:val="center"/>
            <w:hideMark/>
          </w:tcPr>
          <w:p w14:paraId="2C06391A"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single" w:sz="4" w:space="0" w:color="auto"/>
            </w:tcBorders>
            <w:shd w:val="clear" w:color="auto" w:fill="auto"/>
            <w:noWrap/>
            <w:vAlign w:val="center"/>
            <w:hideMark/>
          </w:tcPr>
          <w:p w14:paraId="05C9572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1820CF81"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3DC5500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99" w:type="dxa"/>
            <w:tcBorders>
              <w:top w:val="nil"/>
              <w:left w:val="nil"/>
              <w:bottom w:val="nil"/>
              <w:right w:val="single" w:sz="4" w:space="0" w:color="auto"/>
            </w:tcBorders>
            <w:shd w:val="clear" w:color="000000" w:fill="C4D79B"/>
            <w:noWrap/>
            <w:vAlign w:val="center"/>
            <w:hideMark/>
          </w:tcPr>
          <w:p w14:paraId="559BA69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98 (41)</w:t>
            </w:r>
          </w:p>
        </w:tc>
      </w:tr>
      <w:tr w:rsidR="00DF6791" w:rsidRPr="006E13FA" w14:paraId="42C76797" w14:textId="77777777" w:rsidTr="00DF6791">
        <w:trPr>
          <w:trHeight w:val="300"/>
        </w:trPr>
        <w:tc>
          <w:tcPr>
            <w:tcW w:w="1367" w:type="dxa"/>
            <w:tcBorders>
              <w:top w:val="nil"/>
              <w:left w:val="nil"/>
              <w:bottom w:val="nil"/>
              <w:right w:val="nil"/>
            </w:tcBorders>
            <w:shd w:val="clear" w:color="000000" w:fill="DAEEF3"/>
            <w:noWrap/>
            <w:vAlign w:val="center"/>
            <w:hideMark/>
          </w:tcPr>
          <w:p w14:paraId="2C5ED444"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Margibi</w:t>
            </w:r>
          </w:p>
        </w:tc>
        <w:tc>
          <w:tcPr>
            <w:tcW w:w="939" w:type="dxa"/>
            <w:tcBorders>
              <w:top w:val="nil"/>
              <w:left w:val="single" w:sz="4" w:space="0" w:color="auto"/>
              <w:bottom w:val="nil"/>
              <w:right w:val="nil"/>
            </w:tcBorders>
            <w:shd w:val="clear" w:color="000000" w:fill="C4D79B"/>
            <w:noWrap/>
            <w:vAlign w:val="center"/>
            <w:hideMark/>
          </w:tcPr>
          <w:p w14:paraId="4D01F391"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98 (41)</w:t>
            </w:r>
          </w:p>
        </w:tc>
        <w:tc>
          <w:tcPr>
            <w:tcW w:w="939" w:type="dxa"/>
            <w:tcBorders>
              <w:top w:val="nil"/>
              <w:left w:val="nil"/>
              <w:bottom w:val="nil"/>
              <w:right w:val="nil"/>
            </w:tcBorders>
            <w:shd w:val="clear" w:color="000000" w:fill="FFFF99"/>
            <w:noWrap/>
            <w:vAlign w:val="center"/>
            <w:hideMark/>
          </w:tcPr>
          <w:p w14:paraId="5EE9EAB9"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94 (79)</w:t>
            </w:r>
          </w:p>
        </w:tc>
        <w:tc>
          <w:tcPr>
            <w:tcW w:w="622" w:type="dxa"/>
            <w:tcBorders>
              <w:top w:val="nil"/>
              <w:left w:val="nil"/>
              <w:bottom w:val="nil"/>
              <w:right w:val="single" w:sz="4" w:space="0" w:color="auto"/>
            </w:tcBorders>
            <w:shd w:val="clear" w:color="auto" w:fill="auto"/>
            <w:noWrap/>
            <w:vAlign w:val="center"/>
            <w:hideMark/>
          </w:tcPr>
          <w:p w14:paraId="4EDEAE5F"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4FD45352"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1F8D3E58"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05" w:type="dxa"/>
            <w:tcBorders>
              <w:top w:val="nil"/>
              <w:left w:val="nil"/>
              <w:bottom w:val="nil"/>
              <w:right w:val="single" w:sz="4" w:space="0" w:color="auto"/>
            </w:tcBorders>
            <w:shd w:val="clear" w:color="000000" w:fill="FFFF99"/>
            <w:noWrap/>
            <w:vAlign w:val="center"/>
            <w:hideMark/>
          </w:tcPr>
          <w:p w14:paraId="089D6960"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93 (87)</w:t>
            </w:r>
          </w:p>
        </w:tc>
        <w:tc>
          <w:tcPr>
            <w:tcW w:w="934" w:type="dxa"/>
            <w:tcBorders>
              <w:top w:val="nil"/>
              <w:left w:val="nil"/>
              <w:bottom w:val="nil"/>
              <w:right w:val="nil"/>
            </w:tcBorders>
            <w:shd w:val="clear" w:color="000000" w:fill="C4D79B"/>
            <w:noWrap/>
            <w:vAlign w:val="center"/>
            <w:hideMark/>
          </w:tcPr>
          <w:p w14:paraId="19E02C38"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(20)</w:t>
            </w:r>
          </w:p>
        </w:tc>
        <w:tc>
          <w:tcPr>
            <w:tcW w:w="900" w:type="dxa"/>
            <w:tcBorders>
              <w:top w:val="nil"/>
              <w:left w:val="nil"/>
              <w:bottom w:val="nil"/>
              <w:right w:val="nil"/>
            </w:tcBorders>
            <w:shd w:val="clear" w:color="000000" w:fill="FFFF99"/>
            <w:noWrap/>
            <w:vAlign w:val="center"/>
            <w:hideMark/>
          </w:tcPr>
          <w:p w14:paraId="480D177E"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92 (54)</w:t>
            </w:r>
          </w:p>
        </w:tc>
        <w:tc>
          <w:tcPr>
            <w:tcW w:w="900" w:type="dxa"/>
            <w:tcBorders>
              <w:top w:val="nil"/>
              <w:left w:val="nil"/>
              <w:bottom w:val="nil"/>
              <w:right w:val="single" w:sz="4" w:space="0" w:color="auto"/>
            </w:tcBorders>
            <w:shd w:val="clear" w:color="000000" w:fill="C4D79B"/>
            <w:noWrap/>
            <w:vAlign w:val="center"/>
            <w:hideMark/>
          </w:tcPr>
          <w:p w14:paraId="394B0AA0"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(60)</w:t>
            </w:r>
          </w:p>
        </w:tc>
        <w:tc>
          <w:tcPr>
            <w:tcW w:w="900" w:type="dxa"/>
            <w:tcBorders>
              <w:top w:val="nil"/>
              <w:left w:val="nil"/>
              <w:bottom w:val="nil"/>
              <w:right w:val="nil"/>
            </w:tcBorders>
            <w:shd w:val="clear" w:color="000000" w:fill="C4D79B"/>
            <w:noWrap/>
            <w:vAlign w:val="center"/>
            <w:hideMark/>
          </w:tcPr>
          <w:p w14:paraId="0EE36B67"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(37)</w:t>
            </w:r>
          </w:p>
        </w:tc>
        <w:tc>
          <w:tcPr>
            <w:tcW w:w="606" w:type="dxa"/>
            <w:tcBorders>
              <w:top w:val="nil"/>
              <w:left w:val="nil"/>
              <w:bottom w:val="nil"/>
              <w:right w:val="nil"/>
            </w:tcBorders>
            <w:shd w:val="clear" w:color="auto" w:fill="auto"/>
            <w:noWrap/>
            <w:vAlign w:val="center"/>
            <w:hideMark/>
          </w:tcPr>
          <w:p w14:paraId="459C08A3"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single" w:sz="4" w:space="0" w:color="auto"/>
            </w:tcBorders>
            <w:shd w:val="clear" w:color="auto" w:fill="auto"/>
            <w:noWrap/>
            <w:vAlign w:val="center"/>
            <w:hideMark/>
          </w:tcPr>
          <w:p w14:paraId="0E04343A"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525454D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08475F53"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99" w:type="dxa"/>
            <w:tcBorders>
              <w:top w:val="nil"/>
              <w:left w:val="nil"/>
              <w:bottom w:val="nil"/>
              <w:right w:val="single" w:sz="4" w:space="0" w:color="auto"/>
            </w:tcBorders>
            <w:shd w:val="clear" w:color="000000" w:fill="C4D79B"/>
            <w:noWrap/>
            <w:vAlign w:val="center"/>
            <w:hideMark/>
          </w:tcPr>
          <w:p w14:paraId="3520B4DE"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(45)</w:t>
            </w:r>
          </w:p>
        </w:tc>
      </w:tr>
      <w:tr w:rsidR="00DF6791" w:rsidRPr="006E13FA" w14:paraId="74158EED" w14:textId="77777777" w:rsidTr="00DF6791">
        <w:trPr>
          <w:trHeight w:val="300"/>
        </w:trPr>
        <w:tc>
          <w:tcPr>
            <w:tcW w:w="1367" w:type="dxa"/>
            <w:tcBorders>
              <w:top w:val="nil"/>
              <w:left w:val="nil"/>
              <w:bottom w:val="nil"/>
              <w:right w:val="nil"/>
            </w:tcBorders>
            <w:shd w:val="clear" w:color="000000" w:fill="DAEEF3"/>
            <w:noWrap/>
            <w:vAlign w:val="center"/>
            <w:hideMark/>
          </w:tcPr>
          <w:p w14:paraId="76DDD582" w14:textId="3FEB917B" w:rsidR="006E13FA" w:rsidRPr="006E13FA" w:rsidRDefault="001B4D15" w:rsidP="00DF679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Mont</w:t>
            </w:r>
            <w:r w:rsidR="006E13FA" w:rsidRPr="006E13FA">
              <w:rPr>
                <w:rFonts w:ascii="Calibri" w:eastAsia="Times New Roman" w:hAnsi="Calibri" w:cs="Calibri"/>
                <w:color w:val="000000"/>
                <w:sz w:val="20"/>
                <w:szCs w:val="20"/>
              </w:rPr>
              <w:t>serrado</w:t>
            </w:r>
          </w:p>
        </w:tc>
        <w:tc>
          <w:tcPr>
            <w:tcW w:w="939" w:type="dxa"/>
            <w:tcBorders>
              <w:top w:val="nil"/>
              <w:left w:val="single" w:sz="4" w:space="0" w:color="auto"/>
              <w:bottom w:val="nil"/>
              <w:right w:val="nil"/>
            </w:tcBorders>
            <w:shd w:val="clear" w:color="000000" w:fill="C4D79B"/>
            <w:noWrap/>
            <w:vAlign w:val="center"/>
            <w:hideMark/>
          </w:tcPr>
          <w:p w14:paraId="3754CB4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(38)</w:t>
            </w:r>
          </w:p>
        </w:tc>
        <w:tc>
          <w:tcPr>
            <w:tcW w:w="939" w:type="dxa"/>
            <w:tcBorders>
              <w:top w:val="nil"/>
              <w:left w:val="nil"/>
              <w:bottom w:val="nil"/>
              <w:right w:val="nil"/>
            </w:tcBorders>
            <w:shd w:val="clear" w:color="000000" w:fill="FFFF99"/>
            <w:noWrap/>
            <w:vAlign w:val="center"/>
            <w:hideMark/>
          </w:tcPr>
          <w:p w14:paraId="4B06F740"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82 (49)</w:t>
            </w:r>
          </w:p>
        </w:tc>
        <w:tc>
          <w:tcPr>
            <w:tcW w:w="622" w:type="dxa"/>
            <w:tcBorders>
              <w:top w:val="nil"/>
              <w:left w:val="nil"/>
              <w:bottom w:val="nil"/>
              <w:right w:val="single" w:sz="4" w:space="0" w:color="auto"/>
            </w:tcBorders>
            <w:shd w:val="clear" w:color="auto" w:fill="auto"/>
            <w:noWrap/>
            <w:vAlign w:val="center"/>
            <w:hideMark/>
          </w:tcPr>
          <w:p w14:paraId="65481C47"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1A71BB51"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182BDF01"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05" w:type="dxa"/>
            <w:tcBorders>
              <w:top w:val="nil"/>
              <w:left w:val="nil"/>
              <w:bottom w:val="nil"/>
              <w:right w:val="single" w:sz="4" w:space="0" w:color="auto"/>
            </w:tcBorders>
            <w:shd w:val="clear" w:color="000000" w:fill="FFFF99"/>
            <w:noWrap/>
            <w:vAlign w:val="center"/>
            <w:hideMark/>
          </w:tcPr>
          <w:p w14:paraId="6616F543"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87 (88)</w:t>
            </w:r>
          </w:p>
        </w:tc>
        <w:tc>
          <w:tcPr>
            <w:tcW w:w="934" w:type="dxa"/>
            <w:tcBorders>
              <w:top w:val="nil"/>
              <w:left w:val="nil"/>
              <w:bottom w:val="nil"/>
              <w:right w:val="nil"/>
            </w:tcBorders>
            <w:shd w:val="clear" w:color="000000" w:fill="C4D79B"/>
            <w:noWrap/>
            <w:vAlign w:val="center"/>
            <w:hideMark/>
          </w:tcPr>
          <w:p w14:paraId="19CC0B9F"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(39)</w:t>
            </w:r>
          </w:p>
        </w:tc>
        <w:tc>
          <w:tcPr>
            <w:tcW w:w="900" w:type="dxa"/>
            <w:tcBorders>
              <w:top w:val="nil"/>
              <w:left w:val="nil"/>
              <w:bottom w:val="nil"/>
              <w:right w:val="nil"/>
            </w:tcBorders>
            <w:shd w:val="clear" w:color="000000" w:fill="C4D79B"/>
            <w:noWrap/>
            <w:vAlign w:val="center"/>
            <w:hideMark/>
          </w:tcPr>
          <w:p w14:paraId="43E6850A"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(48)</w:t>
            </w:r>
          </w:p>
        </w:tc>
        <w:tc>
          <w:tcPr>
            <w:tcW w:w="900" w:type="dxa"/>
            <w:tcBorders>
              <w:top w:val="nil"/>
              <w:left w:val="nil"/>
              <w:bottom w:val="nil"/>
              <w:right w:val="single" w:sz="4" w:space="0" w:color="auto"/>
            </w:tcBorders>
            <w:shd w:val="clear" w:color="000000" w:fill="C4D79B"/>
            <w:noWrap/>
            <w:vAlign w:val="center"/>
            <w:hideMark/>
          </w:tcPr>
          <w:p w14:paraId="7D8AA5E6"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99 (85)</w:t>
            </w:r>
          </w:p>
        </w:tc>
        <w:tc>
          <w:tcPr>
            <w:tcW w:w="900" w:type="dxa"/>
            <w:tcBorders>
              <w:top w:val="nil"/>
              <w:left w:val="nil"/>
              <w:bottom w:val="nil"/>
              <w:right w:val="nil"/>
            </w:tcBorders>
            <w:shd w:val="clear" w:color="000000" w:fill="C4D79B"/>
            <w:noWrap/>
            <w:vAlign w:val="center"/>
            <w:hideMark/>
          </w:tcPr>
          <w:p w14:paraId="4B0B5D84"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98 (42)</w:t>
            </w:r>
          </w:p>
        </w:tc>
        <w:tc>
          <w:tcPr>
            <w:tcW w:w="606" w:type="dxa"/>
            <w:tcBorders>
              <w:top w:val="nil"/>
              <w:left w:val="nil"/>
              <w:bottom w:val="nil"/>
              <w:right w:val="nil"/>
            </w:tcBorders>
            <w:shd w:val="clear" w:color="auto" w:fill="auto"/>
            <w:noWrap/>
            <w:vAlign w:val="center"/>
            <w:hideMark/>
          </w:tcPr>
          <w:p w14:paraId="0E0F7FA0"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single" w:sz="4" w:space="0" w:color="auto"/>
            </w:tcBorders>
            <w:shd w:val="clear" w:color="auto" w:fill="auto"/>
            <w:noWrap/>
            <w:vAlign w:val="center"/>
            <w:hideMark/>
          </w:tcPr>
          <w:p w14:paraId="039FDB78"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26B342DE"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461901EF"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99" w:type="dxa"/>
            <w:tcBorders>
              <w:top w:val="nil"/>
              <w:left w:val="nil"/>
              <w:bottom w:val="nil"/>
              <w:right w:val="single" w:sz="4" w:space="0" w:color="auto"/>
            </w:tcBorders>
            <w:shd w:val="clear" w:color="000000" w:fill="C4D79B"/>
            <w:noWrap/>
            <w:vAlign w:val="center"/>
            <w:hideMark/>
          </w:tcPr>
          <w:p w14:paraId="486C0C02"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(96)</w:t>
            </w:r>
          </w:p>
        </w:tc>
      </w:tr>
      <w:tr w:rsidR="00DF6791" w:rsidRPr="006E13FA" w14:paraId="0BD1B356" w14:textId="77777777" w:rsidTr="00DF6791">
        <w:trPr>
          <w:trHeight w:val="300"/>
        </w:trPr>
        <w:tc>
          <w:tcPr>
            <w:tcW w:w="1367" w:type="dxa"/>
            <w:tcBorders>
              <w:top w:val="nil"/>
              <w:left w:val="nil"/>
              <w:bottom w:val="nil"/>
              <w:right w:val="nil"/>
            </w:tcBorders>
            <w:shd w:val="clear" w:color="000000" w:fill="DAEEF3"/>
            <w:noWrap/>
            <w:vAlign w:val="center"/>
            <w:hideMark/>
          </w:tcPr>
          <w:p w14:paraId="7A191101"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Nimba</w:t>
            </w:r>
          </w:p>
        </w:tc>
        <w:tc>
          <w:tcPr>
            <w:tcW w:w="939" w:type="dxa"/>
            <w:tcBorders>
              <w:top w:val="nil"/>
              <w:left w:val="single" w:sz="4" w:space="0" w:color="auto"/>
              <w:bottom w:val="nil"/>
              <w:right w:val="nil"/>
            </w:tcBorders>
            <w:shd w:val="clear" w:color="auto" w:fill="auto"/>
            <w:noWrap/>
            <w:vAlign w:val="center"/>
            <w:hideMark/>
          </w:tcPr>
          <w:p w14:paraId="2EAE5DC2"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939" w:type="dxa"/>
            <w:tcBorders>
              <w:top w:val="nil"/>
              <w:left w:val="nil"/>
              <w:bottom w:val="nil"/>
              <w:right w:val="nil"/>
            </w:tcBorders>
            <w:shd w:val="clear" w:color="000000" w:fill="C4D79B"/>
            <w:noWrap/>
            <w:vAlign w:val="center"/>
            <w:hideMark/>
          </w:tcPr>
          <w:p w14:paraId="724FA1D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(24)</w:t>
            </w:r>
          </w:p>
        </w:tc>
        <w:tc>
          <w:tcPr>
            <w:tcW w:w="622" w:type="dxa"/>
            <w:tcBorders>
              <w:top w:val="nil"/>
              <w:left w:val="nil"/>
              <w:bottom w:val="nil"/>
              <w:right w:val="single" w:sz="4" w:space="0" w:color="auto"/>
            </w:tcBorders>
            <w:shd w:val="clear" w:color="auto" w:fill="auto"/>
            <w:noWrap/>
            <w:vAlign w:val="center"/>
            <w:hideMark/>
          </w:tcPr>
          <w:p w14:paraId="740057B8"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4C322AE6"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728" w:type="dxa"/>
            <w:tcBorders>
              <w:top w:val="nil"/>
              <w:left w:val="nil"/>
              <w:bottom w:val="nil"/>
              <w:right w:val="nil"/>
            </w:tcBorders>
            <w:shd w:val="clear" w:color="auto" w:fill="auto"/>
            <w:noWrap/>
            <w:vAlign w:val="center"/>
            <w:hideMark/>
          </w:tcPr>
          <w:p w14:paraId="3BA4998A"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05" w:type="dxa"/>
            <w:tcBorders>
              <w:top w:val="nil"/>
              <w:left w:val="nil"/>
              <w:bottom w:val="nil"/>
              <w:right w:val="single" w:sz="4" w:space="0" w:color="auto"/>
            </w:tcBorders>
            <w:shd w:val="clear" w:color="000000" w:fill="FFFF99"/>
            <w:noWrap/>
            <w:vAlign w:val="center"/>
            <w:hideMark/>
          </w:tcPr>
          <w:p w14:paraId="34A310C2"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89 (41)</w:t>
            </w:r>
          </w:p>
        </w:tc>
        <w:tc>
          <w:tcPr>
            <w:tcW w:w="934" w:type="dxa"/>
            <w:tcBorders>
              <w:top w:val="nil"/>
              <w:left w:val="nil"/>
              <w:bottom w:val="nil"/>
              <w:right w:val="nil"/>
            </w:tcBorders>
            <w:shd w:val="clear" w:color="auto" w:fill="auto"/>
            <w:noWrap/>
            <w:vAlign w:val="center"/>
            <w:hideMark/>
          </w:tcPr>
          <w:p w14:paraId="6EC6C33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900" w:type="dxa"/>
            <w:tcBorders>
              <w:top w:val="nil"/>
              <w:left w:val="nil"/>
              <w:bottom w:val="nil"/>
              <w:right w:val="nil"/>
            </w:tcBorders>
            <w:shd w:val="clear" w:color="000000" w:fill="C4D79B"/>
            <w:noWrap/>
            <w:vAlign w:val="center"/>
            <w:hideMark/>
          </w:tcPr>
          <w:p w14:paraId="5A3BB533"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(21)</w:t>
            </w:r>
          </w:p>
        </w:tc>
        <w:tc>
          <w:tcPr>
            <w:tcW w:w="900" w:type="dxa"/>
            <w:tcBorders>
              <w:top w:val="nil"/>
              <w:left w:val="nil"/>
              <w:bottom w:val="nil"/>
              <w:right w:val="single" w:sz="4" w:space="0" w:color="auto"/>
            </w:tcBorders>
            <w:shd w:val="clear" w:color="000000" w:fill="C4D79B"/>
            <w:noWrap/>
            <w:vAlign w:val="center"/>
            <w:hideMark/>
          </w:tcPr>
          <w:p w14:paraId="3FA3436A"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100 (40)</w:t>
            </w:r>
          </w:p>
        </w:tc>
        <w:tc>
          <w:tcPr>
            <w:tcW w:w="900" w:type="dxa"/>
            <w:tcBorders>
              <w:top w:val="nil"/>
              <w:left w:val="nil"/>
              <w:bottom w:val="nil"/>
              <w:right w:val="nil"/>
            </w:tcBorders>
            <w:shd w:val="clear" w:color="auto" w:fill="auto"/>
            <w:noWrap/>
            <w:vAlign w:val="center"/>
            <w:hideMark/>
          </w:tcPr>
          <w:p w14:paraId="755E03D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06" w:type="dxa"/>
            <w:tcBorders>
              <w:top w:val="nil"/>
              <w:left w:val="nil"/>
              <w:bottom w:val="nil"/>
              <w:right w:val="nil"/>
            </w:tcBorders>
            <w:shd w:val="clear" w:color="auto" w:fill="auto"/>
            <w:noWrap/>
            <w:vAlign w:val="center"/>
            <w:hideMark/>
          </w:tcPr>
          <w:p w14:paraId="32C609C7"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single" w:sz="4" w:space="0" w:color="auto"/>
            </w:tcBorders>
            <w:shd w:val="clear" w:color="auto" w:fill="auto"/>
            <w:noWrap/>
            <w:vAlign w:val="center"/>
            <w:hideMark/>
          </w:tcPr>
          <w:p w14:paraId="7271D375"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13CA2A3D"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681" w:type="dxa"/>
            <w:tcBorders>
              <w:top w:val="nil"/>
              <w:left w:val="nil"/>
              <w:bottom w:val="nil"/>
              <w:right w:val="nil"/>
            </w:tcBorders>
            <w:shd w:val="clear" w:color="auto" w:fill="auto"/>
            <w:noWrap/>
            <w:vAlign w:val="center"/>
            <w:hideMark/>
          </w:tcPr>
          <w:p w14:paraId="4DC32DDE"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c>
          <w:tcPr>
            <w:tcW w:w="1099" w:type="dxa"/>
            <w:tcBorders>
              <w:top w:val="nil"/>
              <w:left w:val="nil"/>
              <w:bottom w:val="nil"/>
              <w:right w:val="single" w:sz="4" w:space="0" w:color="auto"/>
            </w:tcBorders>
            <w:shd w:val="clear" w:color="auto" w:fill="auto"/>
            <w:noWrap/>
            <w:vAlign w:val="center"/>
            <w:hideMark/>
          </w:tcPr>
          <w:p w14:paraId="53C370F8" w14:textId="77777777" w:rsidR="006E13FA" w:rsidRPr="006E13FA" w:rsidRDefault="006E13FA" w:rsidP="00DF6791">
            <w:pPr>
              <w:spacing w:after="0" w:line="240" w:lineRule="auto"/>
              <w:jc w:val="center"/>
              <w:rPr>
                <w:rFonts w:ascii="Calibri" w:eastAsia="Times New Roman" w:hAnsi="Calibri" w:cs="Calibri"/>
                <w:color w:val="000000"/>
                <w:sz w:val="20"/>
                <w:szCs w:val="20"/>
              </w:rPr>
            </w:pPr>
            <w:r w:rsidRPr="006E13FA">
              <w:rPr>
                <w:rFonts w:ascii="Calibri" w:eastAsia="Times New Roman" w:hAnsi="Calibri" w:cs="Calibri"/>
                <w:color w:val="000000"/>
                <w:sz w:val="20"/>
                <w:szCs w:val="20"/>
              </w:rPr>
              <w:t>na</w:t>
            </w:r>
          </w:p>
        </w:tc>
      </w:tr>
      <w:tr w:rsidR="00DF6791" w:rsidRPr="006E13FA" w14:paraId="1765AE5C" w14:textId="77777777" w:rsidTr="00DF6791">
        <w:trPr>
          <w:trHeight w:val="300"/>
        </w:trPr>
        <w:tc>
          <w:tcPr>
            <w:tcW w:w="1367" w:type="dxa"/>
            <w:tcBorders>
              <w:top w:val="nil"/>
              <w:left w:val="nil"/>
              <w:bottom w:val="nil"/>
              <w:right w:val="nil"/>
            </w:tcBorders>
            <w:shd w:val="clear" w:color="auto" w:fill="auto"/>
            <w:noWrap/>
            <w:vAlign w:val="center"/>
            <w:hideMark/>
          </w:tcPr>
          <w:p w14:paraId="06D9AA89" w14:textId="77777777" w:rsidR="006E13FA" w:rsidRPr="006E13FA" w:rsidRDefault="006E13FA" w:rsidP="00DF6791">
            <w:pPr>
              <w:spacing w:after="0" w:line="240" w:lineRule="auto"/>
              <w:jc w:val="center"/>
              <w:rPr>
                <w:rFonts w:ascii="Calibri" w:eastAsia="Times New Roman" w:hAnsi="Calibri" w:cs="Calibri"/>
                <w:color w:val="000000"/>
              </w:rPr>
            </w:pPr>
          </w:p>
        </w:tc>
        <w:tc>
          <w:tcPr>
            <w:tcW w:w="939" w:type="dxa"/>
            <w:tcBorders>
              <w:top w:val="nil"/>
              <w:left w:val="nil"/>
              <w:bottom w:val="nil"/>
              <w:right w:val="nil"/>
            </w:tcBorders>
            <w:shd w:val="clear" w:color="auto" w:fill="auto"/>
            <w:noWrap/>
            <w:vAlign w:val="center"/>
            <w:hideMark/>
          </w:tcPr>
          <w:p w14:paraId="676FF766" w14:textId="77777777" w:rsidR="006E13FA" w:rsidRPr="006E13FA" w:rsidRDefault="006E13FA" w:rsidP="00DF6791">
            <w:pPr>
              <w:spacing w:after="0" w:line="240" w:lineRule="auto"/>
              <w:jc w:val="center"/>
              <w:rPr>
                <w:rFonts w:ascii="Calibri" w:eastAsia="Times New Roman" w:hAnsi="Calibri" w:cs="Calibri"/>
                <w:color w:val="000000"/>
              </w:rPr>
            </w:pPr>
          </w:p>
        </w:tc>
        <w:tc>
          <w:tcPr>
            <w:tcW w:w="939" w:type="dxa"/>
            <w:tcBorders>
              <w:top w:val="nil"/>
              <w:left w:val="nil"/>
              <w:bottom w:val="nil"/>
              <w:right w:val="nil"/>
            </w:tcBorders>
            <w:shd w:val="clear" w:color="auto" w:fill="auto"/>
            <w:noWrap/>
            <w:vAlign w:val="center"/>
            <w:hideMark/>
          </w:tcPr>
          <w:p w14:paraId="4D72F5A5" w14:textId="77777777" w:rsidR="006E13FA" w:rsidRPr="006E13FA" w:rsidRDefault="006E13FA" w:rsidP="00DF6791">
            <w:pPr>
              <w:spacing w:after="0" w:line="240" w:lineRule="auto"/>
              <w:jc w:val="center"/>
              <w:rPr>
                <w:rFonts w:ascii="Calibri" w:eastAsia="Times New Roman" w:hAnsi="Calibri" w:cs="Calibri"/>
                <w:color w:val="000000"/>
              </w:rPr>
            </w:pPr>
          </w:p>
        </w:tc>
        <w:tc>
          <w:tcPr>
            <w:tcW w:w="622" w:type="dxa"/>
            <w:tcBorders>
              <w:top w:val="nil"/>
              <w:left w:val="nil"/>
              <w:bottom w:val="nil"/>
              <w:right w:val="nil"/>
            </w:tcBorders>
            <w:shd w:val="clear" w:color="auto" w:fill="auto"/>
            <w:noWrap/>
            <w:vAlign w:val="center"/>
            <w:hideMark/>
          </w:tcPr>
          <w:p w14:paraId="4E46A2DE" w14:textId="77777777" w:rsidR="006E13FA" w:rsidRPr="006E13FA" w:rsidRDefault="006E13FA" w:rsidP="00DF6791">
            <w:pPr>
              <w:spacing w:after="0" w:line="240" w:lineRule="auto"/>
              <w:jc w:val="center"/>
              <w:rPr>
                <w:rFonts w:ascii="Calibri" w:eastAsia="Times New Roman" w:hAnsi="Calibri" w:cs="Calibri"/>
                <w:color w:val="000000"/>
              </w:rPr>
            </w:pPr>
          </w:p>
        </w:tc>
        <w:tc>
          <w:tcPr>
            <w:tcW w:w="728" w:type="dxa"/>
            <w:tcBorders>
              <w:top w:val="nil"/>
              <w:left w:val="nil"/>
              <w:bottom w:val="nil"/>
              <w:right w:val="nil"/>
            </w:tcBorders>
            <w:shd w:val="clear" w:color="auto" w:fill="auto"/>
            <w:noWrap/>
            <w:vAlign w:val="center"/>
            <w:hideMark/>
          </w:tcPr>
          <w:p w14:paraId="06E2F605" w14:textId="77777777" w:rsidR="006E13FA" w:rsidRPr="006E13FA" w:rsidRDefault="006E13FA" w:rsidP="00DF6791">
            <w:pPr>
              <w:spacing w:after="0" w:line="240" w:lineRule="auto"/>
              <w:jc w:val="center"/>
              <w:rPr>
                <w:rFonts w:ascii="Calibri" w:eastAsia="Times New Roman" w:hAnsi="Calibri" w:cs="Calibri"/>
                <w:color w:val="000000"/>
              </w:rPr>
            </w:pPr>
          </w:p>
        </w:tc>
        <w:tc>
          <w:tcPr>
            <w:tcW w:w="728" w:type="dxa"/>
            <w:tcBorders>
              <w:top w:val="nil"/>
              <w:left w:val="nil"/>
              <w:bottom w:val="nil"/>
              <w:right w:val="nil"/>
            </w:tcBorders>
            <w:shd w:val="clear" w:color="auto" w:fill="auto"/>
            <w:noWrap/>
            <w:vAlign w:val="center"/>
            <w:hideMark/>
          </w:tcPr>
          <w:p w14:paraId="4C04C959" w14:textId="77777777" w:rsidR="006E13FA" w:rsidRPr="006E13FA" w:rsidRDefault="006E13FA" w:rsidP="00DF6791">
            <w:pPr>
              <w:spacing w:after="0" w:line="240" w:lineRule="auto"/>
              <w:jc w:val="center"/>
              <w:rPr>
                <w:rFonts w:ascii="Calibri" w:eastAsia="Times New Roman" w:hAnsi="Calibri" w:cs="Calibri"/>
                <w:color w:val="000000"/>
              </w:rPr>
            </w:pPr>
          </w:p>
        </w:tc>
        <w:tc>
          <w:tcPr>
            <w:tcW w:w="1005" w:type="dxa"/>
            <w:tcBorders>
              <w:top w:val="nil"/>
              <w:left w:val="nil"/>
              <w:bottom w:val="nil"/>
              <w:right w:val="nil"/>
            </w:tcBorders>
            <w:shd w:val="clear" w:color="auto" w:fill="auto"/>
            <w:noWrap/>
            <w:vAlign w:val="center"/>
            <w:hideMark/>
          </w:tcPr>
          <w:p w14:paraId="6EAD49A0" w14:textId="77777777" w:rsidR="006E13FA" w:rsidRPr="006E13FA" w:rsidRDefault="006E13FA" w:rsidP="00DF6791">
            <w:pPr>
              <w:spacing w:after="0" w:line="240" w:lineRule="auto"/>
              <w:jc w:val="center"/>
              <w:rPr>
                <w:rFonts w:ascii="Calibri" w:eastAsia="Times New Roman" w:hAnsi="Calibri" w:cs="Calibri"/>
                <w:color w:val="000000"/>
              </w:rPr>
            </w:pPr>
          </w:p>
        </w:tc>
        <w:tc>
          <w:tcPr>
            <w:tcW w:w="934" w:type="dxa"/>
            <w:tcBorders>
              <w:top w:val="nil"/>
              <w:left w:val="nil"/>
              <w:bottom w:val="nil"/>
              <w:right w:val="nil"/>
            </w:tcBorders>
            <w:shd w:val="clear" w:color="auto" w:fill="auto"/>
            <w:noWrap/>
            <w:vAlign w:val="center"/>
            <w:hideMark/>
          </w:tcPr>
          <w:p w14:paraId="08EE675B" w14:textId="77777777" w:rsidR="006E13FA" w:rsidRPr="006E13FA" w:rsidRDefault="006E13FA" w:rsidP="00DF6791">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CFFB4A6" w14:textId="77777777" w:rsidR="006E13FA" w:rsidRPr="006E13FA" w:rsidRDefault="006E13FA" w:rsidP="00DF6791">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8C20CB0" w14:textId="77777777" w:rsidR="006E13FA" w:rsidRPr="006E13FA" w:rsidRDefault="006E13FA" w:rsidP="00DF6791">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076D8140" w14:textId="77777777" w:rsidR="006E13FA" w:rsidRPr="006E13FA" w:rsidRDefault="006E13FA" w:rsidP="00DF6791">
            <w:pPr>
              <w:spacing w:after="0" w:line="240" w:lineRule="auto"/>
              <w:jc w:val="center"/>
              <w:rPr>
                <w:rFonts w:ascii="Calibri" w:eastAsia="Times New Roman" w:hAnsi="Calibri" w:cs="Calibri"/>
                <w:color w:val="000000"/>
              </w:rPr>
            </w:pPr>
          </w:p>
        </w:tc>
        <w:tc>
          <w:tcPr>
            <w:tcW w:w="606" w:type="dxa"/>
            <w:tcBorders>
              <w:top w:val="nil"/>
              <w:left w:val="nil"/>
              <w:bottom w:val="nil"/>
              <w:right w:val="nil"/>
            </w:tcBorders>
            <w:shd w:val="clear" w:color="auto" w:fill="auto"/>
            <w:noWrap/>
            <w:vAlign w:val="center"/>
            <w:hideMark/>
          </w:tcPr>
          <w:p w14:paraId="0F042867" w14:textId="77777777" w:rsidR="006E13FA" w:rsidRPr="006E13FA" w:rsidRDefault="006E13FA" w:rsidP="00DF6791">
            <w:pPr>
              <w:spacing w:after="0" w:line="240" w:lineRule="auto"/>
              <w:jc w:val="center"/>
              <w:rPr>
                <w:rFonts w:ascii="Calibri" w:eastAsia="Times New Roman" w:hAnsi="Calibri" w:cs="Calibri"/>
                <w:color w:val="000000"/>
              </w:rPr>
            </w:pPr>
          </w:p>
        </w:tc>
        <w:tc>
          <w:tcPr>
            <w:tcW w:w="681" w:type="dxa"/>
            <w:tcBorders>
              <w:top w:val="nil"/>
              <w:left w:val="nil"/>
              <w:bottom w:val="nil"/>
              <w:right w:val="nil"/>
            </w:tcBorders>
            <w:shd w:val="clear" w:color="auto" w:fill="auto"/>
            <w:noWrap/>
            <w:vAlign w:val="center"/>
            <w:hideMark/>
          </w:tcPr>
          <w:p w14:paraId="2D8EBB14" w14:textId="77777777" w:rsidR="006E13FA" w:rsidRPr="006E13FA" w:rsidRDefault="006E13FA" w:rsidP="00DF6791">
            <w:pPr>
              <w:spacing w:after="0" w:line="240" w:lineRule="auto"/>
              <w:jc w:val="center"/>
              <w:rPr>
                <w:rFonts w:ascii="Calibri" w:eastAsia="Times New Roman" w:hAnsi="Calibri" w:cs="Calibri"/>
                <w:color w:val="000000"/>
              </w:rPr>
            </w:pPr>
          </w:p>
        </w:tc>
        <w:tc>
          <w:tcPr>
            <w:tcW w:w="681" w:type="dxa"/>
            <w:tcBorders>
              <w:top w:val="nil"/>
              <w:left w:val="nil"/>
              <w:bottom w:val="nil"/>
              <w:right w:val="nil"/>
            </w:tcBorders>
            <w:shd w:val="clear" w:color="auto" w:fill="auto"/>
            <w:noWrap/>
            <w:vAlign w:val="center"/>
            <w:hideMark/>
          </w:tcPr>
          <w:p w14:paraId="57ABC8EE" w14:textId="77777777" w:rsidR="006E13FA" w:rsidRPr="006E13FA" w:rsidRDefault="006E13FA" w:rsidP="00DF6791">
            <w:pPr>
              <w:spacing w:after="0" w:line="240" w:lineRule="auto"/>
              <w:jc w:val="center"/>
              <w:rPr>
                <w:rFonts w:ascii="Calibri" w:eastAsia="Times New Roman" w:hAnsi="Calibri" w:cs="Calibri"/>
                <w:color w:val="000000"/>
              </w:rPr>
            </w:pPr>
          </w:p>
        </w:tc>
        <w:tc>
          <w:tcPr>
            <w:tcW w:w="681" w:type="dxa"/>
            <w:tcBorders>
              <w:top w:val="nil"/>
              <w:left w:val="nil"/>
              <w:bottom w:val="nil"/>
              <w:right w:val="nil"/>
            </w:tcBorders>
            <w:shd w:val="clear" w:color="auto" w:fill="auto"/>
            <w:noWrap/>
            <w:vAlign w:val="center"/>
            <w:hideMark/>
          </w:tcPr>
          <w:p w14:paraId="7448240E" w14:textId="77777777" w:rsidR="006E13FA" w:rsidRPr="006E13FA" w:rsidRDefault="006E13FA" w:rsidP="00DF6791">
            <w:pPr>
              <w:spacing w:after="0" w:line="240" w:lineRule="auto"/>
              <w:jc w:val="center"/>
              <w:rPr>
                <w:rFonts w:ascii="Calibri" w:eastAsia="Times New Roman" w:hAnsi="Calibri" w:cs="Calibri"/>
                <w:color w:val="000000"/>
              </w:rPr>
            </w:pPr>
          </w:p>
        </w:tc>
        <w:tc>
          <w:tcPr>
            <w:tcW w:w="1099" w:type="dxa"/>
            <w:tcBorders>
              <w:top w:val="nil"/>
              <w:left w:val="nil"/>
              <w:bottom w:val="nil"/>
              <w:right w:val="nil"/>
            </w:tcBorders>
            <w:shd w:val="clear" w:color="auto" w:fill="auto"/>
            <w:noWrap/>
            <w:vAlign w:val="center"/>
            <w:hideMark/>
          </w:tcPr>
          <w:p w14:paraId="0E9C25E0" w14:textId="77777777" w:rsidR="006E13FA" w:rsidRPr="006E13FA" w:rsidRDefault="006E13FA" w:rsidP="00DF6791">
            <w:pPr>
              <w:spacing w:after="0" w:line="240" w:lineRule="auto"/>
              <w:jc w:val="center"/>
              <w:rPr>
                <w:rFonts w:ascii="Calibri" w:eastAsia="Times New Roman" w:hAnsi="Calibri" w:cs="Calibri"/>
                <w:color w:val="000000"/>
              </w:rPr>
            </w:pPr>
          </w:p>
        </w:tc>
      </w:tr>
      <w:tr w:rsidR="00DF6791" w:rsidRPr="006E13FA" w14:paraId="16972985" w14:textId="77777777" w:rsidTr="00DF6791">
        <w:trPr>
          <w:trHeight w:val="300"/>
        </w:trPr>
        <w:tc>
          <w:tcPr>
            <w:tcW w:w="1367" w:type="dxa"/>
            <w:tcBorders>
              <w:top w:val="nil"/>
              <w:left w:val="nil"/>
              <w:bottom w:val="nil"/>
              <w:right w:val="nil"/>
            </w:tcBorders>
            <w:shd w:val="clear" w:color="000000" w:fill="DAEEF3"/>
            <w:noWrap/>
            <w:vAlign w:val="center"/>
            <w:hideMark/>
          </w:tcPr>
          <w:p w14:paraId="32DECACD" w14:textId="07AAEE1F" w:rsidR="006E13FA" w:rsidRPr="006E13FA" w:rsidRDefault="0014264F" w:rsidP="00DF6791">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IRS c</w:t>
            </w:r>
            <w:r w:rsidR="006E13FA" w:rsidRPr="006E13FA">
              <w:rPr>
                <w:rFonts w:ascii="Calibri" w:eastAsia="Times New Roman" w:hAnsi="Calibri" w:cs="Calibri"/>
                <w:color w:val="000000"/>
                <w:sz w:val="20"/>
                <w:szCs w:val="20"/>
              </w:rPr>
              <w:t>ounties</w:t>
            </w:r>
          </w:p>
        </w:tc>
        <w:tc>
          <w:tcPr>
            <w:tcW w:w="939" w:type="dxa"/>
            <w:tcBorders>
              <w:top w:val="nil"/>
              <w:left w:val="nil"/>
              <w:bottom w:val="nil"/>
              <w:right w:val="nil"/>
            </w:tcBorders>
            <w:shd w:val="clear" w:color="auto" w:fill="auto"/>
            <w:noWrap/>
            <w:vAlign w:val="center"/>
            <w:hideMark/>
          </w:tcPr>
          <w:p w14:paraId="2816E9F9" w14:textId="77777777" w:rsidR="006E13FA" w:rsidRPr="006E13FA" w:rsidRDefault="006E13FA" w:rsidP="00DF6791">
            <w:pPr>
              <w:spacing w:after="0" w:line="240" w:lineRule="auto"/>
              <w:jc w:val="center"/>
              <w:rPr>
                <w:rFonts w:ascii="Calibri" w:eastAsia="Times New Roman" w:hAnsi="Calibri" w:cs="Calibri"/>
                <w:color w:val="000000"/>
                <w:sz w:val="20"/>
                <w:szCs w:val="20"/>
              </w:rPr>
            </w:pPr>
          </w:p>
        </w:tc>
        <w:tc>
          <w:tcPr>
            <w:tcW w:w="939" w:type="dxa"/>
            <w:tcBorders>
              <w:top w:val="nil"/>
              <w:left w:val="nil"/>
              <w:bottom w:val="nil"/>
              <w:right w:val="nil"/>
            </w:tcBorders>
            <w:shd w:val="clear" w:color="auto" w:fill="auto"/>
            <w:noWrap/>
            <w:vAlign w:val="center"/>
            <w:hideMark/>
          </w:tcPr>
          <w:p w14:paraId="121AC496" w14:textId="77777777" w:rsidR="006E13FA" w:rsidRPr="006E13FA" w:rsidRDefault="006E13FA" w:rsidP="00DF6791">
            <w:pPr>
              <w:spacing w:after="0" w:line="240" w:lineRule="auto"/>
              <w:jc w:val="center"/>
              <w:rPr>
                <w:rFonts w:ascii="Calibri" w:eastAsia="Times New Roman" w:hAnsi="Calibri" w:cs="Calibri"/>
                <w:color w:val="000000"/>
              </w:rPr>
            </w:pPr>
          </w:p>
        </w:tc>
        <w:tc>
          <w:tcPr>
            <w:tcW w:w="622" w:type="dxa"/>
            <w:tcBorders>
              <w:top w:val="nil"/>
              <w:left w:val="nil"/>
              <w:bottom w:val="nil"/>
              <w:right w:val="nil"/>
            </w:tcBorders>
            <w:shd w:val="clear" w:color="auto" w:fill="auto"/>
            <w:noWrap/>
            <w:vAlign w:val="center"/>
            <w:hideMark/>
          </w:tcPr>
          <w:p w14:paraId="27F45AC7" w14:textId="77777777" w:rsidR="006E13FA" w:rsidRPr="006E13FA" w:rsidRDefault="006E13FA" w:rsidP="00DF6791">
            <w:pPr>
              <w:spacing w:after="0" w:line="240" w:lineRule="auto"/>
              <w:jc w:val="center"/>
              <w:rPr>
                <w:rFonts w:ascii="Calibri" w:eastAsia="Times New Roman" w:hAnsi="Calibri" w:cs="Calibri"/>
                <w:color w:val="000000"/>
              </w:rPr>
            </w:pPr>
          </w:p>
        </w:tc>
        <w:tc>
          <w:tcPr>
            <w:tcW w:w="728" w:type="dxa"/>
            <w:tcBorders>
              <w:top w:val="nil"/>
              <w:left w:val="nil"/>
              <w:bottom w:val="nil"/>
              <w:right w:val="nil"/>
            </w:tcBorders>
            <w:shd w:val="clear" w:color="auto" w:fill="auto"/>
            <w:noWrap/>
            <w:vAlign w:val="center"/>
            <w:hideMark/>
          </w:tcPr>
          <w:p w14:paraId="644B452E" w14:textId="77777777" w:rsidR="006E13FA" w:rsidRPr="006E13FA" w:rsidRDefault="006E13FA" w:rsidP="00DF6791">
            <w:pPr>
              <w:spacing w:after="0" w:line="240" w:lineRule="auto"/>
              <w:jc w:val="center"/>
              <w:rPr>
                <w:rFonts w:ascii="Calibri" w:eastAsia="Times New Roman" w:hAnsi="Calibri" w:cs="Calibri"/>
                <w:color w:val="000000"/>
              </w:rPr>
            </w:pPr>
          </w:p>
        </w:tc>
        <w:tc>
          <w:tcPr>
            <w:tcW w:w="728" w:type="dxa"/>
            <w:tcBorders>
              <w:top w:val="nil"/>
              <w:left w:val="nil"/>
              <w:bottom w:val="nil"/>
              <w:right w:val="nil"/>
            </w:tcBorders>
            <w:shd w:val="clear" w:color="auto" w:fill="auto"/>
            <w:noWrap/>
            <w:vAlign w:val="center"/>
            <w:hideMark/>
          </w:tcPr>
          <w:p w14:paraId="36A9DB17" w14:textId="77777777" w:rsidR="006E13FA" w:rsidRPr="006E13FA" w:rsidRDefault="006E13FA" w:rsidP="00DF6791">
            <w:pPr>
              <w:spacing w:after="0" w:line="240" w:lineRule="auto"/>
              <w:jc w:val="center"/>
              <w:rPr>
                <w:rFonts w:ascii="Calibri" w:eastAsia="Times New Roman" w:hAnsi="Calibri" w:cs="Calibri"/>
                <w:color w:val="000000"/>
              </w:rPr>
            </w:pPr>
          </w:p>
        </w:tc>
        <w:tc>
          <w:tcPr>
            <w:tcW w:w="1005" w:type="dxa"/>
            <w:tcBorders>
              <w:top w:val="nil"/>
              <w:left w:val="nil"/>
              <w:bottom w:val="nil"/>
              <w:right w:val="nil"/>
            </w:tcBorders>
            <w:shd w:val="clear" w:color="auto" w:fill="auto"/>
            <w:noWrap/>
            <w:vAlign w:val="center"/>
            <w:hideMark/>
          </w:tcPr>
          <w:p w14:paraId="2D46D1FB" w14:textId="77777777" w:rsidR="006E13FA" w:rsidRPr="006E13FA" w:rsidRDefault="006E13FA" w:rsidP="00DF6791">
            <w:pPr>
              <w:spacing w:after="0" w:line="240" w:lineRule="auto"/>
              <w:jc w:val="center"/>
              <w:rPr>
                <w:rFonts w:ascii="Calibri" w:eastAsia="Times New Roman" w:hAnsi="Calibri" w:cs="Calibri"/>
                <w:color w:val="000000"/>
              </w:rPr>
            </w:pPr>
          </w:p>
        </w:tc>
        <w:tc>
          <w:tcPr>
            <w:tcW w:w="934" w:type="dxa"/>
            <w:tcBorders>
              <w:top w:val="nil"/>
              <w:left w:val="nil"/>
              <w:bottom w:val="nil"/>
              <w:right w:val="nil"/>
            </w:tcBorders>
            <w:shd w:val="clear" w:color="auto" w:fill="auto"/>
            <w:noWrap/>
            <w:vAlign w:val="center"/>
            <w:hideMark/>
          </w:tcPr>
          <w:p w14:paraId="10F24EBF" w14:textId="77777777" w:rsidR="006E13FA" w:rsidRPr="006E13FA" w:rsidRDefault="006E13FA" w:rsidP="00DF6791">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AC3B095" w14:textId="77777777" w:rsidR="006E13FA" w:rsidRPr="006E13FA" w:rsidRDefault="006E13FA" w:rsidP="00DF6791">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005A0AA4" w14:textId="77777777" w:rsidR="006E13FA" w:rsidRPr="006E13FA" w:rsidRDefault="006E13FA" w:rsidP="00DF6791">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956E622" w14:textId="77777777" w:rsidR="006E13FA" w:rsidRPr="006E13FA" w:rsidRDefault="006E13FA" w:rsidP="00DF6791">
            <w:pPr>
              <w:spacing w:after="0" w:line="240" w:lineRule="auto"/>
              <w:jc w:val="center"/>
              <w:rPr>
                <w:rFonts w:ascii="Calibri" w:eastAsia="Times New Roman" w:hAnsi="Calibri" w:cs="Calibri"/>
                <w:color w:val="000000"/>
              </w:rPr>
            </w:pPr>
          </w:p>
        </w:tc>
        <w:tc>
          <w:tcPr>
            <w:tcW w:w="606" w:type="dxa"/>
            <w:tcBorders>
              <w:top w:val="nil"/>
              <w:left w:val="nil"/>
              <w:bottom w:val="nil"/>
              <w:right w:val="nil"/>
            </w:tcBorders>
            <w:shd w:val="clear" w:color="auto" w:fill="auto"/>
            <w:noWrap/>
            <w:vAlign w:val="center"/>
            <w:hideMark/>
          </w:tcPr>
          <w:p w14:paraId="35C774CE" w14:textId="77777777" w:rsidR="006E13FA" w:rsidRPr="006E13FA" w:rsidRDefault="006E13FA" w:rsidP="00DF6791">
            <w:pPr>
              <w:spacing w:after="0" w:line="240" w:lineRule="auto"/>
              <w:jc w:val="center"/>
              <w:rPr>
                <w:rFonts w:ascii="Calibri" w:eastAsia="Times New Roman" w:hAnsi="Calibri" w:cs="Calibri"/>
                <w:color w:val="000000"/>
              </w:rPr>
            </w:pPr>
          </w:p>
        </w:tc>
        <w:tc>
          <w:tcPr>
            <w:tcW w:w="681" w:type="dxa"/>
            <w:tcBorders>
              <w:top w:val="nil"/>
              <w:left w:val="nil"/>
              <w:bottom w:val="nil"/>
              <w:right w:val="nil"/>
            </w:tcBorders>
            <w:shd w:val="clear" w:color="auto" w:fill="auto"/>
            <w:noWrap/>
            <w:vAlign w:val="center"/>
            <w:hideMark/>
          </w:tcPr>
          <w:p w14:paraId="3FD8CB7F" w14:textId="77777777" w:rsidR="006E13FA" w:rsidRPr="006E13FA" w:rsidRDefault="006E13FA" w:rsidP="00DF6791">
            <w:pPr>
              <w:spacing w:after="0" w:line="240" w:lineRule="auto"/>
              <w:jc w:val="center"/>
              <w:rPr>
                <w:rFonts w:ascii="Calibri" w:eastAsia="Times New Roman" w:hAnsi="Calibri" w:cs="Calibri"/>
                <w:color w:val="000000"/>
              </w:rPr>
            </w:pPr>
          </w:p>
        </w:tc>
        <w:tc>
          <w:tcPr>
            <w:tcW w:w="681" w:type="dxa"/>
            <w:tcBorders>
              <w:top w:val="nil"/>
              <w:left w:val="nil"/>
              <w:bottom w:val="nil"/>
              <w:right w:val="nil"/>
            </w:tcBorders>
            <w:shd w:val="clear" w:color="auto" w:fill="auto"/>
            <w:noWrap/>
            <w:vAlign w:val="center"/>
            <w:hideMark/>
          </w:tcPr>
          <w:p w14:paraId="7B03B02F" w14:textId="77777777" w:rsidR="006E13FA" w:rsidRPr="006E13FA" w:rsidRDefault="006E13FA" w:rsidP="00DF6791">
            <w:pPr>
              <w:spacing w:after="0" w:line="240" w:lineRule="auto"/>
              <w:jc w:val="center"/>
              <w:rPr>
                <w:rFonts w:ascii="Calibri" w:eastAsia="Times New Roman" w:hAnsi="Calibri" w:cs="Calibri"/>
                <w:color w:val="000000"/>
              </w:rPr>
            </w:pPr>
          </w:p>
        </w:tc>
        <w:tc>
          <w:tcPr>
            <w:tcW w:w="681" w:type="dxa"/>
            <w:tcBorders>
              <w:top w:val="nil"/>
              <w:left w:val="nil"/>
              <w:bottom w:val="nil"/>
              <w:right w:val="nil"/>
            </w:tcBorders>
            <w:shd w:val="clear" w:color="auto" w:fill="auto"/>
            <w:noWrap/>
            <w:vAlign w:val="center"/>
            <w:hideMark/>
          </w:tcPr>
          <w:p w14:paraId="578AEE3D" w14:textId="77777777" w:rsidR="006E13FA" w:rsidRPr="006E13FA" w:rsidRDefault="006E13FA" w:rsidP="00DF6791">
            <w:pPr>
              <w:spacing w:after="0" w:line="240" w:lineRule="auto"/>
              <w:jc w:val="center"/>
              <w:rPr>
                <w:rFonts w:ascii="Calibri" w:eastAsia="Times New Roman" w:hAnsi="Calibri" w:cs="Calibri"/>
                <w:color w:val="000000"/>
              </w:rPr>
            </w:pPr>
          </w:p>
        </w:tc>
        <w:tc>
          <w:tcPr>
            <w:tcW w:w="1099" w:type="dxa"/>
            <w:tcBorders>
              <w:top w:val="nil"/>
              <w:left w:val="nil"/>
              <w:bottom w:val="nil"/>
              <w:right w:val="nil"/>
            </w:tcBorders>
            <w:shd w:val="clear" w:color="auto" w:fill="auto"/>
            <w:noWrap/>
            <w:vAlign w:val="center"/>
            <w:hideMark/>
          </w:tcPr>
          <w:p w14:paraId="07E27B0C" w14:textId="77777777" w:rsidR="006E13FA" w:rsidRPr="006E13FA" w:rsidRDefault="006E13FA" w:rsidP="00DF6791">
            <w:pPr>
              <w:spacing w:after="0" w:line="240" w:lineRule="auto"/>
              <w:jc w:val="center"/>
              <w:rPr>
                <w:rFonts w:ascii="Calibri" w:eastAsia="Times New Roman" w:hAnsi="Calibri" w:cs="Calibri"/>
                <w:color w:val="000000"/>
              </w:rPr>
            </w:pPr>
          </w:p>
        </w:tc>
      </w:tr>
    </w:tbl>
    <w:p w14:paraId="6B548615" w14:textId="77777777" w:rsidR="00E8020E" w:rsidRPr="00E8020E" w:rsidRDefault="00E8020E" w:rsidP="00E8020E"/>
    <w:p w14:paraId="3C5A6DCD" w14:textId="77777777" w:rsidR="00594B08" w:rsidRDefault="00594B08">
      <w:pPr>
        <w:rPr>
          <w:b/>
          <w:sz w:val="28"/>
          <w:szCs w:val="28"/>
          <w:u w:val="single"/>
        </w:rPr>
      </w:pPr>
      <w:r>
        <w:rPr>
          <w:b/>
          <w:sz w:val="28"/>
          <w:szCs w:val="28"/>
          <w:u w:val="single"/>
        </w:rPr>
        <w:br w:type="page"/>
      </w:r>
    </w:p>
    <w:p w14:paraId="059198DF" w14:textId="77777777" w:rsidR="002E3815" w:rsidRDefault="002E3815" w:rsidP="005A4034">
      <w:pPr>
        <w:jc w:val="center"/>
        <w:rPr>
          <w:b/>
          <w:sz w:val="28"/>
          <w:szCs w:val="28"/>
          <w:u w:val="single"/>
        </w:rPr>
        <w:sectPr w:rsidR="002E3815" w:rsidSect="004E75AF">
          <w:pgSz w:w="15840" w:h="12240" w:orient="landscape"/>
          <w:pgMar w:top="1440" w:right="1440" w:bottom="1440" w:left="576" w:header="720" w:footer="720" w:gutter="0"/>
          <w:cols w:space="720"/>
          <w:docGrid w:linePitch="360"/>
        </w:sectPr>
      </w:pPr>
    </w:p>
    <w:p w14:paraId="28A6F542" w14:textId="281BA7D0" w:rsidR="00FE2C67" w:rsidRDefault="00594B08" w:rsidP="00FE2C67">
      <w:pPr>
        <w:jc w:val="center"/>
      </w:pPr>
      <w:r>
        <w:rPr>
          <w:b/>
          <w:sz w:val="28"/>
          <w:szCs w:val="28"/>
          <w:u w:val="single"/>
        </w:rPr>
        <w:lastRenderedPageBreak/>
        <w:t>MADAGASCAR</w:t>
      </w:r>
    </w:p>
    <w:p w14:paraId="698A0F6E" w14:textId="77777777" w:rsidR="00FE2C67" w:rsidRPr="00AF3604" w:rsidRDefault="00FE2C67" w:rsidP="00FE2C67">
      <w:pPr>
        <w:spacing w:after="0"/>
        <w:jc w:val="center"/>
        <w:rPr>
          <w:sz w:val="16"/>
          <w:szCs w:val="16"/>
        </w:rPr>
      </w:pPr>
    </w:p>
    <w:tbl>
      <w:tblPr>
        <w:tblpPr w:leftFromText="180" w:rightFromText="180" w:vertAnchor="text" w:horzAnchor="margin" w:tblpXSpec="center" w:tblpY="1830"/>
        <w:tblW w:w="9720" w:type="dxa"/>
        <w:tblCellMar>
          <w:left w:w="0" w:type="dxa"/>
          <w:right w:w="0" w:type="dxa"/>
        </w:tblCellMar>
        <w:tblLook w:val="04A0" w:firstRow="1" w:lastRow="0" w:firstColumn="1" w:lastColumn="0" w:noHBand="0" w:noVBand="1"/>
      </w:tblPr>
      <w:tblGrid>
        <w:gridCol w:w="2445"/>
        <w:gridCol w:w="4995"/>
        <w:gridCol w:w="2280"/>
      </w:tblGrid>
      <w:tr w:rsidR="00FE2C67" w14:paraId="0F7E9CB3" w14:textId="77777777" w:rsidTr="00FE2C67">
        <w:trPr>
          <w:trHeight w:val="495"/>
        </w:trPr>
        <w:tc>
          <w:tcPr>
            <w:tcW w:w="2445" w:type="dxa"/>
            <w:tcBorders>
              <w:top w:val="single" w:sz="8" w:space="0" w:color="auto"/>
              <w:left w:val="single" w:sz="8" w:space="0" w:color="auto"/>
              <w:bottom w:val="single" w:sz="8" w:space="0" w:color="auto"/>
              <w:right w:val="single" w:sz="8" w:space="0" w:color="auto"/>
            </w:tcBorders>
            <w:shd w:val="clear" w:color="000000" w:fill="8DB3E2"/>
            <w:tcMar>
              <w:top w:w="15" w:type="dxa"/>
              <w:left w:w="15" w:type="dxa"/>
              <w:bottom w:w="0" w:type="dxa"/>
              <w:right w:w="15" w:type="dxa"/>
            </w:tcMar>
            <w:vAlign w:val="center"/>
            <w:hideMark/>
          </w:tcPr>
          <w:p w14:paraId="3909335A" w14:textId="77777777" w:rsidR="00FE2C67" w:rsidRDefault="00FE2C67" w:rsidP="00FE2C67">
            <w:pPr>
              <w:rPr>
                <w:rFonts w:ascii="Arial" w:hAnsi="Arial" w:cs="Arial"/>
                <w:b/>
                <w:bCs/>
                <w:color w:val="000000"/>
                <w:sz w:val="18"/>
                <w:szCs w:val="18"/>
              </w:rPr>
            </w:pPr>
            <w:r>
              <w:rPr>
                <w:rFonts w:ascii="Arial" w:hAnsi="Arial" w:cs="Arial"/>
                <w:b/>
                <w:bCs/>
                <w:color w:val="000000"/>
                <w:sz w:val="18"/>
                <w:szCs w:val="18"/>
              </w:rPr>
              <w:t>Round</w:t>
            </w:r>
          </w:p>
        </w:tc>
        <w:tc>
          <w:tcPr>
            <w:tcW w:w="4995" w:type="dxa"/>
            <w:tcBorders>
              <w:top w:val="single" w:sz="8" w:space="0" w:color="auto"/>
              <w:left w:val="nil"/>
              <w:bottom w:val="single" w:sz="8" w:space="0" w:color="auto"/>
              <w:right w:val="single" w:sz="8" w:space="0" w:color="auto"/>
            </w:tcBorders>
            <w:shd w:val="clear" w:color="000000" w:fill="8DB3E2"/>
            <w:tcMar>
              <w:top w:w="15" w:type="dxa"/>
              <w:left w:w="15" w:type="dxa"/>
              <w:bottom w:w="0" w:type="dxa"/>
              <w:right w:w="15" w:type="dxa"/>
            </w:tcMar>
            <w:vAlign w:val="center"/>
            <w:hideMark/>
          </w:tcPr>
          <w:p w14:paraId="3103C76F" w14:textId="77777777" w:rsidR="00FE2C67" w:rsidRDefault="00FE2C67" w:rsidP="00FE2C67">
            <w:pPr>
              <w:rPr>
                <w:rFonts w:ascii="Arial" w:hAnsi="Arial" w:cs="Arial"/>
                <w:b/>
                <w:bCs/>
                <w:color w:val="000000"/>
                <w:sz w:val="18"/>
                <w:szCs w:val="18"/>
              </w:rPr>
            </w:pPr>
            <w:r>
              <w:rPr>
                <w:rFonts w:ascii="Arial" w:hAnsi="Arial" w:cs="Arial"/>
                <w:b/>
                <w:bCs/>
                <w:color w:val="000000"/>
                <w:sz w:val="18"/>
                <w:szCs w:val="18"/>
              </w:rPr>
              <w:t>Targeted Districts</w:t>
            </w:r>
          </w:p>
        </w:tc>
        <w:tc>
          <w:tcPr>
            <w:tcW w:w="2280" w:type="dxa"/>
            <w:tcBorders>
              <w:top w:val="single" w:sz="8" w:space="0" w:color="auto"/>
              <w:left w:val="nil"/>
              <w:bottom w:val="single" w:sz="8" w:space="0" w:color="auto"/>
              <w:right w:val="single" w:sz="8" w:space="0" w:color="auto"/>
            </w:tcBorders>
            <w:shd w:val="clear" w:color="000000" w:fill="8DB3E2"/>
            <w:tcMar>
              <w:top w:w="15" w:type="dxa"/>
              <w:left w:w="15" w:type="dxa"/>
              <w:bottom w:w="0" w:type="dxa"/>
              <w:right w:w="15" w:type="dxa"/>
            </w:tcMar>
            <w:vAlign w:val="center"/>
            <w:hideMark/>
          </w:tcPr>
          <w:p w14:paraId="7906A897" w14:textId="77777777" w:rsidR="00FE2C67" w:rsidRDefault="00FE2C67" w:rsidP="00FE2C67">
            <w:pPr>
              <w:rPr>
                <w:rFonts w:ascii="Arial" w:hAnsi="Arial" w:cs="Arial"/>
                <w:b/>
                <w:bCs/>
                <w:color w:val="000000"/>
                <w:sz w:val="18"/>
                <w:szCs w:val="18"/>
              </w:rPr>
            </w:pPr>
            <w:r>
              <w:rPr>
                <w:rFonts w:ascii="Arial" w:hAnsi="Arial" w:cs="Arial"/>
                <w:b/>
                <w:bCs/>
                <w:color w:val="000000"/>
                <w:sz w:val="18"/>
                <w:szCs w:val="18"/>
              </w:rPr>
              <w:t>Insecticide</w:t>
            </w:r>
          </w:p>
        </w:tc>
      </w:tr>
      <w:tr w:rsidR="00FE2C67" w14:paraId="08768D10" w14:textId="77777777" w:rsidTr="00FE2C67">
        <w:trPr>
          <w:trHeight w:val="1075"/>
        </w:trPr>
        <w:tc>
          <w:tcPr>
            <w:tcW w:w="244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074E2B77" w14:textId="0AC8451F" w:rsidR="00FE2C67" w:rsidRDefault="00FE2C67" w:rsidP="00FE2C67">
            <w:pPr>
              <w:jc w:val="center"/>
              <w:rPr>
                <w:rFonts w:ascii="Arial" w:hAnsi="Arial" w:cs="Arial"/>
                <w:color w:val="000000"/>
                <w:sz w:val="18"/>
                <w:szCs w:val="18"/>
              </w:rPr>
            </w:pPr>
            <w:r>
              <w:rPr>
                <w:rFonts w:ascii="Arial" w:hAnsi="Arial" w:cs="Arial"/>
                <w:color w:val="000000"/>
                <w:sz w:val="18"/>
                <w:szCs w:val="18"/>
              </w:rPr>
              <w:t>Round 1 (2008) &amp;               Round 2 (2009)</w:t>
            </w:r>
          </w:p>
        </w:tc>
        <w:tc>
          <w:tcPr>
            <w:tcW w:w="49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CE61CB1" w14:textId="77777777" w:rsidR="00FE2C67" w:rsidRDefault="00FE2C67" w:rsidP="00FE2C67">
            <w:pPr>
              <w:jc w:val="center"/>
              <w:rPr>
                <w:rFonts w:ascii="Symbol" w:hAnsi="Symbol" w:cs="Calibri"/>
                <w:color w:val="000000"/>
                <w:sz w:val="18"/>
                <w:szCs w:val="18"/>
              </w:rPr>
            </w:pPr>
            <w:r>
              <w:rPr>
                <w:rFonts w:ascii="Symbol" w:eastAsia="Symbol" w:hAnsi="Symbol" w:cs="Symbol"/>
                <w:color w:val="000000"/>
                <w:sz w:val="18"/>
                <w:szCs w:val="18"/>
              </w:rPr>
              <w:t></w:t>
            </w:r>
            <w:r>
              <w:rPr>
                <w:rFonts w:eastAsia="Symbol"/>
                <w:color w:val="000000"/>
                <w:sz w:val="14"/>
                <w:szCs w:val="14"/>
              </w:rPr>
              <w:t xml:space="preserve">  </w:t>
            </w:r>
            <w:r>
              <w:rPr>
                <w:rFonts w:ascii="Arial" w:eastAsia="Symbol" w:hAnsi="Arial" w:cs="Arial"/>
                <w:b/>
                <w:bCs/>
                <w:color w:val="000000"/>
                <w:sz w:val="18"/>
                <w:szCs w:val="18"/>
              </w:rPr>
              <w:t>Central Highlands and Fringe:</w:t>
            </w:r>
            <w:r>
              <w:rPr>
                <w:rFonts w:ascii="Arial" w:eastAsia="Symbol" w:hAnsi="Arial" w:cs="Arial"/>
                <w:color w:val="000000"/>
                <w:sz w:val="18"/>
                <w:szCs w:val="18"/>
              </w:rPr>
              <w:t xml:space="preserve"> Anjozorobe, Ankazobe, Betafo/Mandoto, Ambositra, Ambatofinandrahana, and Ambohimahasoa</w:t>
            </w:r>
          </w:p>
        </w:tc>
        <w:tc>
          <w:tcPr>
            <w:tcW w:w="22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2E78F71" w14:textId="77777777" w:rsidR="00FE2C67" w:rsidRDefault="00FE2C67" w:rsidP="00FE2C67">
            <w:pPr>
              <w:jc w:val="center"/>
              <w:rPr>
                <w:rFonts w:ascii="Arial" w:hAnsi="Arial" w:cs="Arial"/>
                <w:color w:val="000000"/>
                <w:sz w:val="18"/>
                <w:szCs w:val="18"/>
              </w:rPr>
            </w:pPr>
            <w:r>
              <w:rPr>
                <w:rFonts w:ascii="Arial" w:hAnsi="Arial" w:cs="Arial"/>
                <w:color w:val="000000"/>
                <w:sz w:val="18"/>
                <w:szCs w:val="18"/>
              </w:rPr>
              <w:t>Pyrethroid</w:t>
            </w:r>
          </w:p>
        </w:tc>
      </w:tr>
      <w:tr w:rsidR="00FE2C67" w14:paraId="1F55BD77" w14:textId="77777777" w:rsidTr="00FE2C67">
        <w:trPr>
          <w:trHeight w:val="1075"/>
        </w:trPr>
        <w:tc>
          <w:tcPr>
            <w:tcW w:w="2445" w:type="dxa"/>
            <w:vMerge w:val="restart"/>
            <w:tcBorders>
              <w:top w:val="nil"/>
              <w:left w:val="single" w:sz="8" w:space="0" w:color="auto"/>
              <w:bottom w:val="single" w:sz="8" w:space="0" w:color="000000"/>
              <w:right w:val="single" w:sz="8" w:space="0" w:color="auto"/>
            </w:tcBorders>
            <w:shd w:val="clear" w:color="auto" w:fill="auto"/>
            <w:tcMar>
              <w:top w:w="15" w:type="dxa"/>
              <w:left w:w="15" w:type="dxa"/>
              <w:bottom w:w="0" w:type="dxa"/>
              <w:right w:w="15" w:type="dxa"/>
            </w:tcMar>
            <w:vAlign w:val="center"/>
            <w:hideMark/>
          </w:tcPr>
          <w:p w14:paraId="470E5C55" w14:textId="118F79E4" w:rsidR="00FE2C67" w:rsidRDefault="00FE2C67" w:rsidP="00FE2C67">
            <w:pPr>
              <w:jc w:val="center"/>
              <w:rPr>
                <w:rFonts w:ascii="Arial" w:hAnsi="Arial" w:cs="Arial"/>
                <w:color w:val="000000"/>
                <w:sz w:val="18"/>
                <w:szCs w:val="18"/>
              </w:rPr>
            </w:pPr>
            <w:r>
              <w:rPr>
                <w:rFonts w:ascii="Arial" w:hAnsi="Arial" w:cs="Arial"/>
                <w:color w:val="000000"/>
                <w:sz w:val="18"/>
                <w:szCs w:val="18"/>
              </w:rPr>
              <w:t>Round 3 (2010)</w:t>
            </w:r>
          </w:p>
        </w:tc>
        <w:tc>
          <w:tcPr>
            <w:tcW w:w="4995" w:type="dxa"/>
            <w:tcBorders>
              <w:top w:val="nil"/>
              <w:left w:val="nil"/>
              <w:bottom w:val="nil"/>
              <w:right w:val="single" w:sz="8" w:space="0" w:color="auto"/>
            </w:tcBorders>
            <w:shd w:val="clear" w:color="auto" w:fill="auto"/>
            <w:tcMar>
              <w:top w:w="15" w:type="dxa"/>
              <w:left w:w="15" w:type="dxa"/>
              <w:bottom w:w="0" w:type="dxa"/>
              <w:right w:w="15" w:type="dxa"/>
            </w:tcMar>
            <w:vAlign w:val="center"/>
            <w:hideMark/>
          </w:tcPr>
          <w:p w14:paraId="0CF8F839" w14:textId="77777777" w:rsidR="00FE2C67" w:rsidRDefault="00FE2C67" w:rsidP="00FE2C67">
            <w:pPr>
              <w:jc w:val="center"/>
              <w:rPr>
                <w:rFonts w:ascii="Symbol" w:hAnsi="Symbol" w:cs="Calibri"/>
                <w:color w:val="000000"/>
                <w:sz w:val="18"/>
                <w:szCs w:val="18"/>
              </w:rPr>
            </w:pPr>
            <w:r>
              <w:rPr>
                <w:rFonts w:ascii="Symbol" w:eastAsia="Symbol" w:hAnsi="Symbol" w:cs="Symbol"/>
                <w:color w:val="000000"/>
                <w:sz w:val="18"/>
                <w:szCs w:val="18"/>
              </w:rPr>
              <w:t></w:t>
            </w:r>
            <w:r>
              <w:rPr>
                <w:rFonts w:eastAsia="Symbol"/>
                <w:color w:val="000000"/>
                <w:sz w:val="14"/>
                <w:szCs w:val="14"/>
              </w:rPr>
              <w:t> </w:t>
            </w:r>
            <w:r>
              <w:rPr>
                <w:rFonts w:ascii="Arial" w:eastAsia="Symbol" w:hAnsi="Arial" w:cs="Arial"/>
                <w:b/>
                <w:bCs/>
                <w:color w:val="000000"/>
                <w:sz w:val="18"/>
                <w:szCs w:val="18"/>
              </w:rPr>
              <w:t xml:space="preserve">Central Highlands and Fringe: </w:t>
            </w:r>
            <w:r>
              <w:rPr>
                <w:rFonts w:ascii="Arial" w:eastAsia="Symbol" w:hAnsi="Arial" w:cs="Arial"/>
                <w:color w:val="000000"/>
                <w:sz w:val="18"/>
                <w:szCs w:val="18"/>
              </w:rPr>
              <w:t>Anjozorobe (Carb), Ankazobe (PY), Betafo/Mandoto (Carb), Ambositra (PY), Ambatofinandrahana (Carb), and Ambohimahasoa (PY)</w:t>
            </w:r>
          </w:p>
        </w:tc>
        <w:tc>
          <w:tcPr>
            <w:tcW w:w="2280" w:type="dxa"/>
            <w:vMerge w:val="restart"/>
            <w:tcBorders>
              <w:top w:val="nil"/>
              <w:left w:val="single" w:sz="8" w:space="0" w:color="auto"/>
              <w:bottom w:val="single" w:sz="8" w:space="0" w:color="000000"/>
              <w:right w:val="single" w:sz="8" w:space="0" w:color="auto"/>
            </w:tcBorders>
            <w:shd w:val="clear" w:color="auto" w:fill="auto"/>
            <w:tcMar>
              <w:top w:w="15" w:type="dxa"/>
              <w:left w:w="15" w:type="dxa"/>
              <w:bottom w:w="0" w:type="dxa"/>
              <w:right w:w="15" w:type="dxa"/>
            </w:tcMar>
            <w:vAlign w:val="center"/>
            <w:hideMark/>
          </w:tcPr>
          <w:p w14:paraId="4657549C" w14:textId="77777777" w:rsidR="00FE2C67" w:rsidRDefault="00FE2C67" w:rsidP="00FE2C67">
            <w:pPr>
              <w:jc w:val="center"/>
              <w:rPr>
                <w:rFonts w:ascii="Arial" w:hAnsi="Arial" w:cs="Arial"/>
                <w:color w:val="000000"/>
                <w:sz w:val="18"/>
                <w:szCs w:val="18"/>
              </w:rPr>
            </w:pPr>
            <w:r>
              <w:rPr>
                <w:rFonts w:ascii="Arial" w:hAnsi="Arial" w:cs="Arial"/>
                <w:color w:val="000000"/>
                <w:sz w:val="18"/>
                <w:szCs w:val="18"/>
              </w:rPr>
              <w:t>Pyrethroid in CHLs) &amp; Carbamate in Fringe, South, and Northwest</w:t>
            </w:r>
          </w:p>
        </w:tc>
      </w:tr>
      <w:tr w:rsidR="00FE2C67" w14:paraId="320FC57B" w14:textId="77777777" w:rsidTr="00FE2C67">
        <w:trPr>
          <w:trHeight w:val="427"/>
        </w:trPr>
        <w:tc>
          <w:tcPr>
            <w:tcW w:w="2445" w:type="dxa"/>
            <w:vMerge/>
            <w:tcBorders>
              <w:top w:val="nil"/>
              <w:left w:val="single" w:sz="8" w:space="0" w:color="auto"/>
              <w:bottom w:val="single" w:sz="8" w:space="0" w:color="000000"/>
              <w:right w:val="single" w:sz="8" w:space="0" w:color="auto"/>
            </w:tcBorders>
            <w:vAlign w:val="center"/>
            <w:hideMark/>
          </w:tcPr>
          <w:p w14:paraId="37523B13" w14:textId="77777777" w:rsidR="00FE2C67" w:rsidRDefault="00FE2C67" w:rsidP="00FE2C67">
            <w:pPr>
              <w:rPr>
                <w:rFonts w:ascii="Arial" w:hAnsi="Arial" w:cs="Arial"/>
                <w:color w:val="000000"/>
                <w:sz w:val="18"/>
                <w:szCs w:val="18"/>
              </w:rPr>
            </w:pPr>
          </w:p>
        </w:tc>
        <w:tc>
          <w:tcPr>
            <w:tcW w:w="4995" w:type="dxa"/>
            <w:tcBorders>
              <w:top w:val="nil"/>
              <w:left w:val="nil"/>
              <w:bottom w:val="nil"/>
              <w:right w:val="single" w:sz="8" w:space="0" w:color="auto"/>
            </w:tcBorders>
            <w:shd w:val="clear" w:color="auto" w:fill="auto"/>
            <w:tcMar>
              <w:top w:w="15" w:type="dxa"/>
              <w:left w:w="15" w:type="dxa"/>
              <w:bottom w:w="0" w:type="dxa"/>
              <w:right w:w="15" w:type="dxa"/>
            </w:tcMar>
            <w:vAlign w:val="center"/>
            <w:hideMark/>
          </w:tcPr>
          <w:p w14:paraId="68B10E42" w14:textId="77777777" w:rsidR="00FE2C67" w:rsidRDefault="00FE2C67" w:rsidP="00FE2C67">
            <w:pPr>
              <w:jc w:val="center"/>
              <w:rPr>
                <w:rFonts w:ascii="Symbol" w:hAnsi="Symbol" w:cs="Calibri"/>
                <w:color w:val="000000"/>
                <w:sz w:val="18"/>
                <w:szCs w:val="18"/>
              </w:rPr>
            </w:pPr>
            <w:r>
              <w:rPr>
                <w:rFonts w:ascii="Symbol" w:eastAsia="Symbol" w:hAnsi="Symbol" w:cs="Symbol"/>
                <w:color w:val="000000"/>
                <w:sz w:val="18"/>
                <w:szCs w:val="18"/>
              </w:rPr>
              <w:t></w:t>
            </w:r>
            <w:r>
              <w:rPr>
                <w:rFonts w:eastAsia="Symbol"/>
                <w:b/>
                <w:bCs/>
                <w:color w:val="000000"/>
                <w:sz w:val="14"/>
                <w:szCs w:val="14"/>
              </w:rPr>
              <w:t> </w:t>
            </w:r>
            <w:r>
              <w:rPr>
                <w:rFonts w:ascii="Arial" w:eastAsia="Symbol" w:hAnsi="Arial" w:cs="Arial"/>
                <w:b/>
                <w:bCs/>
                <w:color w:val="000000"/>
                <w:sz w:val="18"/>
                <w:szCs w:val="18"/>
              </w:rPr>
              <w:t xml:space="preserve">South: </w:t>
            </w:r>
            <w:r>
              <w:rPr>
                <w:rFonts w:ascii="Arial" w:eastAsia="Symbol" w:hAnsi="Arial" w:cs="Arial"/>
                <w:color w:val="000000"/>
                <w:sz w:val="18"/>
                <w:szCs w:val="18"/>
              </w:rPr>
              <w:t>Betroka, Bekily, Ampanihy, Beloha, Tsihombe, Ambovombe, and Amboasary; 5 communes in Tolagnaro</w:t>
            </w:r>
          </w:p>
        </w:tc>
        <w:tc>
          <w:tcPr>
            <w:tcW w:w="2280" w:type="dxa"/>
            <w:vMerge/>
            <w:tcBorders>
              <w:top w:val="nil"/>
              <w:left w:val="single" w:sz="8" w:space="0" w:color="auto"/>
              <w:bottom w:val="single" w:sz="8" w:space="0" w:color="000000"/>
              <w:right w:val="single" w:sz="8" w:space="0" w:color="auto"/>
            </w:tcBorders>
            <w:vAlign w:val="center"/>
            <w:hideMark/>
          </w:tcPr>
          <w:p w14:paraId="6B7CE951" w14:textId="77777777" w:rsidR="00FE2C67" w:rsidRDefault="00FE2C67" w:rsidP="00FE2C67">
            <w:pPr>
              <w:rPr>
                <w:rFonts w:ascii="Arial" w:hAnsi="Arial" w:cs="Arial"/>
                <w:color w:val="000000"/>
                <w:sz w:val="18"/>
                <w:szCs w:val="18"/>
              </w:rPr>
            </w:pPr>
          </w:p>
        </w:tc>
      </w:tr>
      <w:tr w:rsidR="00FE2C67" w14:paraId="4278DBD8" w14:textId="77777777" w:rsidTr="00FE2C67">
        <w:trPr>
          <w:trHeight w:val="600"/>
        </w:trPr>
        <w:tc>
          <w:tcPr>
            <w:tcW w:w="2445" w:type="dxa"/>
            <w:vMerge/>
            <w:tcBorders>
              <w:top w:val="nil"/>
              <w:left w:val="single" w:sz="8" w:space="0" w:color="auto"/>
              <w:bottom w:val="single" w:sz="8" w:space="0" w:color="000000"/>
              <w:right w:val="single" w:sz="8" w:space="0" w:color="auto"/>
            </w:tcBorders>
            <w:vAlign w:val="center"/>
            <w:hideMark/>
          </w:tcPr>
          <w:p w14:paraId="2217DFAB" w14:textId="77777777" w:rsidR="00FE2C67" w:rsidRDefault="00FE2C67" w:rsidP="00FE2C67">
            <w:pPr>
              <w:rPr>
                <w:rFonts w:ascii="Arial" w:hAnsi="Arial" w:cs="Arial"/>
                <w:color w:val="000000"/>
                <w:sz w:val="18"/>
                <w:szCs w:val="18"/>
              </w:rPr>
            </w:pPr>
          </w:p>
        </w:tc>
        <w:tc>
          <w:tcPr>
            <w:tcW w:w="499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08EC70C0" w14:textId="77777777" w:rsidR="00FE2C67" w:rsidRDefault="00FE2C67" w:rsidP="00FE2C67">
            <w:pPr>
              <w:jc w:val="center"/>
              <w:rPr>
                <w:rFonts w:ascii="Symbol" w:hAnsi="Symbol" w:cs="Calibri"/>
                <w:color w:val="000000"/>
                <w:sz w:val="18"/>
                <w:szCs w:val="18"/>
              </w:rPr>
            </w:pPr>
            <w:r>
              <w:rPr>
                <w:rFonts w:ascii="Symbol" w:eastAsia="Symbol" w:hAnsi="Symbol" w:cs="Symbol"/>
                <w:color w:val="000000"/>
                <w:sz w:val="18"/>
                <w:szCs w:val="18"/>
              </w:rPr>
              <w:t></w:t>
            </w:r>
            <w:r>
              <w:rPr>
                <w:rFonts w:eastAsia="Symbol"/>
                <w:color w:val="000000"/>
                <w:sz w:val="14"/>
                <w:szCs w:val="14"/>
              </w:rPr>
              <w:t> </w:t>
            </w:r>
            <w:r>
              <w:rPr>
                <w:rFonts w:ascii="Arial" w:eastAsia="Symbol" w:hAnsi="Arial" w:cs="Arial"/>
                <w:b/>
                <w:bCs/>
                <w:color w:val="000000"/>
                <w:sz w:val="18"/>
                <w:szCs w:val="18"/>
              </w:rPr>
              <w:t>Northwest:</w:t>
            </w:r>
            <w:r>
              <w:rPr>
                <w:rFonts w:ascii="Arial" w:eastAsia="Symbol" w:hAnsi="Arial" w:cs="Arial"/>
                <w:color w:val="000000"/>
                <w:sz w:val="18"/>
                <w:szCs w:val="18"/>
              </w:rPr>
              <w:t xml:space="preserve"> Maevatanana, Kandreho, and Tsaratanana</w:t>
            </w:r>
          </w:p>
        </w:tc>
        <w:tc>
          <w:tcPr>
            <w:tcW w:w="2280" w:type="dxa"/>
            <w:vMerge/>
            <w:tcBorders>
              <w:top w:val="nil"/>
              <w:left w:val="single" w:sz="8" w:space="0" w:color="auto"/>
              <w:bottom w:val="single" w:sz="8" w:space="0" w:color="000000"/>
              <w:right w:val="single" w:sz="8" w:space="0" w:color="auto"/>
            </w:tcBorders>
            <w:vAlign w:val="center"/>
            <w:hideMark/>
          </w:tcPr>
          <w:p w14:paraId="71AE301E" w14:textId="77777777" w:rsidR="00FE2C67" w:rsidRDefault="00FE2C67" w:rsidP="00FE2C67">
            <w:pPr>
              <w:rPr>
                <w:rFonts w:ascii="Arial" w:hAnsi="Arial" w:cs="Arial"/>
                <w:color w:val="000000"/>
                <w:sz w:val="18"/>
                <w:szCs w:val="18"/>
              </w:rPr>
            </w:pPr>
          </w:p>
        </w:tc>
      </w:tr>
      <w:tr w:rsidR="00FE2C67" w14:paraId="460AC318" w14:textId="77777777" w:rsidTr="00FE2C67">
        <w:trPr>
          <w:trHeight w:val="1165"/>
        </w:trPr>
        <w:tc>
          <w:tcPr>
            <w:tcW w:w="2445" w:type="dxa"/>
            <w:vMerge w:val="restart"/>
            <w:tcBorders>
              <w:top w:val="nil"/>
              <w:left w:val="single" w:sz="8" w:space="0" w:color="auto"/>
              <w:bottom w:val="single" w:sz="8" w:space="0" w:color="000000"/>
              <w:right w:val="nil"/>
            </w:tcBorders>
            <w:shd w:val="clear" w:color="auto" w:fill="auto"/>
            <w:tcMar>
              <w:top w:w="15" w:type="dxa"/>
              <w:left w:w="15" w:type="dxa"/>
              <w:bottom w:w="0" w:type="dxa"/>
              <w:right w:w="15" w:type="dxa"/>
            </w:tcMar>
            <w:vAlign w:val="center"/>
            <w:hideMark/>
          </w:tcPr>
          <w:p w14:paraId="3196CB5B" w14:textId="77777777" w:rsidR="00FE2C67" w:rsidRDefault="00FE2C67" w:rsidP="00FE2C67">
            <w:pPr>
              <w:jc w:val="center"/>
              <w:rPr>
                <w:rFonts w:ascii="Calibri" w:hAnsi="Calibri" w:cs="Calibri"/>
                <w:color w:val="000000"/>
              </w:rPr>
            </w:pPr>
            <w:r>
              <w:rPr>
                <w:rFonts w:ascii="Calibri" w:hAnsi="Calibri" w:cs="Calibri"/>
                <w:color w:val="000000"/>
              </w:rPr>
              <w:t>Round 4 (2011)</w:t>
            </w:r>
          </w:p>
        </w:tc>
        <w:tc>
          <w:tcPr>
            <w:tcW w:w="4995" w:type="dxa"/>
            <w:tcBorders>
              <w:top w:val="nil"/>
              <w:left w:val="single" w:sz="8" w:space="0" w:color="auto"/>
              <w:bottom w:val="nil"/>
              <w:right w:val="single" w:sz="8" w:space="0" w:color="auto"/>
            </w:tcBorders>
            <w:shd w:val="clear" w:color="auto" w:fill="auto"/>
            <w:tcMar>
              <w:top w:w="15" w:type="dxa"/>
              <w:left w:w="15" w:type="dxa"/>
              <w:bottom w:w="0" w:type="dxa"/>
              <w:right w:w="15" w:type="dxa"/>
            </w:tcMar>
            <w:vAlign w:val="center"/>
            <w:hideMark/>
          </w:tcPr>
          <w:p w14:paraId="01042C64" w14:textId="77777777" w:rsidR="00FE2C67" w:rsidRDefault="00FE2C67" w:rsidP="00FE2C67">
            <w:pPr>
              <w:jc w:val="center"/>
              <w:rPr>
                <w:rFonts w:ascii="Symbol" w:hAnsi="Symbol" w:cs="Calibri"/>
                <w:color w:val="000000"/>
                <w:sz w:val="18"/>
                <w:szCs w:val="18"/>
              </w:rPr>
            </w:pPr>
            <w:r>
              <w:rPr>
                <w:rFonts w:ascii="Symbol" w:eastAsia="Symbol" w:hAnsi="Symbol" w:cs="Symbol"/>
                <w:color w:val="000000"/>
                <w:sz w:val="18"/>
                <w:szCs w:val="18"/>
              </w:rPr>
              <w:t></w:t>
            </w:r>
            <w:r>
              <w:rPr>
                <w:rFonts w:eastAsia="Symbol"/>
                <w:color w:val="000000"/>
                <w:sz w:val="14"/>
                <w:szCs w:val="14"/>
              </w:rPr>
              <w:t> </w:t>
            </w:r>
            <w:r>
              <w:rPr>
                <w:rFonts w:ascii="Arial" w:eastAsia="Symbol" w:hAnsi="Arial" w:cs="Arial"/>
                <w:b/>
                <w:bCs/>
                <w:color w:val="000000"/>
                <w:sz w:val="18"/>
                <w:szCs w:val="18"/>
              </w:rPr>
              <w:t xml:space="preserve">Central Highlands and Fringe: </w:t>
            </w:r>
            <w:r>
              <w:rPr>
                <w:rFonts w:ascii="Arial" w:eastAsia="Symbol" w:hAnsi="Arial" w:cs="Arial"/>
                <w:color w:val="000000"/>
                <w:sz w:val="18"/>
                <w:szCs w:val="18"/>
              </w:rPr>
              <w:t>Anjozorobe (Carb), Ankazobe (PY), Betafo/Mandoto (Carb), Ambositra (PY), Ambatofinandrahana (Carb), and Ambohimahasoa (PY)</w:t>
            </w:r>
          </w:p>
        </w:tc>
        <w:tc>
          <w:tcPr>
            <w:tcW w:w="2280" w:type="dxa"/>
            <w:vMerge w:val="restart"/>
            <w:tcBorders>
              <w:top w:val="nil"/>
              <w:left w:val="single" w:sz="8" w:space="0" w:color="auto"/>
              <w:bottom w:val="single" w:sz="8" w:space="0" w:color="000000"/>
              <w:right w:val="single" w:sz="8" w:space="0" w:color="auto"/>
            </w:tcBorders>
            <w:shd w:val="clear" w:color="auto" w:fill="auto"/>
            <w:tcMar>
              <w:top w:w="15" w:type="dxa"/>
              <w:left w:w="15" w:type="dxa"/>
              <w:bottom w:w="0" w:type="dxa"/>
              <w:right w:w="15" w:type="dxa"/>
            </w:tcMar>
            <w:vAlign w:val="center"/>
            <w:hideMark/>
          </w:tcPr>
          <w:p w14:paraId="1827B300" w14:textId="77777777" w:rsidR="00FE2C67" w:rsidRDefault="00FE2C67" w:rsidP="00FE2C67">
            <w:pPr>
              <w:jc w:val="center"/>
              <w:rPr>
                <w:rFonts w:ascii="Arial" w:hAnsi="Arial" w:cs="Arial"/>
                <w:color w:val="000000"/>
                <w:sz w:val="18"/>
                <w:szCs w:val="18"/>
              </w:rPr>
            </w:pPr>
            <w:r>
              <w:rPr>
                <w:rFonts w:ascii="Arial" w:hAnsi="Arial" w:cs="Arial"/>
                <w:color w:val="000000"/>
                <w:sz w:val="18"/>
                <w:szCs w:val="18"/>
              </w:rPr>
              <w:t>Pyrethroid in CHLs) &amp; Carbamate in Fringe and South</w:t>
            </w:r>
          </w:p>
        </w:tc>
      </w:tr>
      <w:tr w:rsidR="00FE2C67" w14:paraId="0803ADCF" w14:textId="77777777" w:rsidTr="00FE2C67">
        <w:trPr>
          <w:trHeight w:val="517"/>
        </w:trPr>
        <w:tc>
          <w:tcPr>
            <w:tcW w:w="2445" w:type="dxa"/>
            <w:vMerge/>
            <w:tcBorders>
              <w:top w:val="nil"/>
              <w:left w:val="single" w:sz="8" w:space="0" w:color="auto"/>
              <w:bottom w:val="single" w:sz="8" w:space="0" w:color="000000"/>
              <w:right w:val="nil"/>
            </w:tcBorders>
            <w:vAlign w:val="center"/>
            <w:hideMark/>
          </w:tcPr>
          <w:p w14:paraId="25EB48A0" w14:textId="77777777" w:rsidR="00FE2C67" w:rsidRDefault="00FE2C67" w:rsidP="00FE2C67">
            <w:pPr>
              <w:rPr>
                <w:rFonts w:ascii="Calibri" w:hAnsi="Calibri" w:cs="Calibri"/>
                <w:color w:val="000000"/>
              </w:rPr>
            </w:pPr>
          </w:p>
        </w:tc>
        <w:tc>
          <w:tcPr>
            <w:tcW w:w="4995"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4E4DD646" w14:textId="77777777" w:rsidR="00FE2C67" w:rsidRDefault="00FE2C67" w:rsidP="00FE2C67">
            <w:pPr>
              <w:jc w:val="center"/>
              <w:rPr>
                <w:rFonts w:ascii="Symbol" w:hAnsi="Symbol" w:cs="Calibri"/>
                <w:color w:val="000000"/>
                <w:sz w:val="18"/>
                <w:szCs w:val="18"/>
              </w:rPr>
            </w:pPr>
            <w:r>
              <w:rPr>
                <w:rFonts w:ascii="Symbol" w:eastAsia="Symbol" w:hAnsi="Symbol" w:cs="Symbol"/>
                <w:color w:val="000000"/>
                <w:sz w:val="18"/>
                <w:szCs w:val="18"/>
              </w:rPr>
              <w:t></w:t>
            </w:r>
            <w:r>
              <w:rPr>
                <w:rFonts w:eastAsia="Symbol"/>
                <w:b/>
                <w:bCs/>
                <w:color w:val="000000"/>
                <w:sz w:val="14"/>
                <w:szCs w:val="14"/>
              </w:rPr>
              <w:t> </w:t>
            </w:r>
            <w:r>
              <w:rPr>
                <w:rFonts w:ascii="Arial" w:eastAsia="Symbol" w:hAnsi="Arial" w:cs="Arial"/>
                <w:b/>
                <w:bCs/>
                <w:color w:val="000000"/>
                <w:sz w:val="18"/>
                <w:szCs w:val="18"/>
              </w:rPr>
              <w:t xml:space="preserve">South: </w:t>
            </w:r>
            <w:r>
              <w:rPr>
                <w:rFonts w:ascii="Arial" w:eastAsia="Symbol" w:hAnsi="Arial" w:cs="Arial"/>
                <w:color w:val="000000"/>
                <w:sz w:val="18"/>
                <w:szCs w:val="18"/>
              </w:rPr>
              <w:t>Betroka, Bekily, Ampanihy, Beloha, Tsihombe, Ambovombe, and Amboasary; 5 communes in Tolagnaro</w:t>
            </w:r>
          </w:p>
        </w:tc>
        <w:tc>
          <w:tcPr>
            <w:tcW w:w="2280" w:type="dxa"/>
            <w:vMerge/>
            <w:tcBorders>
              <w:top w:val="nil"/>
              <w:left w:val="single" w:sz="8" w:space="0" w:color="auto"/>
              <w:bottom w:val="single" w:sz="8" w:space="0" w:color="000000"/>
              <w:right w:val="single" w:sz="8" w:space="0" w:color="auto"/>
            </w:tcBorders>
            <w:vAlign w:val="center"/>
            <w:hideMark/>
          </w:tcPr>
          <w:p w14:paraId="1B222575" w14:textId="77777777" w:rsidR="00FE2C67" w:rsidRDefault="00FE2C67" w:rsidP="00FE2C67">
            <w:pPr>
              <w:rPr>
                <w:rFonts w:ascii="Arial" w:hAnsi="Arial" w:cs="Arial"/>
                <w:color w:val="000000"/>
                <w:sz w:val="18"/>
                <w:szCs w:val="18"/>
              </w:rPr>
            </w:pPr>
          </w:p>
        </w:tc>
      </w:tr>
    </w:tbl>
    <w:p w14:paraId="79AA17C5" w14:textId="5032A08B" w:rsidR="00B33725" w:rsidRDefault="008279A0" w:rsidP="00B33725">
      <w:r>
        <w:t>PMI</w:t>
      </w:r>
      <w:r w:rsidRPr="005561BF">
        <w:t xml:space="preserve"> began implementing the IRS program in Madagascar in 2008 with </w:t>
      </w:r>
      <w:r w:rsidR="00831C47">
        <w:t xml:space="preserve">seven </w:t>
      </w:r>
      <w:r w:rsidRPr="005561BF">
        <w:t>di</w:t>
      </w:r>
      <w:r w:rsidR="00FE2C67">
        <w:t xml:space="preserve">stricts and scaled up to 18 districts in 2010. </w:t>
      </w:r>
      <w:r w:rsidR="00FE2C67" w:rsidRPr="005561BF">
        <w:rPr>
          <w:color w:val="000000"/>
        </w:rPr>
        <w:t xml:space="preserve">Since 2010, the Madagascar NMCP </w:t>
      </w:r>
      <w:r w:rsidR="00FE2C67">
        <w:rPr>
          <w:color w:val="000000"/>
        </w:rPr>
        <w:t xml:space="preserve">has </w:t>
      </w:r>
      <w:r w:rsidR="00FE2C67" w:rsidRPr="005561BF">
        <w:rPr>
          <w:color w:val="000000"/>
        </w:rPr>
        <w:t xml:space="preserve">added an additional </w:t>
      </w:r>
      <w:r w:rsidR="00FE2C67">
        <w:rPr>
          <w:color w:val="000000"/>
          <w:sz w:val="23"/>
          <w:szCs w:val="23"/>
        </w:rPr>
        <w:t xml:space="preserve">21 districts </w:t>
      </w:r>
      <w:r w:rsidR="00FE2C67" w:rsidRPr="005561BF">
        <w:rPr>
          <w:color w:val="000000"/>
          <w:sz w:val="23"/>
          <w:szCs w:val="23"/>
        </w:rPr>
        <w:t>to its IRS program</w:t>
      </w:r>
      <w:r w:rsidR="00FE2C67">
        <w:rPr>
          <w:color w:val="000000"/>
          <w:sz w:val="23"/>
          <w:szCs w:val="23"/>
        </w:rPr>
        <w:t>.</w:t>
      </w:r>
      <w:r w:rsidR="00FE2C67">
        <w:t xml:space="preserve"> In 2011</w:t>
      </w:r>
      <w:r w:rsidR="00957875">
        <w:t>,</w:t>
      </w:r>
      <w:r w:rsidR="008872AB">
        <w:t xml:space="preserve"> PMI </w:t>
      </w:r>
      <w:r w:rsidR="00FE2C67">
        <w:t>supported spraying in 15 districts. For districts sprayed and insecticides used see the table below.</w:t>
      </w:r>
      <w:r w:rsidR="00957875">
        <w:t xml:space="preserve">  </w:t>
      </w:r>
      <w:r w:rsidR="008872AB">
        <w:t>Decisions on which insecticides to spray in 2012 have not been made yet.</w:t>
      </w:r>
    </w:p>
    <w:p w14:paraId="08D5E385" w14:textId="77777777" w:rsidR="003F2991" w:rsidRDefault="003F2991" w:rsidP="00B33725"/>
    <w:p w14:paraId="5079840F" w14:textId="77777777" w:rsidR="0064744D" w:rsidRPr="00303E4B" w:rsidRDefault="0064744D" w:rsidP="0064744D">
      <w:pPr>
        <w:spacing w:before="240" w:after="0"/>
        <w:rPr>
          <w:b/>
        </w:rPr>
      </w:pPr>
      <w:r>
        <w:rPr>
          <w:b/>
        </w:rPr>
        <w:t>COMMENTS ON DATA</w:t>
      </w:r>
      <w:r w:rsidRPr="00303E4B">
        <w:rPr>
          <w:b/>
        </w:rPr>
        <w:t xml:space="preserve">:  </w:t>
      </w:r>
    </w:p>
    <w:p w14:paraId="0664135C" w14:textId="32D8D889" w:rsidR="00AF3604" w:rsidRPr="00D72C58" w:rsidRDefault="009076B5" w:rsidP="00B33725">
      <w:r>
        <w:t>Resistance monitoring in Madagascar is carried out by the National Malaria Control Program (PNLP), the WHO/Gates Foundation Project (UGP), the Institute Pasteur Madagascar (IPM), and PMI.</w:t>
      </w:r>
    </w:p>
    <w:p w14:paraId="1319D1BD" w14:textId="795FD831" w:rsidR="00AE26BD" w:rsidRPr="00AF3604" w:rsidRDefault="00AE26BD" w:rsidP="00AF3604">
      <w:pPr>
        <w:spacing w:after="0"/>
        <w:rPr>
          <w:b/>
        </w:rPr>
      </w:pPr>
      <w:r>
        <w:rPr>
          <w:u w:val="single"/>
        </w:rPr>
        <w:t>2006-09</w:t>
      </w:r>
      <w:r w:rsidRPr="00AE26BD">
        <w:t xml:space="preserve"> </w:t>
      </w:r>
      <w:r w:rsidR="00336071">
        <w:t>–</w:t>
      </w:r>
      <w:r w:rsidRPr="00336071">
        <w:t xml:space="preserve"> </w:t>
      </w:r>
      <w:r w:rsidR="00957875">
        <w:t>D</w:t>
      </w:r>
      <w:r w:rsidR="00336071">
        <w:t>etails of how the assays were performed are unknown.</w:t>
      </w:r>
    </w:p>
    <w:p w14:paraId="2FDE359B" w14:textId="2A7750CA" w:rsidR="00AE26BD" w:rsidRPr="00AE26BD" w:rsidRDefault="00AE26BD" w:rsidP="00B33725">
      <w:r w:rsidRPr="00AE26BD">
        <w:rPr>
          <w:u w:val="single"/>
        </w:rPr>
        <w:t>2010/11</w:t>
      </w:r>
      <w:r w:rsidR="00336071">
        <w:t xml:space="preserve"> – WHO </w:t>
      </w:r>
      <w:r>
        <w:t xml:space="preserve">bioassays were performed on 2 to 4-day-old females obtained as field collected larvae, F1 progeny of wild caught adults, or wild adult </w:t>
      </w:r>
      <w:r w:rsidR="00336071">
        <w:t>mosquitoes</w:t>
      </w:r>
      <w:r>
        <w:t>.</w:t>
      </w:r>
      <w:r w:rsidR="00311514">
        <w:t xml:space="preserve"> </w:t>
      </w:r>
      <w:r w:rsidR="009076B5">
        <w:t xml:space="preserve">In some instances CDC bottle bioassays were used. </w:t>
      </w:r>
    </w:p>
    <w:p w14:paraId="4AD78FDE" w14:textId="44AC22AC" w:rsidR="00C7359B" w:rsidRDefault="00BC2D15">
      <w:pPr>
        <w:rPr>
          <w:b/>
          <w:sz w:val="28"/>
          <w:szCs w:val="28"/>
          <w:u w:val="single"/>
        </w:rPr>
        <w:sectPr w:rsidR="00C7359B" w:rsidSect="002E3815">
          <w:pgSz w:w="12240" w:h="15840"/>
          <w:pgMar w:top="1440" w:right="1440" w:bottom="1440" w:left="1440" w:header="720" w:footer="720" w:gutter="0"/>
          <w:cols w:space="720"/>
          <w:docGrid w:linePitch="360"/>
        </w:sectPr>
      </w:pPr>
      <w:r w:rsidRPr="009710AA">
        <w:rPr>
          <w:b/>
          <w:noProof/>
        </w:rPr>
        <mc:AlternateContent>
          <mc:Choice Requires="wps">
            <w:drawing>
              <wp:anchor distT="0" distB="0" distL="114300" distR="114300" simplePos="0" relativeHeight="251694080" behindDoc="0" locked="0" layoutInCell="1" allowOverlap="1" wp14:anchorId="1527B8AF" wp14:editId="74AD44A6">
                <wp:simplePos x="0" y="0"/>
                <wp:positionH relativeFrom="column">
                  <wp:posOffset>-142875</wp:posOffset>
                </wp:positionH>
                <wp:positionV relativeFrom="paragraph">
                  <wp:posOffset>33655</wp:posOffset>
                </wp:positionV>
                <wp:extent cx="6336665" cy="1466850"/>
                <wp:effectExtent l="0" t="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4668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ED20D7F" w14:textId="77777777" w:rsidR="00AC6C70" w:rsidRPr="007C5994" w:rsidRDefault="00AC6C70" w:rsidP="00AF3604">
                            <w:pPr>
                              <w:rPr>
                                <w:b/>
                              </w:rPr>
                            </w:pPr>
                            <w:r>
                              <w:rPr>
                                <w:b/>
                              </w:rPr>
                              <w:t>CONCLUSIONS:</w:t>
                            </w:r>
                          </w:p>
                          <w:p w14:paraId="435758B4" w14:textId="77777777" w:rsidR="00AC6C70" w:rsidRDefault="00AC6C70" w:rsidP="00BC2D15">
                            <w:pPr>
                              <w:pStyle w:val="ListParagraph"/>
                              <w:numPr>
                                <w:ilvl w:val="0"/>
                                <w:numId w:val="3"/>
                              </w:numPr>
                            </w:pPr>
                            <w:r>
                              <w:t xml:space="preserve">For </w:t>
                            </w:r>
                            <w:r w:rsidRPr="007D798B">
                              <w:rPr>
                                <w:i/>
                              </w:rPr>
                              <w:t>An. gambiae</w:t>
                            </w:r>
                            <w:r>
                              <w:t xml:space="preserve"> s.l. in PMI IRS areas, there is probable resistance to DDT</w:t>
                            </w:r>
                          </w:p>
                          <w:p w14:paraId="44352CDD" w14:textId="186C58DF" w:rsidR="00AC6C70" w:rsidRDefault="00AC6C70" w:rsidP="00BC2D15">
                            <w:pPr>
                              <w:pStyle w:val="ListParagraph"/>
                              <w:numPr>
                                <w:ilvl w:val="0"/>
                                <w:numId w:val="3"/>
                              </w:numPr>
                            </w:pPr>
                            <w:r>
                              <w:t xml:space="preserve">There is evidence of probable pyrethroid and carbamate resistance in </w:t>
                            </w:r>
                            <w:r w:rsidRPr="00EF2AAA">
                              <w:rPr>
                                <w:i/>
                              </w:rPr>
                              <w:t>An. gambiae</w:t>
                            </w:r>
                            <w:r>
                              <w:t xml:space="preserve"> s.l. at several sites; there is also evidence that pyrethroid resistance may be emerging in </w:t>
                            </w:r>
                            <w:r w:rsidRPr="00EF2AAA">
                              <w:rPr>
                                <w:i/>
                              </w:rPr>
                              <w:t>An. funestus</w:t>
                            </w:r>
                            <w:r>
                              <w:t xml:space="preserve"> in</w:t>
                            </w:r>
                            <w:r w:rsidRPr="00EF2AAA">
                              <w:rPr>
                                <w:rFonts w:ascii="Calibri" w:eastAsia="Times New Roman" w:hAnsi="Calibri" w:cs="Calibri"/>
                                <w:color w:val="000000"/>
                                <w:sz w:val="20"/>
                                <w:szCs w:val="20"/>
                              </w:rPr>
                              <w:t xml:space="preserve"> </w:t>
                            </w:r>
                            <w:r w:rsidRPr="00EF2AAA">
                              <w:rPr>
                                <w:rFonts w:ascii="Calibri" w:eastAsia="Times New Roman" w:hAnsi="Calibri" w:cs="Calibri"/>
                                <w:color w:val="000000"/>
                              </w:rPr>
                              <w:t>Tsaratanana</w:t>
                            </w:r>
                          </w:p>
                          <w:p w14:paraId="2F29C681" w14:textId="4706E7B0" w:rsidR="00AC6C70" w:rsidRDefault="00AC6C70" w:rsidP="00BC2D15">
                            <w:pPr>
                              <w:pStyle w:val="ListParagraph"/>
                              <w:numPr>
                                <w:ilvl w:val="0"/>
                                <w:numId w:val="3"/>
                              </w:numPr>
                            </w:pPr>
                            <w:r>
                              <w:t>There is full susceptibility to organophosphates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25pt;margin-top:2.65pt;width:498.95pt;height:1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" fillcolor="white [3201]" strokecolor="#4f81bd [3204]" strokeweight="2pt">
                <v:textbox>
                  <w:txbxContent>
                    <w:p w14:paraId="2ED20D7F" w14:textId="77777777" w:rsidR="00AC6C70" w:rsidRPr="007C5994" w:rsidRDefault="00AC6C70" w:rsidP="00AF3604">
                      <w:pPr>
                        <w:rPr>
                          <w:b/>
                        </w:rPr>
                      </w:pPr>
                      <w:r>
                        <w:rPr>
                          <w:b/>
                        </w:rPr>
                        <w:t>CONCLUSIONS:</w:t>
                      </w:r>
                    </w:p>
                    <w:p w14:paraId="435758B4" w14:textId="77777777" w:rsidR="00AC6C70" w:rsidRDefault="00AC6C70" w:rsidP="00BC2D15">
                      <w:pPr>
                        <w:pStyle w:val="ListParagraph"/>
                        <w:numPr>
                          <w:ilvl w:val="0"/>
                          <w:numId w:val="3"/>
                        </w:numPr>
                      </w:pPr>
                      <w:r>
                        <w:t xml:space="preserve">For </w:t>
                      </w:r>
                      <w:r w:rsidRPr="007D798B">
                        <w:rPr>
                          <w:i/>
                        </w:rPr>
                        <w:t>An. gambiae</w:t>
                      </w:r>
                      <w:r>
                        <w:t xml:space="preserve"> s.l. in PMI IRS areas, there is probable resistance to DDT</w:t>
                      </w:r>
                    </w:p>
                    <w:p w14:paraId="44352CDD" w14:textId="186C58DF" w:rsidR="00AC6C70" w:rsidRDefault="00AC6C70" w:rsidP="00BC2D15">
                      <w:pPr>
                        <w:pStyle w:val="ListParagraph"/>
                        <w:numPr>
                          <w:ilvl w:val="0"/>
                          <w:numId w:val="3"/>
                        </w:numPr>
                      </w:pPr>
                      <w:r>
                        <w:t xml:space="preserve">There is evidence of probable pyrethroid and carbamate resistance in </w:t>
                      </w:r>
                      <w:r w:rsidRPr="00EF2AAA">
                        <w:rPr>
                          <w:i/>
                        </w:rPr>
                        <w:t>An. gambiae</w:t>
                      </w:r>
                      <w:r>
                        <w:t xml:space="preserve"> s.l. at several sites; there is also evidence that pyrethroid resistance may be emerging in </w:t>
                      </w:r>
                      <w:r w:rsidRPr="00EF2AAA">
                        <w:rPr>
                          <w:i/>
                        </w:rPr>
                        <w:t>An. funestus</w:t>
                      </w:r>
                      <w:r>
                        <w:t xml:space="preserve"> in</w:t>
                      </w:r>
                      <w:r w:rsidRPr="00EF2AAA">
                        <w:rPr>
                          <w:rFonts w:ascii="Calibri" w:eastAsia="Times New Roman" w:hAnsi="Calibri" w:cs="Calibri"/>
                          <w:color w:val="000000"/>
                          <w:sz w:val="20"/>
                          <w:szCs w:val="20"/>
                        </w:rPr>
                        <w:t xml:space="preserve"> </w:t>
                      </w:r>
                      <w:r w:rsidRPr="00EF2AAA">
                        <w:rPr>
                          <w:rFonts w:ascii="Calibri" w:eastAsia="Times New Roman" w:hAnsi="Calibri" w:cs="Calibri"/>
                          <w:color w:val="000000"/>
                        </w:rPr>
                        <w:t>Tsaratanana</w:t>
                      </w:r>
                    </w:p>
                    <w:p w14:paraId="2F29C681" w14:textId="4706E7B0" w:rsidR="00AC6C70" w:rsidRDefault="00AC6C70" w:rsidP="00BC2D15">
                      <w:pPr>
                        <w:pStyle w:val="ListParagraph"/>
                        <w:numPr>
                          <w:ilvl w:val="0"/>
                          <w:numId w:val="3"/>
                        </w:numPr>
                      </w:pPr>
                      <w:r>
                        <w:t>There is full susceptibility to organophosphates</w:t>
                      </w:r>
                    </w:p>
                  </w:txbxContent>
                </v:textbox>
              </v:shape>
            </w:pict>
          </mc:Fallback>
        </mc:AlternateContent>
      </w:r>
      <w:r w:rsidR="00FE2C67">
        <w:rPr>
          <w:b/>
          <w:sz w:val="28"/>
          <w:szCs w:val="28"/>
          <w:u w:val="single"/>
        </w:rPr>
        <w:t xml:space="preserve"> </w:t>
      </w:r>
      <w:r w:rsidR="00594B08">
        <w:rPr>
          <w:b/>
          <w:sz w:val="28"/>
          <w:szCs w:val="28"/>
          <w:u w:val="single"/>
        </w:rPr>
        <w:br w:type="page"/>
      </w:r>
    </w:p>
    <w:tbl>
      <w:tblPr>
        <w:tblW w:w="13231" w:type="dxa"/>
        <w:tblInd w:w="592" w:type="dxa"/>
        <w:tblLook w:val="04A0" w:firstRow="1" w:lastRow="0" w:firstColumn="1" w:lastColumn="0" w:noHBand="0" w:noVBand="1"/>
      </w:tblPr>
      <w:tblGrid>
        <w:gridCol w:w="1951"/>
        <w:gridCol w:w="920"/>
        <w:gridCol w:w="920"/>
        <w:gridCol w:w="1060"/>
        <w:gridCol w:w="920"/>
        <w:gridCol w:w="920"/>
        <w:gridCol w:w="920"/>
        <w:gridCol w:w="920"/>
        <w:gridCol w:w="920"/>
        <w:gridCol w:w="920"/>
        <w:gridCol w:w="920"/>
        <w:gridCol w:w="1020"/>
        <w:gridCol w:w="920"/>
      </w:tblGrid>
      <w:tr w:rsidR="000057E0" w:rsidRPr="000057E0" w14:paraId="11F16177" w14:textId="77777777" w:rsidTr="000057E0">
        <w:trPr>
          <w:trHeight w:val="300"/>
        </w:trPr>
        <w:tc>
          <w:tcPr>
            <w:tcW w:w="1951" w:type="dxa"/>
            <w:tcBorders>
              <w:top w:val="nil"/>
              <w:left w:val="nil"/>
              <w:bottom w:val="nil"/>
              <w:right w:val="nil"/>
            </w:tcBorders>
            <w:shd w:val="clear" w:color="auto" w:fill="auto"/>
            <w:noWrap/>
            <w:vAlign w:val="bottom"/>
            <w:hideMark/>
          </w:tcPr>
          <w:p w14:paraId="42B93304" w14:textId="77777777" w:rsidR="000057E0" w:rsidRPr="000057E0" w:rsidRDefault="000057E0" w:rsidP="000057E0">
            <w:pPr>
              <w:spacing w:after="0" w:line="240" w:lineRule="auto"/>
              <w:rPr>
                <w:rFonts w:ascii="Calibri" w:eastAsia="Times New Roman" w:hAnsi="Calibri" w:cs="Calibri"/>
                <w:b/>
                <w:bCs/>
                <w:color w:val="000000"/>
                <w:sz w:val="20"/>
                <w:szCs w:val="20"/>
              </w:rPr>
            </w:pPr>
            <w:r w:rsidRPr="000057E0">
              <w:rPr>
                <w:rFonts w:ascii="Calibri" w:eastAsia="Times New Roman" w:hAnsi="Calibri" w:cs="Calibri"/>
                <w:b/>
                <w:bCs/>
                <w:i/>
                <w:iCs/>
                <w:color w:val="000000"/>
                <w:sz w:val="20"/>
                <w:szCs w:val="20"/>
              </w:rPr>
              <w:lastRenderedPageBreak/>
              <w:t>An. gambiae</w:t>
            </w:r>
            <w:r w:rsidRPr="000057E0">
              <w:rPr>
                <w:rFonts w:ascii="Calibri" w:eastAsia="Times New Roman" w:hAnsi="Calibri" w:cs="Calibri"/>
                <w:b/>
                <w:bCs/>
                <w:color w:val="000000"/>
                <w:sz w:val="20"/>
                <w:szCs w:val="20"/>
              </w:rPr>
              <w:t xml:space="preserve"> s.l.</w:t>
            </w:r>
          </w:p>
        </w:tc>
        <w:tc>
          <w:tcPr>
            <w:tcW w:w="920" w:type="dxa"/>
            <w:tcBorders>
              <w:top w:val="nil"/>
              <w:left w:val="nil"/>
              <w:bottom w:val="nil"/>
              <w:right w:val="nil"/>
            </w:tcBorders>
            <w:shd w:val="clear" w:color="auto" w:fill="auto"/>
            <w:noWrap/>
            <w:vAlign w:val="bottom"/>
            <w:hideMark/>
          </w:tcPr>
          <w:p w14:paraId="55E6E66F"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6232331"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60" w:type="dxa"/>
            <w:tcBorders>
              <w:top w:val="nil"/>
              <w:left w:val="nil"/>
              <w:bottom w:val="nil"/>
              <w:right w:val="nil"/>
            </w:tcBorders>
            <w:shd w:val="clear" w:color="auto" w:fill="auto"/>
            <w:noWrap/>
            <w:vAlign w:val="bottom"/>
            <w:hideMark/>
          </w:tcPr>
          <w:p w14:paraId="5D09D3BC"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5D0CB155"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4AFBE225"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3C1F7E3B"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F3A80A4"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2265D9F0"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3866952B"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52756950"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20" w:type="dxa"/>
            <w:tcBorders>
              <w:top w:val="nil"/>
              <w:left w:val="nil"/>
              <w:bottom w:val="nil"/>
              <w:right w:val="nil"/>
            </w:tcBorders>
            <w:shd w:val="clear" w:color="auto" w:fill="auto"/>
            <w:noWrap/>
            <w:vAlign w:val="bottom"/>
            <w:hideMark/>
          </w:tcPr>
          <w:p w14:paraId="7D5601F8"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6796741D" w14:textId="77777777" w:rsidR="000057E0" w:rsidRPr="000057E0" w:rsidRDefault="000057E0" w:rsidP="000057E0">
            <w:pPr>
              <w:spacing w:after="0" w:line="240" w:lineRule="auto"/>
              <w:rPr>
                <w:rFonts w:ascii="Calibri" w:eastAsia="Times New Roman" w:hAnsi="Calibri" w:cs="Calibri"/>
                <w:color w:val="000000"/>
                <w:sz w:val="20"/>
                <w:szCs w:val="20"/>
              </w:rPr>
            </w:pPr>
          </w:p>
        </w:tc>
      </w:tr>
      <w:tr w:rsidR="000057E0" w:rsidRPr="000057E0" w14:paraId="5D2E33C8" w14:textId="77777777" w:rsidTr="000057E0">
        <w:trPr>
          <w:trHeight w:val="300"/>
        </w:trPr>
        <w:tc>
          <w:tcPr>
            <w:tcW w:w="1951" w:type="dxa"/>
            <w:tcBorders>
              <w:top w:val="nil"/>
              <w:left w:val="nil"/>
              <w:bottom w:val="nil"/>
              <w:right w:val="nil"/>
            </w:tcBorders>
            <w:shd w:val="clear" w:color="auto" w:fill="auto"/>
            <w:noWrap/>
            <w:vAlign w:val="bottom"/>
            <w:hideMark/>
          </w:tcPr>
          <w:p w14:paraId="7434DF67"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840" w:type="dxa"/>
            <w:gridSpan w:val="2"/>
            <w:tcBorders>
              <w:top w:val="nil"/>
              <w:left w:val="single" w:sz="4" w:space="0" w:color="auto"/>
              <w:bottom w:val="nil"/>
              <w:right w:val="nil"/>
            </w:tcBorders>
            <w:shd w:val="clear" w:color="auto" w:fill="auto"/>
            <w:noWrap/>
            <w:vAlign w:val="bottom"/>
            <w:hideMark/>
          </w:tcPr>
          <w:p w14:paraId="2B6B761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Deltamethrin </w:t>
            </w:r>
          </w:p>
        </w:tc>
        <w:tc>
          <w:tcPr>
            <w:tcW w:w="1980" w:type="dxa"/>
            <w:gridSpan w:val="2"/>
            <w:tcBorders>
              <w:top w:val="nil"/>
              <w:left w:val="single" w:sz="4" w:space="0" w:color="auto"/>
              <w:bottom w:val="nil"/>
              <w:right w:val="single" w:sz="4" w:space="0" w:color="000000"/>
            </w:tcBorders>
            <w:shd w:val="clear" w:color="auto" w:fill="auto"/>
            <w:noWrap/>
            <w:vAlign w:val="bottom"/>
            <w:hideMark/>
          </w:tcPr>
          <w:p w14:paraId="549D498F" w14:textId="2946A16A"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Lam</w:t>
            </w:r>
            <w:r w:rsidR="00F53B45">
              <w:rPr>
                <w:rFonts w:ascii="Calibri" w:eastAsia="Times New Roman" w:hAnsi="Calibri" w:cs="Calibri"/>
                <w:color w:val="000000"/>
                <w:sz w:val="20"/>
                <w:szCs w:val="20"/>
              </w:rPr>
              <w:t>b</w:t>
            </w:r>
            <w:r w:rsidRPr="000057E0">
              <w:rPr>
                <w:rFonts w:ascii="Calibri" w:eastAsia="Times New Roman" w:hAnsi="Calibri" w:cs="Calibri"/>
                <w:color w:val="000000"/>
                <w:sz w:val="20"/>
                <w:szCs w:val="20"/>
              </w:rPr>
              <w:t xml:space="preserve">dacyhalothrin </w:t>
            </w:r>
          </w:p>
        </w:tc>
        <w:tc>
          <w:tcPr>
            <w:tcW w:w="1840" w:type="dxa"/>
            <w:gridSpan w:val="2"/>
            <w:tcBorders>
              <w:top w:val="nil"/>
              <w:left w:val="nil"/>
              <w:bottom w:val="nil"/>
              <w:right w:val="single" w:sz="4" w:space="0" w:color="000000"/>
            </w:tcBorders>
            <w:shd w:val="clear" w:color="auto" w:fill="auto"/>
            <w:noWrap/>
            <w:vAlign w:val="bottom"/>
            <w:hideMark/>
          </w:tcPr>
          <w:p w14:paraId="311BD58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Permethrin</w:t>
            </w:r>
          </w:p>
        </w:tc>
        <w:tc>
          <w:tcPr>
            <w:tcW w:w="1840" w:type="dxa"/>
            <w:gridSpan w:val="2"/>
            <w:tcBorders>
              <w:top w:val="nil"/>
              <w:left w:val="nil"/>
              <w:bottom w:val="nil"/>
              <w:right w:val="nil"/>
            </w:tcBorders>
            <w:shd w:val="clear" w:color="auto" w:fill="auto"/>
            <w:noWrap/>
            <w:vAlign w:val="bottom"/>
            <w:hideMark/>
          </w:tcPr>
          <w:p w14:paraId="13DC83E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Bendiocarb </w:t>
            </w:r>
          </w:p>
        </w:tc>
        <w:tc>
          <w:tcPr>
            <w:tcW w:w="1840" w:type="dxa"/>
            <w:gridSpan w:val="2"/>
            <w:tcBorders>
              <w:top w:val="nil"/>
              <w:left w:val="single" w:sz="4" w:space="0" w:color="auto"/>
              <w:bottom w:val="nil"/>
              <w:right w:val="single" w:sz="4" w:space="0" w:color="000000"/>
            </w:tcBorders>
            <w:shd w:val="clear" w:color="auto" w:fill="auto"/>
            <w:noWrap/>
            <w:vAlign w:val="bottom"/>
            <w:hideMark/>
          </w:tcPr>
          <w:p w14:paraId="0DBDDEB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DDT </w:t>
            </w:r>
          </w:p>
        </w:tc>
        <w:tc>
          <w:tcPr>
            <w:tcW w:w="1940" w:type="dxa"/>
            <w:gridSpan w:val="2"/>
            <w:tcBorders>
              <w:top w:val="nil"/>
              <w:left w:val="nil"/>
              <w:bottom w:val="nil"/>
              <w:right w:val="nil"/>
            </w:tcBorders>
            <w:shd w:val="clear" w:color="auto" w:fill="auto"/>
            <w:noWrap/>
            <w:vAlign w:val="bottom"/>
            <w:hideMark/>
          </w:tcPr>
          <w:p w14:paraId="4814B34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Fenitrothion </w:t>
            </w:r>
          </w:p>
        </w:tc>
      </w:tr>
      <w:tr w:rsidR="000057E0" w:rsidRPr="000057E0" w14:paraId="081BF628" w14:textId="77777777" w:rsidTr="000057E0">
        <w:trPr>
          <w:trHeight w:val="300"/>
        </w:trPr>
        <w:tc>
          <w:tcPr>
            <w:tcW w:w="1951" w:type="dxa"/>
            <w:tcBorders>
              <w:top w:val="nil"/>
              <w:left w:val="nil"/>
              <w:bottom w:val="single" w:sz="4" w:space="0" w:color="auto"/>
              <w:right w:val="single" w:sz="4" w:space="0" w:color="auto"/>
            </w:tcBorders>
            <w:shd w:val="clear" w:color="auto" w:fill="auto"/>
            <w:noWrap/>
            <w:vAlign w:val="bottom"/>
            <w:hideMark/>
          </w:tcPr>
          <w:p w14:paraId="50857811"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 </w:t>
            </w:r>
          </w:p>
        </w:tc>
        <w:tc>
          <w:tcPr>
            <w:tcW w:w="920" w:type="dxa"/>
            <w:tcBorders>
              <w:top w:val="nil"/>
              <w:left w:val="nil"/>
              <w:bottom w:val="single" w:sz="4" w:space="0" w:color="auto"/>
              <w:right w:val="nil"/>
            </w:tcBorders>
            <w:shd w:val="clear" w:color="auto" w:fill="auto"/>
            <w:noWrap/>
            <w:vAlign w:val="bottom"/>
            <w:hideMark/>
          </w:tcPr>
          <w:p w14:paraId="2B5BFA0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029457F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1060" w:type="dxa"/>
            <w:tcBorders>
              <w:top w:val="nil"/>
              <w:left w:val="single" w:sz="4" w:space="0" w:color="auto"/>
              <w:bottom w:val="single" w:sz="4" w:space="0" w:color="auto"/>
              <w:right w:val="nil"/>
            </w:tcBorders>
            <w:shd w:val="clear" w:color="auto" w:fill="auto"/>
            <w:noWrap/>
            <w:vAlign w:val="bottom"/>
            <w:hideMark/>
          </w:tcPr>
          <w:p w14:paraId="100005D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6BEBB6E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920" w:type="dxa"/>
            <w:tcBorders>
              <w:top w:val="nil"/>
              <w:left w:val="single" w:sz="4" w:space="0" w:color="auto"/>
              <w:bottom w:val="single" w:sz="4" w:space="0" w:color="auto"/>
              <w:right w:val="nil"/>
            </w:tcBorders>
            <w:shd w:val="clear" w:color="auto" w:fill="auto"/>
            <w:noWrap/>
            <w:vAlign w:val="bottom"/>
            <w:hideMark/>
          </w:tcPr>
          <w:p w14:paraId="4CD5CC6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410FAD0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920" w:type="dxa"/>
            <w:tcBorders>
              <w:top w:val="nil"/>
              <w:left w:val="single" w:sz="4" w:space="0" w:color="auto"/>
              <w:bottom w:val="single" w:sz="4" w:space="0" w:color="auto"/>
              <w:right w:val="nil"/>
            </w:tcBorders>
            <w:shd w:val="clear" w:color="auto" w:fill="auto"/>
            <w:noWrap/>
            <w:vAlign w:val="bottom"/>
            <w:hideMark/>
          </w:tcPr>
          <w:p w14:paraId="116E2AC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4A6B0AF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920" w:type="dxa"/>
            <w:tcBorders>
              <w:top w:val="nil"/>
              <w:left w:val="single" w:sz="4" w:space="0" w:color="auto"/>
              <w:bottom w:val="single" w:sz="4" w:space="0" w:color="auto"/>
              <w:right w:val="nil"/>
            </w:tcBorders>
            <w:shd w:val="clear" w:color="auto" w:fill="auto"/>
            <w:noWrap/>
            <w:vAlign w:val="bottom"/>
            <w:hideMark/>
          </w:tcPr>
          <w:p w14:paraId="078FE82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36C97B1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1020" w:type="dxa"/>
            <w:tcBorders>
              <w:top w:val="nil"/>
              <w:left w:val="single" w:sz="4" w:space="0" w:color="auto"/>
              <w:bottom w:val="single" w:sz="4" w:space="0" w:color="auto"/>
              <w:right w:val="nil"/>
            </w:tcBorders>
            <w:shd w:val="clear" w:color="auto" w:fill="auto"/>
            <w:noWrap/>
            <w:vAlign w:val="bottom"/>
            <w:hideMark/>
          </w:tcPr>
          <w:p w14:paraId="6A838B7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538A9FA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r>
      <w:tr w:rsidR="000057E0" w:rsidRPr="000057E0" w14:paraId="7DAB3C69" w14:textId="77777777" w:rsidTr="000057E0">
        <w:trPr>
          <w:trHeight w:val="510"/>
        </w:trPr>
        <w:tc>
          <w:tcPr>
            <w:tcW w:w="1951" w:type="dxa"/>
            <w:tcBorders>
              <w:top w:val="nil"/>
              <w:left w:val="nil"/>
              <w:bottom w:val="nil"/>
              <w:right w:val="single" w:sz="4" w:space="0" w:color="auto"/>
            </w:tcBorders>
            <w:shd w:val="clear" w:color="000000" w:fill="DAEEF3"/>
            <w:vAlign w:val="center"/>
            <w:hideMark/>
          </w:tcPr>
          <w:p w14:paraId="33BF1541"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Amboasary</w:t>
            </w:r>
          </w:p>
        </w:tc>
        <w:tc>
          <w:tcPr>
            <w:tcW w:w="920" w:type="dxa"/>
            <w:tcBorders>
              <w:top w:val="nil"/>
              <w:left w:val="nil"/>
              <w:bottom w:val="nil"/>
              <w:right w:val="nil"/>
            </w:tcBorders>
            <w:shd w:val="clear" w:color="auto" w:fill="auto"/>
            <w:vAlign w:val="center"/>
            <w:hideMark/>
          </w:tcPr>
          <w:p w14:paraId="449F255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28688CC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w:t>
            </w:r>
          </w:p>
        </w:tc>
        <w:tc>
          <w:tcPr>
            <w:tcW w:w="1060" w:type="dxa"/>
            <w:tcBorders>
              <w:top w:val="nil"/>
              <w:left w:val="nil"/>
              <w:bottom w:val="nil"/>
              <w:right w:val="nil"/>
            </w:tcBorders>
            <w:shd w:val="clear" w:color="auto" w:fill="auto"/>
            <w:vAlign w:val="center"/>
            <w:hideMark/>
          </w:tcPr>
          <w:p w14:paraId="4DEE09D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3FFC122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95 (100) CDC*</w:t>
            </w:r>
          </w:p>
        </w:tc>
        <w:tc>
          <w:tcPr>
            <w:tcW w:w="920" w:type="dxa"/>
            <w:tcBorders>
              <w:top w:val="nil"/>
              <w:left w:val="nil"/>
              <w:bottom w:val="nil"/>
              <w:right w:val="nil"/>
            </w:tcBorders>
            <w:shd w:val="clear" w:color="auto" w:fill="auto"/>
            <w:vAlign w:val="center"/>
            <w:hideMark/>
          </w:tcPr>
          <w:p w14:paraId="44518A4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0733C34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92 (100) CDC*</w:t>
            </w:r>
          </w:p>
        </w:tc>
        <w:tc>
          <w:tcPr>
            <w:tcW w:w="920" w:type="dxa"/>
            <w:tcBorders>
              <w:top w:val="nil"/>
              <w:left w:val="nil"/>
              <w:bottom w:val="nil"/>
              <w:right w:val="nil"/>
            </w:tcBorders>
            <w:shd w:val="clear" w:color="auto" w:fill="auto"/>
            <w:vAlign w:val="center"/>
            <w:hideMark/>
          </w:tcPr>
          <w:p w14:paraId="67D6642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26CE5B8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99 (100)</w:t>
            </w:r>
          </w:p>
        </w:tc>
        <w:tc>
          <w:tcPr>
            <w:tcW w:w="920" w:type="dxa"/>
            <w:tcBorders>
              <w:top w:val="nil"/>
              <w:left w:val="nil"/>
              <w:bottom w:val="nil"/>
              <w:right w:val="nil"/>
            </w:tcBorders>
            <w:shd w:val="clear" w:color="auto" w:fill="auto"/>
            <w:vAlign w:val="center"/>
            <w:hideMark/>
          </w:tcPr>
          <w:p w14:paraId="559A3EE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196D181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92 (100)</w:t>
            </w:r>
          </w:p>
        </w:tc>
        <w:tc>
          <w:tcPr>
            <w:tcW w:w="1020" w:type="dxa"/>
            <w:tcBorders>
              <w:top w:val="nil"/>
              <w:left w:val="nil"/>
              <w:bottom w:val="nil"/>
              <w:right w:val="nil"/>
            </w:tcBorders>
            <w:shd w:val="clear" w:color="auto" w:fill="auto"/>
            <w:vAlign w:val="center"/>
            <w:hideMark/>
          </w:tcPr>
          <w:p w14:paraId="0941E5D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vAlign w:val="center"/>
            <w:hideMark/>
          </w:tcPr>
          <w:p w14:paraId="401B983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(102)</w:t>
            </w:r>
          </w:p>
        </w:tc>
      </w:tr>
      <w:tr w:rsidR="000057E0" w:rsidRPr="000057E0" w14:paraId="7480D042" w14:textId="77777777" w:rsidTr="00AE3C71">
        <w:trPr>
          <w:trHeight w:val="300"/>
        </w:trPr>
        <w:tc>
          <w:tcPr>
            <w:tcW w:w="1951" w:type="dxa"/>
            <w:tcBorders>
              <w:top w:val="nil"/>
              <w:left w:val="nil"/>
              <w:bottom w:val="nil"/>
              <w:right w:val="single" w:sz="4" w:space="0" w:color="auto"/>
            </w:tcBorders>
            <w:shd w:val="clear" w:color="auto" w:fill="auto"/>
            <w:vAlign w:val="center"/>
            <w:hideMark/>
          </w:tcPr>
          <w:p w14:paraId="2D397E75"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Tsaratanana</w:t>
            </w:r>
          </w:p>
        </w:tc>
        <w:tc>
          <w:tcPr>
            <w:tcW w:w="920" w:type="dxa"/>
            <w:tcBorders>
              <w:top w:val="nil"/>
              <w:left w:val="nil"/>
              <w:bottom w:val="nil"/>
              <w:right w:val="nil"/>
            </w:tcBorders>
            <w:shd w:val="clear" w:color="auto" w:fill="auto"/>
            <w:vAlign w:val="center"/>
            <w:hideMark/>
          </w:tcPr>
          <w:p w14:paraId="11B5212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6CC5960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(100)</w:t>
            </w:r>
          </w:p>
        </w:tc>
        <w:tc>
          <w:tcPr>
            <w:tcW w:w="1060" w:type="dxa"/>
            <w:tcBorders>
              <w:top w:val="nil"/>
              <w:left w:val="nil"/>
              <w:bottom w:val="nil"/>
              <w:right w:val="nil"/>
            </w:tcBorders>
            <w:shd w:val="clear" w:color="auto" w:fill="auto"/>
            <w:vAlign w:val="center"/>
            <w:hideMark/>
          </w:tcPr>
          <w:p w14:paraId="731A7C7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5A25B1E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91 (100)</w:t>
            </w:r>
          </w:p>
        </w:tc>
        <w:tc>
          <w:tcPr>
            <w:tcW w:w="920" w:type="dxa"/>
            <w:tcBorders>
              <w:top w:val="nil"/>
              <w:left w:val="nil"/>
              <w:bottom w:val="nil"/>
              <w:right w:val="nil"/>
            </w:tcBorders>
            <w:shd w:val="clear" w:color="auto" w:fill="auto"/>
            <w:vAlign w:val="center"/>
            <w:hideMark/>
          </w:tcPr>
          <w:p w14:paraId="7327C31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5773213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(100)</w:t>
            </w:r>
          </w:p>
        </w:tc>
        <w:tc>
          <w:tcPr>
            <w:tcW w:w="920" w:type="dxa"/>
            <w:tcBorders>
              <w:top w:val="nil"/>
              <w:left w:val="nil"/>
              <w:bottom w:val="nil"/>
              <w:right w:val="nil"/>
            </w:tcBorders>
            <w:shd w:val="clear" w:color="auto" w:fill="auto"/>
            <w:vAlign w:val="center"/>
            <w:hideMark/>
          </w:tcPr>
          <w:p w14:paraId="76CE241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5D4BF39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(100)</w:t>
            </w:r>
          </w:p>
        </w:tc>
        <w:tc>
          <w:tcPr>
            <w:tcW w:w="920" w:type="dxa"/>
            <w:tcBorders>
              <w:top w:val="nil"/>
              <w:left w:val="nil"/>
              <w:bottom w:val="nil"/>
              <w:right w:val="nil"/>
            </w:tcBorders>
            <w:shd w:val="clear" w:color="auto" w:fill="auto"/>
            <w:vAlign w:val="center"/>
            <w:hideMark/>
          </w:tcPr>
          <w:p w14:paraId="45CC517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4A5D9D1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99 (100)</w:t>
            </w:r>
          </w:p>
        </w:tc>
        <w:tc>
          <w:tcPr>
            <w:tcW w:w="1020" w:type="dxa"/>
            <w:tcBorders>
              <w:top w:val="nil"/>
              <w:left w:val="nil"/>
              <w:bottom w:val="nil"/>
              <w:right w:val="nil"/>
            </w:tcBorders>
            <w:shd w:val="clear" w:color="auto" w:fill="auto"/>
            <w:vAlign w:val="center"/>
            <w:hideMark/>
          </w:tcPr>
          <w:p w14:paraId="045F6B6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vAlign w:val="center"/>
            <w:hideMark/>
          </w:tcPr>
          <w:p w14:paraId="5BA8C45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98 (100)</w:t>
            </w:r>
          </w:p>
        </w:tc>
      </w:tr>
      <w:tr w:rsidR="000057E0" w:rsidRPr="000057E0" w14:paraId="40AB56C2" w14:textId="77777777" w:rsidTr="000057E0">
        <w:trPr>
          <w:trHeight w:val="300"/>
        </w:trPr>
        <w:tc>
          <w:tcPr>
            <w:tcW w:w="1951" w:type="dxa"/>
            <w:tcBorders>
              <w:top w:val="nil"/>
              <w:left w:val="nil"/>
              <w:bottom w:val="nil"/>
              <w:right w:val="single" w:sz="4" w:space="0" w:color="auto"/>
            </w:tcBorders>
            <w:shd w:val="clear" w:color="000000" w:fill="DAEEF3"/>
            <w:vAlign w:val="center"/>
            <w:hideMark/>
          </w:tcPr>
          <w:p w14:paraId="0CC27CF3"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Betafo</w:t>
            </w:r>
          </w:p>
        </w:tc>
        <w:tc>
          <w:tcPr>
            <w:tcW w:w="920" w:type="dxa"/>
            <w:tcBorders>
              <w:top w:val="nil"/>
              <w:left w:val="nil"/>
              <w:bottom w:val="nil"/>
              <w:right w:val="nil"/>
            </w:tcBorders>
            <w:shd w:val="clear" w:color="auto" w:fill="auto"/>
            <w:vAlign w:val="center"/>
            <w:hideMark/>
          </w:tcPr>
          <w:p w14:paraId="1C402B4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64C8203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(100)</w:t>
            </w:r>
          </w:p>
        </w:tc>
        <w:tc>
          <w:tcPr>
            <w:tcW w:w="1060" w:type="dxa"/>
            <w:tcBorders>
              <w:top w:val="nil"/>
              <w:left w:val="nil"/>
              <w:bottom w:val="nil"/>
              <w:right w:val="nil"/>
            </w:tcBorders>
            <w:shd w:val="clear" w:color="000000" w:fill="C4D79B"/>
            <w:vAlign w:val="center"/>
            <w:hideMark/>
          </w:tcPr>
          <w:p w14:paraId="6C881838" w14:textId="77777777" w:rsidR="000057E0" w:rsidRPr="000057E0" w:rsidRDefault="000057E0" w:rsidP="000057E0">
            <w:pPr>
              <w:spacing w:after="0" w:line="240" w:lineRule="auto"/>
              <w:jc w:val="center"/>
              <w:rPr>
                <w:rFonts w:ascii="Calibri" w:eastAsia="Times New Roman" w:hAnsi="Calibri" w:cs="Calibri"/>
                <w:i/>
                <w:iCs/>
                <w:color w:val="E26B0A"/>
                <w:sz w:val="20"/>
                <w:szCs w:val="20"/>
              </w:rPr>
            </w:pPr>
            <w:r w:rsidRPr="000057E0">
              <w:rPr>
                <w:rFonts w:ascii="Calibri" w:eastAsia="Times New Roman" w:hAnsi="Calibri" w:cs="Calibri"/>
                <w:i/>
                <w:iCs/>
                <w:color w:val="E26B0A"/>
                <w:sz w:val="20"/>
                <w:szCs w:val="20"/>
              </w:rPr>
              <w:t>100 (100)</w:t>
            </w:r>
            <w:r w:rsidRPr="000057E0">
              <w:rPr>
                <w:rFonts w:ascii="Calibri" w:eastAsia="Times New Roman" w:hAnsi="Calibri" w:cs="Calibri"/>
                <w:i/>
                <w:iCs/>
                <w:color w:val="E26B0A"/>
                <w:sz w:val="20"/>
                <w:szCs w:val="20"/>
                <w:vertAlign w:val="superscript"/>
              </w:rPr>
              <w:t>#</w:t>
            </w:r>
          </w:p>
        </w:tc>
        <w:tc>
          <w:tcPr>
            <w:tcW w:w="920" w:type="dxa"/>
            <w:tcBorders>
              <w:top w:val="nil"/>
              <w:left w:val="nil"/>
              <w:bottom w:val="nil"/>
              <w:right w:val="single" w:sz="4" w:space="0" w:color="auto"/>
            </w:tcBorders>
            <w:shd w:val="clear" w:color="000000" w:fill="C4D79B"/>
            <w:vAlign w:val="center"/>
            <w:hideMark/>
          </w:tcPr>
          <w:p w14:paraId="3C16186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(99)</w:t>
            </w:r>
          </w:p>
        </w:tc>
        <w:tc>
          <w:tcPr>
            <w:tcW w:w="920" w:type="dxa"/>
            <w:tcBorders>
              <w:top w:val="nil"/>
              <w:left w:val="nil"/>
              <w:bottom w:val="nil"/>
              <w:right w:val="nil"/>
            </w:tcBorders>
            <w:shd w:val="clear" w:color="auto" w:fill="auto"/>
            <w:vAlign w:val="center"/>
            <w:hideMark/>
          </w:tcPr>
          <w:p w14:paraId="36B3DFA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2D9792D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98 (104)</w:t>
            </w:r>
          </w:p>
        </w:tc>
        <w:tc>
          <w:tcPr>
            <w:tcW w:w="920" w:type="dxa"/>
            <w:tcBorders>
              <w:top w:val="nil"/>
              <w:left w:val="nil"/>
              <w:bottom w:val="nil"/>
              <w:right w:val="nil"/>
            </w:tcBorders>
            <w:shd w:val="clear" w:color="auto" w:fill="auto"/>
            <w:vAlign w:val="center"/>
            <w:hideMark/>
          </w:tcPr>
          <w:p w14:paraId="2AE7EF2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1ECFABB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99 (100)</w:t>
            </w:r>
          </w:p>
        </w:tc>
        <w:tc>
          <w:tcPr>
            <w:tcW w:w="920" w:type="dxa"/>
            <w:tcBorders>
              <w:top w:val="nil"/>
              <w:left w:val="nil"/>
              <w:bottom w:val="nil"/>
              <w:right w:val="nil"/>
            </w:tcBorders>
            <w:shd w:val="clear" w:color="auto" w:fill="auto"/>
            <w:vAlign w:val="center"/>
            <w:hideMark/>
          </w:tcPr>
          <w:p w14:paraId="1FFAD2C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7474496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92 (97)</w:t>
            </w:r>
          </w:p>
        </w:tc>
        <w:tc>
          <w:tcPr>
            <w:tcW w:w="1020" w:type="dxa"/>
            <w:tcBorders>
              <w:top w:val="nil"/>
              <w:left w:val="nil"/>
              <w:bottom w:val="nil"/>
              <w:right w:val="nil"/>
            </w:tcBorders>
            <w:shd w:val="clear" w:color="auto" w:fill="auto"/>
            <w:vAlign w:val="center"/>
            <w:hideMark/>
          </w:tcPr>
          <w:p w14:paraId="2C31921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vAlign w:val="center"/>
            <w:hideMark/>
          </w:tcPr>
          <w:p w14:paraId="04BF79A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98 (103)</w:t>
            </w:r>
          </w:p>
        </w:tc>
      </w:tr>
      <w:tr w:rsidR="000057E0" w:rsidRPr="000057E0" w14:paraId="4B545962" w14:textId="77777777" w:rsidTr="000057E0">
        <w:trPr>
          <w:trHeight w:val="510"/>
        </w:trPr>
        <w:tc>
          <w:tcPr>
            <w:tcW w:w="1951" w:type="dxa"/>
            <w:tcBorders>
              <w:top w:val="nil"/>
              <w:left w:val="nil"/>
              <w:bottom w:val="nil"/>
              <w:right w:val="single" w:sz="4" w:space="0" w:color="auto"/>
            </w:tcBorders>
            <w:shd w:val="clear" w:color="000000" w:fill="DAEEF3"/>
            <w:vAlign w:val="center"/>
            <w:hideMark/>
          </w:tcPr>
          <w:p w14:paraId="082C2ED1"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Ankazobe</w:t>
            </w:r>
          </w:p>
        </w:tc>
        <w:tc>
          <w:tcPr>
            <w:tcW w:w="920" w:type="dxa"/>
            <w:tcBorders>
              <w:top w:val="nil"/>
              <w:left w:val="nil"/>
              <w:bottom w:val="nil"/>
              <w:right w:val="nil"/>
            </w:tcBorders>
            <w:shd w:val="clear" w:color="000000" w:fill="FFFF99"/>
            <w:vAlign w:val="center"/>
            <w:hideMark/>
          </w:tcPr>
          <w:p w14:paraId="220CAF5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88 (101)</w:t>
            </w:r>
          </w:p>
        </w:tc>
        <w:tc>
          <w:tcPr>
            <w:tcW w:w="920" w:type="dxa"/>
            <w:tcBorders>
              <w:top w:val="nil"/>
              <w:left w:val="nil"/>
              <w:bottom w:val="nil"/>
              <w:right w:val="single" w:sz="4" w:space="0" w:color="auto"/>
            </w:tcBorders>
            <w:shd w:val="clear" w:color="000000" w:fill="C4D79B"/>
            <w:vAlign w:val="center"/>
            <w:hideMark/>
          </w:tcPr>
          <w:p w14:paraId="5BAF64E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(60)</w:t>
            </w:r>
          </w:p>
        </w:tc>
        <w:tc>
          <w:tcPr>
            <w:tcW w:w="1060" w:type="dxa"/>
            <w:tcBorders>
              <w:top w:val="nil"/>
              <w:left w:val="nil"/>
              <w:bottom w:val="nil"/>
              <w:right w:val="nil"/>
            </w:tcBorders>
            <w:shd w:val="clear" w:color="auto" w:fill="auto"/>
            <w:noWrap/>
            <w:vAlign w:val="center"/>
            <w:hideMark/>
          </w:tcPr>
          <w:p w14:paraId="72BF235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C4D79B"/>
            <w:vAlign w:val="center"/>
            <w:hideMark/>
          </w:tcPr>
          <w:p w14:paraId="29BBEBF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(60)</w:t>
            </w:r>
          </w:p>
        </w:tc>
        <w:tc>
          <w:tcPr>
            <w:tcW w:w="920" w:type="dxa"/>
            <w:tcBorders>
              <w:top w:val="nil"/>
              <w:left w:val="nil"/>
              <w:bottom w:val="nil"/>
              <w:right w:val="nil"/>
            </w:tcBorders>
            <w:shd w:val="clear" w:color="000000" w:fill="FF9999"/>
            <w:vAlign w:val="center"/>
            <w:hideMark/>
          </w:tcPr>
          <w:p w14:paraId="29584C7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73 (67)</w:t>
            </w:r>
          </w:p>
        </w:tc>
        <w:tc>
          <w:tcPr>
            <w:tcW w:w="920" w:type="dxa"/>
            <w:tcBorders>
              <w:top w:val="nil"/>
              <w:left w:val="nil"/>
              <w:bottom w:val="nil"/>
              <w:right w:val="single" w:sz="4" w:space="0" w:color="auto"/>
            </w:tcBorders>
            <w:shd w:val="clear" w:color="000000" w:fill="C4D79B"/>
            <w:vAlign w:val="center"/>
            <w:hideMark/>
          </w:tcPr>
          <w:p w14:paraId="3B79E34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(58)</w:t>
            </w:r>
          </w:p>
        </w:tc>
        <w:tc>
          <w:tcPr>
            <w:tcW w:w="920" w:type="dxa"/>
            <w:tcBorders>
              <w:top w:val="nil"/>
              <w:left w:val="nil"/>
              <w:bottom w:val="nil"/>
              <w:right w:val="nil"/>
            </w:tcBorders>
            <w:shd w:val="clear" w:color="000000" w:fill="C4D79B"/>
            <w:vAlign w:val="center"/>
            <w:hideMark/>
          </w:tcPr>
          <w:p w14:paraId="4E11965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(30)</w:t>
            </w:r>
          </w:p>
        </w:tc>
        <w:tc>
          <w:tcPr>
            <w:tcW w:w="920" w:type="dxa"/>
            <w:tcBorders>
              <w:top w:val="nil"/>
              <w:left w:val="nil"/>
              <w:bottom w:val="nil"/>
              <w:right w:val="single" w:sz="4" w:space="0" w:color="auto"/>
            </w:tcBorders>
            <w:shd w:val="clear" w:color="000000" w:fill="FFFF99"/>
            <w:vAlign w:val="center"/>
            <w:hideMark/>
          </w:tcPr>
          <w:p w14:paraId="13C0E57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96 (100) CDC*</w:t>
            </w:r>
          </w:p>
        </w:tc>
        <w:tc>
          <w:tcPr>
            <w:tcW w:w="920" w:type="dxa"/>
            <w:tcBorders>
              <w:top w:val="nil"/>
              <w:left w:val="nil"/>
              <w:bottom w:val="nil"/>
              <w:right w:val="nil"/>
            </w:tcBorders>
            <w:shd w:val="clear" w:color="000000" w:fill="FFFF99"/>
            <w:noWrap/>
            <w:vAlign w:val="center"/>
            <w:hideMark/>
          </w:tcPr>
          <w:p w14:paraId="6A2EDA1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91(99)</w:t>
            </w:r>
          </w:p>
        </w:tc>
        <w:tc>
          <w:tcPr>
            <w:tcW w:w="920" w:type="dxa"/>
            <w:tcBorders>
              <w:top w:val="nil"/>
              <w:left w:val="nil"/>
              <w:bottom w:val="nil"/>
              <w:right w:val="single" w:sz="4" w:space="0" w:color="auto"/>
            </w:tcBorders>
            <w:shd w:val="clear" w:color="000000" w:fill="FFFF99"/>
            <w:vAlign w:val="center"/>
            <w:hideMark/>
          </w:tcPr>
          <w:p w14:paraId="2272A85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97 (68)</w:t>
            </w:r>
          </w:p>
        </w:tc>
        <w:tc>
          <w:tcPr>
            <w:tcW w:w="1020" w:type="dxa"/>
            <w:tcBorders>
              <w:top w:val="nil"/>
              <w:left w:val="nil"/>
              <w:bottom w:val="nil"/>
              <w:right w:val="nil"/>
            </w:tcBorders>
            <w:shd w:val="clear" w:color="000000" w:fill="C4D79B"/>
            <w:vAlign w:val="center"/>
            <w:hideMark/>
          </w:tcPr>
          <w:p w14:paraId="23B0B340" w14:textId="77777777" w:rsidR="000057E0" w:rsidRPr="000057E0" w:rsidRDefault="000057E0" w:rsidP="000057E0">
            <w:pPr>
              <w:spacing w:after="0" w:line="240" w:lineRule="auto"/>
              <w:jc w:val="center"/>
              <w:rPr>
                <w:rFonts w:ascii="Calibri" w:eastAsia="Times New Roman" w:hAnsi="Calibri" w:cs="Calibri"/>
                <w:i/>
                <w:iCs/>
                <w:color w:val="60497A"/>
                <w:sz w:val="20"/>
                <w:szCs w:val="20"/>
              </w:rPr>
            </w:pPr>
            <w:r w:rsidRPr="000057E0">
              <w:rPr>
                <w:rFonts w:ascii="Calibri" w:eastAsia="Times New Roman" w:hAnsi="Calibri" w:cs="Calibri"/>
                <w:i/>
                <w:iCs/>
                <w:color w:val="60497A"/>
                <w:sz w:val="20"/>
                <w:szCs w:val="20"/>
              </w:rPr>
              <w:t>100 (91)^</w:t>
            </w:r>
          </w:p>
        </w:tc>
        <w:tc>
          <w:tcPr>
            <w:tcW w:w="920" w:type="dxa"/>
            <w:tcBorders>
              <w:top w:val="nil"/>
              <w:left w:val="nil"/>
              <w:bottom w:val="nil"/>
              <w:right w:val="nil"/>
            </w:tcBorders>
            <w:shd w:val="clear" w:color="000000" w:fill="C4D79B"/>
            <w:vAlign w:val="center"/>
            <w:hideMark/>
          </w:tcPr>
          <w:p w14:paraId="4CD9671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(57)</w:t>
            </w:r>
          </w:p>
        </w:tc>
      </w:tr>
      <w:tr w:rsidR="000057E0" w:rsidRPr="000057E0" w14:paraId="65B3D335"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7DF5ECC0"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Antananarivo</w:t>
            </w:r>
          </w:p>
        </w:tc>
        <w:tc>
          <w:tcPr>
            <w:tcW w:w="920" w:type="dxa"/>
            <w:tcBorders>
              <w:top w:val="nil"/>
              <w:left w:val="nil"/>
              <w:bottom w:val="nil"/>
              <w:right w:val="nil"/>
            </w:tcBorders>
            <w:shd w:val="clear" w:color="000000" w:fill="FFFF99"/>
            <w:noWrap/>
            <w:vAlign w:val="center"/>
            <w:hideMark/>
          </w:tcPr>
          <w:p w14:paraId="5E886E0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91 (200)</w:t>
            </w:r>
          </w:p>
        </w:tc>
        <w:tc>
          <w:tcPr>
            <w:tcW w:w="920" w:type="dxa"/>
            <w:tcBorders>
              <w:top w:val="nil"/>
              <w:left w:val="nil"/>
              <w:bottom w:val="nil"/>
              <w:right w:val="single" w:sz="4" w:space="0" w:color="auto"/>
            </w:tcBorders>
            <w:shd w:val="clear" w:color="auto" w:fill="auto"/>
            <w:noWrap/>
            <w:vAlign w:val="center"/>
            <w:hideMark/>
          </w:tcPr>
          <w:p w14:paraId="32F1A1C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000000" w:fill="FFFF99"/>
            <w:noWrap/>
            <w:vAlign w:val="center"/>
            <w:hideMark/>
          </w:tcPr>
          <w:p w14:paraId="7AD8926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90.5 (225)</w:t>
            </w:r>
          </w:p>
        </w:tc>
        <w:tc>
          <w:tcPr>
            <w:tcW w:w="920" w:type="dxa"/>
            <w:tcBorders>
              <w:top w:val="nil"/>
              <w:left w:val="nil"/>
              <w:bottom w:val="nil"/>
              <w:right w:val="single" w:sz="4" w:space="0" w:color="auto"/>
            </w:tcBorders>
            <w:shd w:val="clear" w:color="auto" w:fill="auto"/>
            <w:noWrap/>
            <w:vAlign w:val="center"/>
            <w:hideMark/>
          </w:tcPr>
          <w:p w14:paraId="6175795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noWrap/>
            <w:vAlign w:val="center"/>
            <w:hideMark/>
          </w:tcPr>
          <w:p w14:paraId="72BC1B0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(97)</w:t>
            </w:r>
          </w:p>
        </w:tc>
        <w:tc>
          <w:tcPr>
            <w:tcW w:w="920" w:type="dxa"/>
            <w:tcBorders>
              <w:top w:val="nil"/>
              <w:left w:val="nil"/>
              <w:bottom w:val="nil"/>
              <w:right w:val="single" w:sz="4" w:space="0" w:color="auto"/>
            </w:tcBorders>
            <w:shd w:val="clear" w:color="auto" w:fill="auto"/>
            <w:noWrap/>
            <w:vAlign w:val="center"/>
            <w:hideMark/>
          </w:tcPr>
          <w:p w14:paraId="3565A60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FF99"/>
            <w:noWrap/>
            <w:vAlign w:val="center"/>
            <w:hideMark/>
          </w:tcPr>
          <w:p w14:paraId="179EFCC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84 (200)</w:t>
            </w:r>
          </w:p>
        </w:tc>
        <w:tc>
          <w:tcPr>
            <w:tcW w:w="920" w:type="dxa"/>
            <w:tcBorders>
              <w:top w:val="nil"/>
              <w:left w:val="nil"/>
              <w:bottom w:val="nil"/>
              <w:right w:val="single" w:sz="4" w:space="0" w:color="auto"/>
            </w:tcBorders>
            <w:shd w:val="clear" w:color="auto" w:fill="auto"/>
            <w:noWrap/>
            <w:vAlign w:val="center"/>
            <w:hideMark/>
          </w:tcPr>
          <w:p w14:paraId="4954853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9999"/>
            <w:noWrap/>
            <w:vAlign w:val="center"/>
            <w:hideMark/>
          </w:tcPr>
          <w:p w14:paraId="4A881CF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73 (100)</w:t>
            </w:r>
          </w:p>
        </w:tc>
        <w:tc>
          <w:tcPr>
            <w:tcW w:w="920" w:type="dxa"/>
            <w:tcBorders>
              <w:top w:val="nil"/>
              <w:left w:val="nil"/>
              <w:bottom w:val="nil"/>
              <w:right w:val="single" w:sz="4" w:space="0" w:color="auto"/>
            </w:tcBorders>
            <w:shd w:val="clear" w:color="auto" w:fill="auto"/>
            <w:noWrap/>
            <w:vAlign w:val="center"/>
            <w:hideMark/>
          </w:tcPr>
          <w:p w14:paraId="62CB5B0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000000" w:fill="C4D79B"/>
            <w:noWrap/>
            <w:vAlign w:val="center"/>
            <w:hideMark/>
          </w:tcPr>
          <w:p w14:paraId="2E7144EA" w14:textId="77777777" w:rsidR="000057E0" w:rsidRPr="000057E0" w:rsidRDefault="000057E0" w:rsidP="000057E0">
            <w:pPr>
              <w:spacing w:after="0" w:line="240" w:lineRule="auto"/>
              <w:jc w:val="center"/>
              <w:rPr>
                <w:rFonts w:ascii="Calibri" w:eastAsia="Times New Roman" w:hAnsi="Calibri" w:cs="Calibri"/>
                <w:i/>
                <w:iCs/>
                <w:color w:val="60497A"/>
                <w:sz w:val="20"/>
                <w:szCs w:val="20"/>
              </w:rPr>
            </w:pPr>
            <w:r w:rsidRPr="000057E0">
              <w:rPr>
                <w:rFonts w:ascii="Calibri" w:eastAsia="Times New Roman" w:hAnsi="Calibri" w:cs="Calibri"/>
                <w:i/>
                <w:iCs/>
                <w:color w:val="60497A"/>
                <w:sz w:val="20"/>
                <w:szCs w:val="20"/>
              </w:rPr>
              <w:t>100 (98)^</w:t>
            </w:r>
          </w:p>
        </w:tc>
        <w:tc>
          <w:tcPr>
            <w:tcW w:w="920" w:type="dxa"/>
            <w:tcBorders>
              <w:top w:val="nil"/>
              <w:left w:val="nil"/>
              <w:bottom w:val="nil"/>
              <w:right w:val="nil"/>
            </w:tcBorders>
            <w:shd w:val="clear" w:color="auto" w:fill="auto"/>
            <w:noWrap/>
            <w:vAlign w:val="center"/>
            <w:hideMark/>
          </w:tcPr>
          <w:p w14:paraId="4A6D7F2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2AA2ED1D" w14:textId="77777777" w:rsidTr="000057E0">
        <w:trPr>
          <w:trHeight w:val="300"/>
        </w:trPr>
        <w:tc>
          <w:tcPr>
            <w:tcW w:w="1951" w:type="dxa"/>
            <w:tcBorders>
              <w:top w:val="nil"/>
              <w:left w:val="nil"/>
              <w:bottom w:val="nil"/>
              <w:right w:val="single" w:sz="4" w:space="0" w:color="auto"/>
            </w:tcBorders>
            <w:shd w:val="clear" w:color="000000" w:fill="DAEEF3"/>
            <w:vAlign w:val="center"/>
            <w:hideMark/>
          </w:tcPr>
          <w:p w14:paraId="3EBA8281"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Anjozorobe</w:t>
            </w:r>
          </w:p>
        </w:tc>
        <w:tc>
          <w:tcPr>
            <w:tcW w:w="920" w:type="dxa"/>
            <w:tcBorders>
              <w:top w:val="nil"/>
              <w:left w:val="nil"/>
              <w:bottom w:val="nil"/>
              <w:right w:val="nil"/>
            </w:tcBorders>
            <w:shd w:val="clear" w:color="000000" w:fill="C4D79B"/>
            <w:noWrap/>
            <w:vAlign w:val="center"/>
            <w:hideMark/>
          </w:tcPr>
          <w:p w14:paraId="142D581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(106)</w:t>
            </w:r>
          </w:p>
        </w:tc>
        <w:tc>
          <w:tcPr>
            <w:tcW w:w="920" w:type="dxa"/>
            <w:tcBorders>
              <w:top w:val="nil"/>
              <w:left w:val="nil"/>
              <w:bottom w:val="nil"/>
              <w:right w:val="single" w:sz="4" w:space="0" w:color="auto"/>
            </w:tcBorders>
            <w:shd w:val="clear" w:color="auto" w:fill="auto"/>
            <w:noWrap/>
            <w:vAlign w:val="center"/>
            <w:hideMark/>
          </w:tcPr>
          <w:p w14:paraId="2A986FC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3504D27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50B5A1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F8C71B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9F40E6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22D9DF8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B615B5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noWrap/>
            <w:vAlign w:val="center"/>
            <w:hideMark/>
          </w:tcPr>
          <w:p w14:paraId="00F9166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(62)</w:t>
            </w:r>
          </w:p>
        </w:tc>
        <w:tc>
          <w:tcPr>
            <w:tcW w:w="920" w:type="dxa"/>
            <w:tcBorders>
              <w:top w:val="nil"/>
              <w:left w:val="nil"/>
              <w:bottom w:val="nil"/>
              <w:right w:val="single" w:sz="4" w:space="0" w:color="auto"/>
            </w:tcBorders>
            <w:shd w:val="clear" w:color="auto" w:fill="auto"/>
            <w:noWrap/>
            <w:vAlign w:val="center"/>
            <w:hideMark/>
          </w:tcPr>
          <w:p w14:paraId="6EDC6CE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000000" w:fill="C4D79B"/>
            <w:noWrap/>
            <w:vAlign w:val="center"/>
            <w:hideMark/>
          </w:tcPr>
          <w:p w14:paraId="194B3982" w14:textId="77777777" w:rsidR="000057E0" w:rsidRPr="000057E0" w:rsidRDefault="000057E0" w:rsidP="000057E0">
            <w:pPr>
              <w:spacing w:after="0" w:line="240" w:lineRule="auto"/>
              <w:jc w:val="center"/>
              <w:rPr>
                <w:rFonts w:ascii="Calibri" w:eastAsia="Times New Roman" w:hAnsi="Calibri" w:cs="Calibri"/>
                <w:i/>
                <w:iCs/>
                <w:color w:val="60497A"/>
                <w:sz w:val="20"/>
                <w:szCs w:val="20"/>
              </w:rPr>
            </w:pPr>
            <w:r w:rsidRPr="000057E0">
              <w:rPr>
                <w:rFonts w:ascii="Calibri" w:eastAsia="Times New Roman" w:hAnsi="Calibri" w:cs="Calibri"/>
                <w:i/>
                <w:iCs/>
                <w:color w:val="60497A"/>
                <w:sz w:val="20"/>
                <w:szCs w:val="20"/>
              </w:rPr>
              <w:t>100 (111)^</w:t>
            </w:r>
          </w:p>
        </w:tc>
        <w:tc>
          <w:tcPr>
            <w:tcW w:w="920" w:type="dxa"/>
            <w:tcBorders>
              <w:top w:val="nil"/>
              <w:left w:val="nil"/>
              <w:bottom w:val="nil"/>
              <w:right w:val="nil"/>
            </w:tcBorders>
            <w:shd w:val="clear" w:color="auto" w:fill="auto"/>
            <w:noWrap/>
            <w:vAlign w:val="center"/>
            <w:hideMark/>
          </w:tcPr>
          <w:p w14:paraId="75E9EFD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5E62541D"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476F3B7D"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Ambato/Hana</w:t>
            </w:r>
          </w:p>
        </w:tc>
        <w:tc>
          <w:tcPr>
            <w:tcW w:w="920" w:type="dxa"/>
            <w:tcBorders>
              <w:top w:val="nil"/>
              <w:left w:val="nil"/>
              <w:bottom w:val="nil"/>
              <w:right w:val="nil"/>
            </w:tcBorders>
            <w:shd w:val="clear" w:color="000000" w:fill="C4D79B"/>
            <w:noWrap/>
            <w:vAlign w:val="center"/>
            <w:hideMark/>
          </w:tcPr>
          <w:p w14:paraId="114A0EF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99 (121)</w:t>
            </w:r>
          </w:p>
        </w:tc>
        <w:tc>
          <w:tcPr>
            <w:tcW w:w="920" w:type="dxa"/>
            <w:tcBorders>
              <w:top w:val="nil"/>
              <w:left w:val="nil"/>
              <w:bottom w:val="nil"/>
              <w:right w:val="single" w:sz="4" w:space="0" w:color="auto"/>
            </w:tcBorders>
            <w:shd w:val="clear" w:color="auto" w:fill="auto"/>
            <w:noWrap/>
            <w:vAlign w:val="center"/>
            <w:hideMark/>
          </w:tcPr>
          <w:p w14:paraId="612CEA6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132A497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8521DD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FF99"/>
            <w:noWrap/>
            <w:vAlign w:val="center"/>
            <w:hideMark/>
          </w:tcPr>
          <w:p w14:paraId="614FD4B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93 (149)</w:t>
            </w:r>
          </w:p>
        </w:tc>
        <w:tc>
          <w:tcPr>
            <w:tcW w:w="920" w:type="dxa"/>
            <w:tcBorders>
              <w:top w:val="nil"/>
              <w:left w:val="nil"/>
              <w:bottom w:val="nil"/>
              <w:right w:val="single" w:sz="4" w:space="0" w:color="auto"/>
            </w:tcBorders>
            <w:shd w:val="clear" w:color="auto" w:fill="auto"/>
            <w:noWrap/>
            <w:vAlign w:val="center"/>
            <w:hideMark/>
          </w:tcPr>
          <w:p w14:paraId="4EA043E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FF99"/>
            <w:noWrap/>
            <w:vAlign w:val="center"/>
            <w:hideMark/>
          </w:tcPr>
          <w:p w14:paraId="7558C89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90 (120)</w:t>
            </w:r>
          </w:p>
        </w:tc>
        <w:tc>
          <w:tcPr>
            <w:tcW w:w="920" w:type="dxa"/>
            <w:tcBorders>
              <w:top w:val="nil"/>
              <w:left w:val="nil"/>
              <w:bottom w:val="nil"/>
              <w:right w:val="single" w:sz="4" w:space="0" w:color="auto"/>
            </w:tcBorders>
            <w:shd w:val="clear" w:color="auto" w:fill="auto"/>
            <w:noWrap/>
            <w:vAlign w:val="center"/>
            <w:hideMark/>
          </w:tcPr>
          <w:p w14:paraId="6A13DEA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FF99"/>
            <w:noWrap/>
            <w:vAlign w:val="center"/>
            <w:hideMark/>
          </w:tcPr>
          <w:p w14:paraId="1751CDD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89 (122)</w:t>
            </w:r>
          </w:p>
        </w:tc>
        <w:tc>
          <w:tcPr>
            <w:tcW w:w="920" w:type="dxa"/>
            <w:tcBorders>
              <w:top w:val="nil"/>
              <w:left w:val="nil"/>
              <w:bottom w:val="nil"/>
              <w:right w:val="single" w:sz="4" w:space="0" w:color="auto"/>
            </w:tcBorders>
            <w:shd w:val="clear" w:color="auto" w:fill="auto"/>
            <w:noWrap/>
            <w:vAlign w:val="center"/>
            <w:hideMark/>
          </w:tcPr>
          <w:p w14:paraId="38527FC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000000" w:fill="C4D79B"/>
            <w:noWrap/>
            <w:vAlign w:val="center"/>
            <w:hideMark/>
          </w:tcPr>
          <w:p w14:paraId="4FFCEADB" w14:textId="77777777" w:rsidR="000057E0" w:rsidRPr="000057E0" w:rsidRDefault="000057E0" w:rsidP="000057E0">
            <w:pPr>
              <w:spacing w:after="0" w:line="240" w:lineRule="auto"/>
              <w:jc w:val="center"/>
              <w:rPr>
                <w:rFonts w:ascii="Calibri" w:eastAsia="Times New Roman" w:hAnsi="Calibri" w:cs="Calibri"/>
                <w:i/>
                <w:iCs/>
                <w:color w:val="60497A"/>
                <w:sz w:val="20"/>
                <w:szCs w:val="20"/>
              </w:rPr>
            </w:pPr>
            <w:r w:rsidRPr="000057E0">
              <w:rPr>
                <w:rFonts w:ascii="Calibri" w:eastAsia="Times New Roman" w:hAnsi="Calibri" w:cs="Calibri"/>
                <w:i/>
                <w:iCs/>
                <w:color w:val="60497A"/>
                <w:sz w:val="20"/>
                <w:szCs w:val="20"/>
              </w:rPr>
              <w:t>100 (120)^</w:t>
            </w:r>
          </w:p>
        </w:tc>
        <w:tc>
          <w:tcPr>
            <w:tcW w:w="920" w:type="dxa"/>
            <w:tcBorders>
              <w:top w:val="nil"/>
              <w:left w:val="nil"/>
              <w:bottom w:val="nil"/>
              <w:right w:val="nil"/>
            </w:tcBorders>
            <w:shd w:val="clear" w:color="auto" w:fill="auto"/>
            <w:noWrap/>
            <w:vAlign w:val="center"/>
            <w:hideMark/>
          </w:tcPr>
          <w:p w14:paraId="34CAAD2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27E091DD"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7D41C249"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Fianar II</w:t>
            </w:r>
          </w:p>
        </w:tc>
        <w:tc>
          <w:tcPr>
            <w:tcW w:w="920" w:type="dxa"/>
            <w:tcBorders>
              <w:top w:val="nil"/>
              <w:left w:val="nil"/>
              <w:bottom w:val="nil"/>
              <w:right w:val="nil"/>
            </w:tcBorders>
            <w:shd w:val="clear" w:color="000000" w:fill="FFFF99"/>
            <w:noWrap/>
            <w:vAlign w:val="center"/>
            <w:hideMark/>
          </w:tcPr>
          <w:p w14:paraId="5EC75DF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92 (104)</w:t>
            </w:r>
          </w:p>
        </w:tc>
        <w:tc>
          <w:tcPr>
            <w:tcW w:w="920" w:type="dxa"/>
            <w:tcBorders>
              <w:top w:val="nil"/>
              <w:left w:val="nil"/>
              <w:bottom w:val="nil"/>
              <w:right w:val="single" w:sz="4" w:space="0" w:color="auto"/>
            </w:tcBorders>
            <w:shd w:val="clear" w:color="auto" w:fill="auto"/>
            <w:noWrap/>
            <w:vAlign w:val="center"/>
            <w:hideMark/>
          </w:tcPr>
          <w:p w14:paraId="216D62F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7C797B9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B8700A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9999"/>
            <w:noWrap/>
            <w:vAlign w:val="center"/>
            <w:hideMark/>
          </w:tcPr>
          <w:p w14:paraId="65302A4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63 (101)</w:t>
            </w:r>
          </w:p>
        </w:tc>
        <w:tc>
          <w:tcPr>
            <w:tcW w:w="920" w:type="dxa"/>
            <w:tcBorders>
              <w:top w:val="nil"/>
              <w:left w:val="nil"/>
              <w:bottom w:val="nil"/>
              <w:right w:val="single" w:sz="4" w:space="0" w:color="auto"/>
            </w:tcBorders>
            <w:shd w:val="clear" w:color="auto" w:fill="auto"/>
            <w:noWrap/>
            <w:vAlign w:val="center"/>
            <w:hideMark/>
          </w:tcPr>
          <w:p w14:paraId="03D2E76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D04D6D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DB3410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9999"/>
            <w:noWrap/>
            <w:vAlign w:val="center"/>
            <w:hideMark/>
          </w:tcPr>
          <w:p w14:paraId="70D1E56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72 (106)</w:t>
            </w:r>
          </w:p>
        </w:tc>
        <w:tc>
          <w:tcPr>
            <w:tcW w:w="920" w:type="dxa"/>
            <w:tcBorders>
              <w:top w:val="nil"/>
              <w:left w:val="nil"/>
              <w:bottom w:val="nil"/>
              <w:right w:val="single" w:sz="4" w:space="0" w:color="auto"/>
            </w:tcBorders>
            <w:shd w:val="clear" w:color="auto" w:fill="auto"/>
            <w:noWrap/>
            <w:vAlign w:val="center"/>
            <w:hideMark/>
          </w:tcPr>
          <w:p w14:paraId="3F5BA8E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000000" w:fill="C4D79B"/>
            <w:noWrap/>
            <w:vAlign w:val="center"/>
            <w:hideMark/>
          </w:tcPr>
          <w:p w14:paraId="3A6B1D4D" w14:textId="77777777" w:rsidR="000057E0" w:rsidRPr="000057E0" w:rsidRDefault="000057E0" w:rsidP="000057E0">
            <w:pPr>
              <w:spacing w:after="0" w:line="240" w:lineRule="auto"/>
              <w:jc w:val="center"/>
              <w:rPr>
                <w:rFonts w:ascii="Calibri" w:eastAsia="Times New Roman" w:hAnsi="Calibri" w:cs="Calibri"/>
                <w:i/>
                <w:iCs/>
                <w:color w:val="60497A"/>
                <w:sz w:val="20"/>
                <w:szCs w:val="20"/>
              </w:rPr>
            </w:pPr>
            <w:r w:rsidRPr="000057E0">
              <w:rPr>
                <w:rFonts w:ascii="Calibri" w:eastAsia="Times New Roman" w:hAnsi="Calibri" w:cs="Calibri"/>
                <w:i/>
                <w:iCs/>
                <w:color w:val="60497A"/>
                <w:sz w:val="20"/>
                <w:szCs w:val="20"/>
              </w:rPr>
              <w:t>100 (103)^</w:t>
            </w:r>
          </w:p>
        </w:tc>
        <w:tc>
          <w:tcPr>
            <w:tcW w:w="920" w:type="dxa"/>
            <w:tcBorders>
              <w:top w:val="nil"/>
              <w:left w:val="nil"/>
              <w:bottom w:val="nil"/>
              <w:right w:val="nil"/>
            </w:tcBorders>
            <w:shd w:val="clear" w:color="auto" w:fill="auto"/>
            <w:noWrap/>
            <w:vAlign w:val="center"/>
            <w:hideMark/>
          </w:tcPr>
          <w:p w14:paraId="3A4FF11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65526C80"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6D489FF4"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Betioky Sud</w:t>
            </w:r>
          </w:p>
        </w:tc>
        <w:tc>
          <w:tcPr>
            <w:tcW w:w="920" w:type="dxa"/>
            <w:tcBorders>
              <w:top w:val="nil"/>
              <w:left w:val="nil"/>
              <w:bottom w:val="nil"/>
              <w:right w:val="nil"/>
            </w:tcBorders>
            <w:shd w:val="clear" w:color="000000" w:fill="C4D79B"/>
            <w:noWrap/>
            <w:vAlign w:val="center"/>
            <w:hideMark/>
          </w:tcPr>
          <w:p w14:paraId="162D373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(96)</w:t>
            </w:r>
          </w:p>
        </w:tc>
        <w:tc>
          <w:tcPr>
            <w:tcW w:w="920" w:type="dxa"/>
            <w:tcBorders>
              <w:top w:val="nil"/>
              <w:left w:val="nil"/>
              <w:bottom w:val="nil"/>
              <w:right w:val="single" w:sz="4" w:space="0" w:color="auto"/>
            </w:tcBorders>
            <w:shd w:val="clear" w:color="auto" w:fill="auto"/>
            <w:noWrap/>
            <w:vAlign w:val="center"/>
            <w:hideMark/>
          </w:tcPr>
          <w:p w14:paraId="5FAC489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6F6AB71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6BFF5B4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E5C9B5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01C1150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7508A0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7CB27C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FF99"/>
            <w:noWrap/>
            <w:vAlign w:val="center"/>
            <w:hideMark/>
          </w:tcPr>
          <w:p w14:paraId="67C0C3F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97 (73)</w:t>
            </w:r>
          </w:p>
        </w:tc>
        <w:tc>
          <w:tcPr>
            <w:tcW w:w="920" w:type="dxa"/>
            <w:tcBorders>
              <w:top w:val="nil"/>
              <w:left w:val="nil"/>
              <w:bottom w:val="nil"/>
              <w:right w:val="single" w:sz="4" w:space="0" w:color="auto"/>
            </w:tcBorders>
            <w:shd w:val="clear" w:color="auto" w:fill="auto"/>
            <w:noWrap/>
            <w:vAlign w:val="center"/>
            <w:hideMark/>
          </w:tcPr>
          <w:p w14:paraId="692BDFE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5339B20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77096B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063F8A61"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26196708"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Manakara</w:t>
            </w:r>
          </w:p>
        </w:tc>
        <w:tc>
          <w:tcPr>
            <w:tcW w:w="920" w:type="dxa"/>
            <w:tcBorders>
              <w:top w:val="nil"/>
              <w:left w:val="nil"/>
              <w:bottom w:val="nil"/>
              <w:right w:val="nil"/>
            </w:tcBorders>
            <w:shd w:val="clear" w:color="000000" w:fill="FF9999"/>
            <w:noWrap/>
            <w:vAlign w:val="center"/>
            <w:hideMark/>
          </w:tcPr>
          <w:p w14:paraId="3792736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71 (103)</w:t>
            </w:r>
          </w:p>
        </w:tc>
        <w:tc>
          <w:tcPr>
            <w:tcW w:w="920" w:type="dxa"/>
            <w:tcBorders>
              <w:top w:val="nil"/>
              <w:left w:val="nil"/>
              <w:bottom w:val="nil"/>
              <w:right w:val="single" w:sz="4" w:space="0" w:color="auto"/>
            </w:tcBorders>
            <w:shd w:val="clear" w:color="auto" w:fill="auto"/>
            <w:noWrap/>
            <w:vAlign w:val="center"/>
            <w:hideMark/>
          </w:tcPr>
          <w:p w14:paraId="0861F39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30C9972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0B99E9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2C051F3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B8BEC4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21F360F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0DAC38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FF9999"/>
            <w:noWrap/>
            <w:vAlign w:val="center"/>
            <w:hideMark/>
          </w:tcPr>
          <w:p w14:paraId="338C2B4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65 (100)</w:t>
            </w:r>
          </w:p>
        </w:tc>
        <w:tc>
          <w:tcPr>
            <w:tcW w:w="920" w:type="dxa"/>
            <w:tcBorders>
              <w:top w:val="nil"/>
              <w:left w:val="nil"/>
              <w:bottom w:val="nil"/>
              <w:right w:val="single" w:sz="4" w:space="0" w:color="auto"/>
            </w:tcBorders>
            <w:shd w:val="clear" w:color="auto" w:fill="auto"/>
            <w:noWrap/>
            <w:vAlign w:val="center"/>
            <w:hideMark/>
          </w:tcPr>
          <w:p w14:paraId="2364E15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70268AD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11A8728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695C7840"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4EAC6814"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Mampikony</w:t>
            </w:r>
          </w:p>
        </w:tc>
        <w:tc>
          <w:tcPr>
            <w:tcW w:w="920" w:type="dxa"/>
            <w:tcBorders>
              <w:top w:val="nil"/>
              <w:left w:val="nil"/>
              <w:bottom w:val="nil"/>
              <w:right w:val="nil"/>
            </w:tcBorders>
            <w:shd w:val="clear" w:color="auto" w:fill="auto"/>
            <w:noWrap/>
            <w:vAlign w:val="center"/>
            <w:hideMark/>
          </w:tcPr>
          <w:p w14:paraId="4721B3F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302B9E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4AA2368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C126C4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79D1939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818355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53C22B1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AFBA98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noWrap/>
            <w:vAlign w:val="center"/>
            <w:hideMark/>
          </w:tcPr>
          <w:p w14:paraId="03A4A02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(70)</w:t>
            </w:r>
          </w:p>
        </w:tc>
        <w:tc>
          <w:tcPr>
            <w:tcW w:w="920" w:type="dxa"/>
            <w:tcBorders>
              <w:top w:val="nil"/>
              <w:left w:val="nil"/>
              <w:bottom w:val="nil"/>
              <w:right w:val="single" w:sz="4" w:space="0" w:color="auto"/>
            </w:tcBorders>
            <w:shd w:val="clear" w:color="auto" w:fill="auto"/>
            <w:noWrap/>
            <w:vAlign w:val="center"/>
            <w:hideMark/>
          </w:tcPr>
          <w:p w14:paraId="5D9FC8E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55EB71F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47F794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6FBC7137" w14:textId="77777777" w:rsidTr="000057E0">
        <w:trPr>
          <w:trHeight w:val="300"/>
        </w:trPr>
        <w:tc>
          <w:tcPr>
            <w:tcW w:w="1951" w:type="dxa"/>
            <w:tcBorders>
              <w:top w:val="nil"/>
              <w:left w:val="nil"/>
              <w:bottom w:val="nil"/>
              <w:right w:val="single" w:sz="4" w:space="0" w:color="auto"/>
            </w:tcBorders>
            <w:shd w:val="clear" w:color="auto" w:fill="auto"/>
            <w:vAlign w:val="center"/>
            <w:hideMark/>
          </w:tcPr>
          <w:p w14:paraId="1B7E18D4"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Ambato-boeni</w:t>
            </w:r>
          </w:p>
        </w:tc>
        <w:tc>
          <w:tcPr>
            <w:tcW w:w="920" w:type="dxa"/>
            <w:tcBorders>
              <w:top w:val="nil"/>
              <w:left w:val="nil"/>
              <w:bottom w:val="nil"/>
              <w:right w:val="nil"/>
            </w:tcBorders>
            <w:shd w:val="clear" w:color="auto" w:fill="auto"/>
            <w:noWrap/>
            <w:vAlign w:val="center"/>
            <w:hideMark/>
          </w:tcPr>
          <w:p w14:paraId="4F8B2DD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296B87F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1D4C2BA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0E32A6F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83C25A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67D3BE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D70DF2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E2D656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noWrap/>
            <w:vAlign w:val="center"/>
            <w:hideMark/>
          </w:tcPr>
          <w:p w14:paraId="2E9928B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(106)</w:t>
            </w:r>
          </w:p>
        </w:tc>
        <w:tc>
          <w:tcPr>
            <w:tcW w:w="920" w:type="dxa"/>
            <w:tcBorders>
              <w:top w:val="nil"/>
              <w:left w:val="nil"/>
              <w:bottom w:val="nil"/>
              <w:right w:val="single" w:sz="4" w:space="0" w:color="auto"/>
            </w:tcBorders>
            <w:shd w:val="clear" w:color="auto" w:fill="auto"/>
            <w:noWrap/>
            <w:vAlign w:val="center"/>
            <w:hideMark/>
          </w:tcPr>
          <w:p w14:paraId="44BCDD8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1C8C9D4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597B717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53092421" w14:textId="77777777" w:rsidTr="000057E0">
        <w:trPr>
          <w:trHeight w:val="300"/>
        </w:trPr>
        <w:tc>
          <w:tcPr>
            <w:tcW w:w="1951" w:type="dxa"/>
            <w:tcBorders>
              <w:top w:val="nil"/>
              <w:left w:val="nil"/>
              <w:bottom w:val="nil"/>
              <w:right w:val="nil"/>
            </w:tcBorders>
            <w:shd w:val="clear" w:color="auto" w:fill="auto"/>
            <w:vAlign w:val="center"/>
            <w:hideMark/>
          </w:tcPr>
          <w:p w14:paraId="2B503169"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Atsimondrano</w:t>
            </w:r>
          </w:p>
        </w:tc>
        <w:tc>
          <w:tcPr>
            <w:tcW w:w="920" w:type="dxa"/>
            <w:tcBorders>
              <w:top w:val="nil"/>
              <w:left w:val="single" w:sz="4" w:space="0" w:color="auto"/>
              <w:bottom w:val="nil"/>
              <w:right w:val="nil"/>
            </w:tcBorders>
            <w:shd w:val="clear" w:color="auto" w:fill="auto"/>
            <w:noWrap/>
            <w:vAlign w:val="center"/>
            <w:hideMark/>
          </w:tcPr>
          <w:p w14:paraId="3E84484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3D6DD4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14F30FA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noWrap/>
            <w:vAlign w:val="center"/>
            <w:hideMark/>
          </w:tcPr>
          <w:p w14:paraId="4BAC826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97 (100)</w:t>
            </w:r>
          </w:p>
        </w:tc>
        <w:tc>
          <w:tcPr>
            <w:tcW w:w="920" w:type="dxa"/>
            <w:tcBorders>
              <w:top w:val="nil"/>
              <w:left w:val="nil"/>
              <w:bottom w:val="nil"/>
              <w:right w:val="nil"/>
            </w:tcBorders>
            <w:shd w:val="clear" w:color="auto" w:fill="auto"/>
            <w:noWrap/>
            <w:vAlign w:val="center"/>
            <w:hideMark/>
          </w:tcPr>
          <w:p w14:paraId="3413E2F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9F6077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E8A8C1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42C6ED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7A457D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06CB908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4A7368D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88936D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131B74C3" w14:textId="77777777" w:rsidTr="000057E0">
        <w:trPr>
          <w:trHeight w:val="345"/>
        </w:trPr>
        <w:tc>
          <w:tcPr>
            <w:tcW w:w="1951" w:type="dxa"/>
            <w:tcBorders>
              <w:top w:val="nil"/>
              <w:left w:val="nil"/>
              <w:bottom w:val="nil"/>
              <w:right w:val="nil"/>
            </w:tcBorders>
            <w:shd w:val="clear" w:color="auto" w:fill="auto"/>
            <w:vAlign w:val="center"/>
            <w:hideMark/>
          </w:tcPr>
          <w:p w14:paraId="20BBD9E9"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Soavinandriana</w:t>
            </w:r>
          </w:p>
        </w:tc>
        <w:tc>
          <w:tcPr>
            <w:tcW w:w="920" w:type="dxa"/>
            <w:tcBorders>
              <w:top w:val="nil"/>
              <w:left w:val="single" w:sz="4" w:space="0" w:color="auto"/>
              <w:bottom w:val="nil"/>
              <w:right w:val="nil"/>
            </w:tcBorders>
            <w:shd w:val="clear" w:color="auto" w:fill="auto"/>
            <w:noWrap/>
            <w:vAlign w:val="center"/>
            <w:hideMark/>
          </w:tcPr>
          <w:p w14:paraId="61A383E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90820F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27E57AB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noWrap/>
            <w:vAlign w:val="center"/>
            <w:hideMark/>
          </w:tcPr>
          <w:p w14:paraId="29A1E0A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96 (100)</w:t>
            </w:r>
          </w:p>
        </w:tc>
        <w:tc>
          <w:tcPr>
            <w:tcW w:w="920" w:type="dxa"/>
            <w:tcBorders>
              <w:top w:val="nil"/>
              <w:left w:val="nil"/>
              <w:bottom w:val="nil"/>
              <w:right w:val="nil"/>
            </w:tcBorders>
            <w:shd w:val="clear" w:color="auto" w:fill="auto"/>
            <w:noWrap/>
            <w:vAlign w:val="center"/>
            <w:hideMark/>
          </w:tcPr>
          <w:p w14:paraId="423336A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1C4D7B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79598D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01167EB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570865A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82FDD4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5F49DC6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2F98C71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52FD42F9" w14:textId="77777777" w:rsidTr="000057E0">
        <w:trPr>
          <w:trHeight w:val="345"/>
        </w:trPr>
        <w:tc>
          <w:tcPr>
            <w:tcW w:w="1951" w:type="dxa"/>
            <w:tcBorders>
              <w:top w:val="nil"/>
              <w:left w:val="nil"/>
              <w:bottom w:val="nil"/>
              <w:right w:val="nil"/>
            </w:tcBorders>
            <w:shd w:val="clear" w:color="auto" w:fill="auto"/>
            <w:vAlign w:val="center"/>
            <w:hideMark/>
          </w:tcPr>
          <w:p w14:paraId="1F5B0C6C"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Brickaville</w:t>
            </w:r>
          </w:p>
        </w:tc>
        <w:tc>
          <w:tcPr>
            <w:tcW w:w="920" w:type="dxa"/>
            <w:tcBorders>
              <w:top w:val="nil"/>
              <w:left w:val="single" w:sz="4" w:space="0" w:color="auto"/>
              <w:bottom w:val="nil"/>
              <w:right w:val="nil"/>
            </w:tcBorders>
            <w:shd w:val="clear" w:color="auto" w:fill="auto"/>
            <w:noWrap/>
            <w:vAlign w:val="center"/>
            <w:hideMark/>
          </w:tcPr>
          <w:p w14:paraId="02F84BD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0A81A72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2AF68AA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F318FA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B60112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noWrap/>
            <w:vAlign w:val="center"/>
            <w:hideMark/>
          </w:tcPr>
          <w:p w14:paraId="6F7FF35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82 (100)</w:t>
            </w:r>
          </w:p>
        </w:tc>
        <w:tc>
          <w:tcPr>
            <w:tcW w:w="920" w:type="dxa"/>
            <w:tcBorders>
              <w:top w:val="nil"/>
              <w:left w:val="nil"/>
              <w:bottom w:val="nil"/>
              <w:right w:val="nil"/>
            </w:tcBorders>
            <w:shd w:val="clear" w:color="auto" w:fill="auto"/>
            <w:noWrap/>
            <w:vAlign w:val="center"/>
            <w:hideMark/>
          </w:tcPr>
          <w:p w14:paraId="1AA7447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noWrap/>
            <w:vAlign w:val="center"/>
            <w:hideMark/>
          </w:tcPr>
          <w:p w14:paraId="1DF99C3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94 (100)</w:t>
            </w:r>
          </w:p>
        </w:tc>
        <w:tc>
          <w:tcPr>
            <w:tcW w:w="920" w:type="dxa"/>
            <w:tcBorders>
              <w:top w:val="nil"/>
              <w:left w:val="nil"/>
              <w:bottom w:val="nil"/>
              <w:right w:val="nil"/>
            </w:tcBorders>
            <w:shd w:val="clear" w:color="auto" w:fill="auto"/>
            <w:noWrap/>
            <w:vAlign w:val="center"/>
            <w:hideMark/>
          </w:tcPr>
          <w:p w14:paraId="0BEA927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100D63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5825C0C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B62A91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23C9A064" w14:textId="77777777" w:rsidTr="000057E0">
        <w:trPr>
          <w:trHeight w:val="345"/>
        </w:trPr>
        <w:tc>
          <w:tcPr>
            <w:tcW w:w="1951" w:type="dxa"/>
            <w:tcBorders>
              <w:top w:val="nil"/>
              <w:left w:val="nil"/>
              <w:bottom w:val="nil"/>
              <w:right w:val="nil"/>
            </w:tcBorders>
            <w:shd w:val="clear" w:color="auto" w:fill="auto"/>
            <w:vAlign w:val="center"/>
            <w:hideMark/>
          </w:tcPr>
          <w:p w14:paraId="58FF3B13"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Manandriana</w:t>
            </w:r>
          </w:p>
        </w:tc>
        <w:tc>
          <w:tcPr>
            <w:tcW w:w="920" w:type="dxa"/>
            <w:tcBorders>
              <w:top w:val="nil"/>
              <w:left w:val="single" w:sz="4" w:space="0" w:color="auto"/>
              <w:bottom w:val="nil"/>
              <w:right w:val="nil"/>
            </w:tcBorders>
            <w:shd w:val="clear" w:color="auto" w:fill="auto"/>
            <w:noWrap/>
            <w:vAlign w:val="center"/>
            <w:hideMark/>
          </w:tcPr>
          <w:p w14:paraId="528A21F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845E74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4CC78EB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EBB44E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114FD2E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noWrap/>
            <w:vAlign w:val="center"/>
            <w:hideMark/>
          </w:tcPr>
          <w:p w14:paraId="3E5B829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95 (100)</w:t>
            </w:r>
          </w:p>
        </w:tc>
        <w:tc>
          <w:tcPr>
            <w:tcW w:w="920" w:type="dxa"/>
            <w:tcBorders>
              <w:top w:val="nil"/>
              <w:left w:val="nil"/>
              <w:bottom w:val="nil"/>
              <w:right w:val="nil"/>
            </w:tcBorders>
            <w:shd w:val="clear" w:color="auto" w:fill="auto"/>
            <w:noWrap/>
            <w:vAlign w:val="center"/>
            <w:hideMark/>
          </w:tcPr>
          <w:p w14:paraId="57AEF44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6DDD9AC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986FE4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AD703D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25BC86C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C8BA1C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243514A3" w14:textId="77777777" w:rsidTr="000057E0">
        <w:trPr>
          <w:trHeight w:val="345"/>
        </w:trPr>
        <w:tc>
          <w:tcPr>
            <w:tcW w:w="1951" w:type="dxa"/>
            <w:tcBorders>
              <w:top w:val="nil"/>
              <w:left w:val="nil"/>
              <w:bottom w:val="nil"/>
              <w:right w:val="nil"/>
            </w:tcBorders>
            <w:shd w:val="clear" w:color="auto" w:fill="auto"/>
            <w:vAlign w:val="center"/>
            <w:hideMark/>
          </w:tcPr>
          <w:p w14:paraId="091ADB0C"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Morondava</w:t>
            </w:r>
          </w:p>
        </w:tc>
        <w:tc>
          <w:tcPr>
            <w:tcW w:w="920" w:type="dxa"/>
            <w:tcBorders>
              <w:top w:val="nil"/>
              <w:left w:val="single" w:sz="4" w:space="0" w:color="auto"/>
              <w:bottom w:val="nil"/>
              <w:right w:val="nil"/>
            </w:tcBorders>
            <w:shd w:val="clear" w:color="auto" w:fill="auto"/>
            <w:noWrap/>
            <w:vAlign w:val="center"/>
            <w:hideMark/>
          </w:tcPr>
          <w:p w14:paraId="6652101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540D73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noWrap/>
            <w:vAlign w:val="center"/>
            <w:hideMark/>
          </w:tcPr>
          <w:p w14:paraId="538D390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9999"/>
            <w:noWrap/>
            <w:vAlign w:val="center"/>
            <w:hideMark/>
          </w:tcPr>
          <w:p w14:paraId="6BD2093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53 (100)</w:t>
            </w:r>
          </w:p>
        </w:tc>
        <w:tc>
          <w:tcPr>
            <w:tcW w:w="920" w:type="dxa"/>
            <w:tcBorders>
              <w:top w:val="nil"/>
              <w:left w:val="nil"/>
              <w:bottom w:val="nil"/>
              <w:right w:val="nil"/>
            </w:tcBorders>
            <w:shd w:val="clear" w:color="auto" w:fill="auto"/>
            <w:noWrap/>
            <w:vAlign w:val="center"/>
            <w:hideMark/>
          </w:tcPr>
          <w:p w14:paraId="73B8D2A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4774A8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F731DD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3E4CCA8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2302557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2B95877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227A431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76C639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3CD80067" w14:textId="77777777" w:rsidTr="000057E0">
        <w:trPr>
          <w:trHeight w:val="345"/>
        </w:trPr>
        <w:tc>
          <w:tcPr>
            <w:tcW w:w="1951" w:type="dxa"/>
            <w:tcBorders>
              <w:top w:val="nil"/>
              <w:left w:val="nil"/>
              <w:bottom w:val="nil"/>
              <w:right w:val="nil"/>
            </w:tcBorders>
            <w:shd w:val="clear" w:color="auto" w:fill="auto"/>
            <w:vAlign w:val="center"/>
            <w:hideMark/>
          </w:tcPr>
          <w:p w14:paraId="23656BF6"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Boriziny</w:t>
            </w:r>
          </w:p>
        </w:tc>
        <w:tc>
          <w:tcPr>
            <w:tcW w:w="920" w:type="dxa"/>
            <w:tcBorders>
              <w:top w:val="nil"/>
              <w:left w:val="single" w:sz="4" w:space="0" w:color="auto"/>
              <w:bottom w:val="nil"/>
              <w:right w:val="nil"/>
            </w:tcBorders>
            <w:shd w:val="clear" w:color="auto" w:fill="auto"/>
            <w:noWrap/>
            <w:vAlign w:val="center"/>
            <w:hideMark/>
          </w:tcPr>
          <w:p w14:paraId="04EB7F6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9999"/>
            <w:noWrap/>
            <w:vAlign w:val="center"/>
            <w:hideMark/>
          </w:tcPr>
          <w:p w14:paraId="5984683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75 (100)</w:t>
            </w:r>
          </w:p>
        </w:tc>
        <w:tc>
          <w:tcPr>
            <w:tcW w:w="1060" w:type="dxa"/>
            <w:tcBorders>
              <w:top w:val="nil"/>
              <w:left w:val="nil"/>
              <w:bottom w:val="nil"/>
              <w:right w:val="nil"/>
            </w:tcBorders>
            <w:shd w:val="clear" w:color="auto" w:fill="auto"/>
            <w:noWrap/>
            <w:vAlign w:val="center"/>
            <w:hideMark/>
          </w:tcPr>
          <w:p w14:paraId="479FDEB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noWrap/>
            <w:vAlign w:val="center"/>
            <w:hideMark/>
          </w:tcPr>
          <w:p w14:paraId="5B3054F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80 (100)</w:t>
            </w:r>
          </w:p>
        </w:tc>
        <w:tc>
          <w:tcPr>
            <w:tcW w:w="920" w:type="dxa"/>
            <w:tcBorders>
              <w:top w:val="nil"/>
              <w:left w:val="nil"/>
              <w:bottom w:val="nil"/>
              <w:right w:val="nil"/>
            </w:tcBorders>
            <w:shd w:val="clear" w:color="auto" w:fill="auto"/>
            <w:noWrap/>
            <w:vAlign w:val="center"/>
            <w:hideMark/>
          </w:tcPr>
          <w:p w14:paraId="683982C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9999"/>
            <w:noWrap/>
            <w:vAlign w:val="center"/>
            <w:hideMark/>
          </w:tcPr>
          <w:p w14:paraId="015B7C8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68 (100)</w:t>
            </w:r>
          </w:p>
        </w:tc>
        <w:tc>
          <w:tcPr>
            <w:tcW w:w="920" w:type="dxa"/>
            <w:tcBorders>
              <w:top w:val="nil"/>
              <w:left w:val="nil"/>
              <w:bottom w:val="nil"/>
              <w:right w:val="nil"/>
            </w:tcBorders>
            <w:shd w:val="clear" w:color="auto" w:fill="auto"/>
            <w:noWrap/>
            <w:vAlign w:val="center"/>
            <w:hideMark/>
          </w:tcPr>
          <w:p w14:paraId="2DC4947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6980822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020D1CB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4C13903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259071D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16CFAA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15ABA755" w14:textId="77777777" w:rsidTr="000057E0">
        <w:trPr>
          <w:trHeight w:val="510"/>
        </w:trPr>
        <w:tc>
          <w:tcPr>
            <w:tcW w:w="1951" w:type="dxa"/>
            <w:tcBorders>
              <w:top w:val="nil"/>
              <w:left w:val="nil"/>
              <w:bottom w:val="nil"/>
              <w:right w:val="nil"/>
            </w:tcBorders>
            <w:shd w:val="clear" w:color="auto" w:fill="auto"/>
            <w:vAlign w:val="center"/>
            <w:hideMark/>
          </w:tcPr>
          <w:p w14:paraId="45944A4E"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Brieville</w:t>
            </w:r>
          </w:p>
        </w:tc>
        <w:tc>
          <w:tcPr>
            <w:tcW w:w="920" w:type="dxa"/>
            <w:tcBorders>
              <w:top w:val="nil"/>
              <w:left w:val="single" w:sz="4" w:space="0" w:color="auto"/>
              <w:bottom w:val="nil"/>
              <w:right w:val="nil"/>
            </w:tcBorders>
            <w:shd w:val="clear" w:color="auto" w:fill="auto"/>
            <w:noWrap/>
            <w:vAlign w:val="center"/>
            <w:hideMark/>
          </w:tcPr>
          <w:p w14:paraId="64F378D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B6F962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single" w:sz="4" w:space="0" w:color="auto"/>
              <w:bottom w:val="nil"/>
              <w:right w:val="nil"/>
            </w:tcBorders>
            <w:shd w:val="clear" w:color="auto" w:fill="auto"/>
            <w:noWrap/>
            <w:vAlign w:val="center"/>
            <w:hideMark/>
          </w:tcPr>
          <w:p w14:paraId="32E09CB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6DE972B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92 (100) CDC*</w:t>
            </w:r>
          </w:p>
        </w:tc>
        <w:tc>
          <w:tcPr>
            <w:tcW w:w="920" w:type="dxa"/>
            <w:tcBorders>
              <w:top w:val="nil"/>
              <w:left w:val="nil"/>
              <w:bottom w:val="nil"/>
              <w:right w:val="nil"/>
            </w:tcBorders>
            <w:shd w:val="clear" w:color="auto" w:fill="auto"/>
            <w:noWrap/>
            <w:vAlign w:val="center"/>
            <w:hideMark/>
          </w:tcPr>
          <w:p w14:paraId="2FE3E7C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554051D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1F9102B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923181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7260788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9FDDAF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1AC7226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647FCB6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0E8EF8AC" w14:textId="77777777" w:rsidTr="000057E0">
        <w:trPr>
          <w:trHeight w:val="510"/>
        </w:trPr>
        <w:tc>
          <w:tcPr>
            <w:tcW w:w="1951" w:type="dxa"/>
            <w:tcBorders>
              <w:top w:val="nil"/>
              <w:left w:val="nil"/>
              <w:bottom w:val="nil"/>
              <w:right w:val="nil"/>
            </w:tcBorders>
            <w:shd w:val="clear" w:color="000000" w:fill="DAEEF3"/>
            <w:vAlign w:val="center"/>
            <w:hideMark/>
          </w:tcPr>
          <w:p w14:paraId="753F2B16"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Ambatofinandrahana</w:t>
            </w:r>
          </w:p>
        </w:tc>
        <w:tc>
          <w:tcPr>
            <w:tcW w:w="920" w:type="dxa"/>
            <w:tcBorders>
              <w:top w:val="nil"/>
              <w:left w:val="single" w:sz="4" w:space="0" w:color="auto"/>
              <w:bottom w:val="nil"/>
              <w:right w:val="nil"/>
            </w:tcBorders>
            <w:shd w:val="clear" w:color="auto" w:fill="auto"/>
            <w:noWrap/>
            <w:vAlign w:val="center"/>
            <w:hideMark/>
          </w:tcPr>
          <w:p w14:paraId="1364E89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213B135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single" w:sz="4" w:space="0" w:color="auto"/>
              <w:bottom w:val="nil"/>
              <w:right w:val="nil"/>
            </w:tcBorders>
            <w:shd w:val="clear" w:color="auto" w:fill="auto"/>
            <w:noWrap/>
            <w:vAlign w:val="center"/>
            <w:hideMark/>
          </w:tcPr>
          <w:p w14:paraId="7262A6F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4DABEC7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97 (100) CDC*</w:t>
            </w:r>
          </w:p>
        </w:tc>
        <w:tc>
          <w:tcPr>
            <w:tcW w:w="920" w:type="dxa"/>
            <w:tcBorders>
              <w:top w:val="nil"/>
              <w:left w:val="nil"/>
              <w:bottom w:val="nil"/>
              <w:right w:val="nil"/>
            </w:tcBorders>
            <w:shd w:val="clear" w:color="auto" w:fill="auto"/>
            <w:noWrap/>
            <w:vAlign w:val="center"/>
            <w:hideMark/>
          </w:tcPr>
          <w:p w14:paraId="579BFEA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686247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3330C49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70F3926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4B444B5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noWrap/>
            <w:vAlign w:val="center"/>
            <w:hideMark/>
          </w:tcPr>
          <w:p w14:paraId="160A2A6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noWrap/>
            <w:vAlign w:val="center"/>
            <w:hideMark/>
          </w:tcPr>
          <w:p w14:paraId="1F0AAD2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noWrap/>
            <w:vAlign w:val="center"/>
            <w:hideMark/>
          </w:tcPr>
          <w:p w14:paraId="77A1A04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27A626D2" w14:textId="77777777" w:rsidTr="000057E0">
        <w:trPr>
          <w:trHeight w:val="300"/>
        </w:trPr>
        <w:tc>
          <w:tcPr>
            <w:tcW w:w="3791" w:type="dxa"/>
            <w:gridSpan w:val="3"/>
            <w:tcBorders>
              <w:top w:val="nil"/>
              <w:left w:val="nil"/>
              <w:bottom w:val="nil"/>
              <w:right w:val="nil"/>
            </w:tcBorders>
            <w:shd w:val="clear" w:color="auto" w:fill="auto"/>
            <w:vAlign w:val="center"/>
            <w:hideMark/>
          </w:tcPr>
          <w:p w14:paraId="1DE6A465" w14:textId="77777777" w:rsidR="000057E0" w:rsidRPr="000057E0" w:rsidRDefault="000057E0" w:rsidP="000057E0">
            <w:pPr>
              <w:spacing w:after="0" w:line="240" w:lineRule="auto"/>
              <w:rPr>
                <w:rFonts w:ascii="Calibri" w:eastAsia="Times New Roman" w:hAnsi="Calibri" w:cs="Calibri"/>
                <w:i/>
                <w:iCs/>
                <w:color w:val="E26B0A"/>
                <w:sz w:val="20"/>
                <w:szCs w:val="20"/>
              </w:rPr>
            </w:pPr>
            <w:r w:rsidRPr="000057E0">
              <w:rPr>
                <w:rFonts w:ascii="Calibri" w:eastAsia="Times New Roman" w:hAnsi="Calibri" w:cs="Calibri"/>
                <w:i/>
                <w:iCs/>
                <w:color w:val="E26B0A"/>
                <w:sz w:val="20"/>
                <w:szCs w:val="20"/>
              </w:rPr>
              <w:t># Test used Alphacypermethrin</w:t>
            </w:r>
          </w:p>
        </w:tc>
        <w:tc>
          <w:tcPr>
            <w:tcW w:w="2900" w:type="dxa"/>
            <w:gridSpan w:val="3"/>
            <w:tcBorders>
              <w:top w:val="nil"/>
              <w:left w:val="nil"/>
              <w:bottom w:val="nil"/>
              <w:right w:val="nil"/>
            </w:tcBorders>
            <w:shd w:val="clear" w:color="auto" w:fill="auto"/>
            <w:noWrap/>
            <w:vAlign w:val="bottom"/>
            <w:hideMark/>
          </w:tcPr>
          <w:p w14:paraId="343D7C3A" w14:textId="77777777" w:rsidR="000057E0" w:rsidRPr="000057E0" w:rsidRDefault="000057E0" w:rsidP="000057E0">
            <w:pPr>
              <w:spacing w:after="0" w:line="240" w:lineRule="auto"/>
              <w:jc w:val="center"/>
              <w:rPr>
                <w:rFonts w:ascii="Calibri" w:eastAsia="Times New Roman" w:hAnsi="Calibri" w:cs="Calibri"/>
                <w:i/>
                <w:iCs/>
                <w:color w:val="60497A"/>
                <w:sz w:val="20"/>
                <w:szCs w:val="20"/>
              </w:rPr>
            </w:pPr>
            <w:r w:rsidRPr="000057E0">
              <w:rPr>
                <w:rFonts w:ascii="Calibri" w:eastAsia="Times New Roman" w:hAnsi="Calibri" w:cs="Calibri"/>
                <w:i/>
                <w:iCs/>
                <w:color w:val="60497A"/>
                <w:sz w:val="20"/>
                <w:szCs w:val="20"/>
              </w:rPr>
              <w:t>^Test used Malathion</w:t>
            </w:r>
          </w:p>
        </w:tc>
        <w:tc>
          <w:tcPr>
            <w:tcW w:w="920" w:type="dxa"/>
            <w:tcBorders>
              <w:top w:val="nil"/>
              <w:left w:val="nil"/>
              <w:bottom w:val="nil"/>
              <w:right w:val="nil"/>
            </w:tcBorders>
            <w:shd w:val="clear" w:color="auto" w:fill="auto"/>
            <w:noWrap/>
            <w:vAlign w:val="bottom"/>
            <w:hideMark/>
          </w:tcPr>
          <w:p w14:paraId="35D38620"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0ECD574A"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769A674E"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C7A08BC"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0ADCF45"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20" w:type="dxa"/>
            <w:tcBorders>
              <w:top w:val="nil"/>
              <w:left w:val="nil"/>
              <w:bottom w:val="nil"/>
              <w:right w:val="nil"/>
            </w:tcBorders>
            <w:shd w:val="clear" w:color="auto" w:fill="auto"/>
            <w:noWrap/>
            <w:vAlign w:val="bottom"/>
            <w:hideMark/>
          </w:tcPr>
          <w:p w14:paraId="76F53BAA"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38FEF267" w14:textId="77777777" w:rsidR="000057E0" w:rsidRPr="000057E0" w:rsidRDefault="000057E0" w:rsidP="000057E0">
            <w:pPr>
              <w:spacing w:after="0" w:line="240" w:lineRule="auto"/>
              <w:rPr>
                <w:rFonts w:ascii="Calibri" w:eastAsia="Times New Roman" w:hAnsi="Calibri" w:cs="Calibri"/>
                <w:color w:val="000000"/>
                <w:sz w:val="20"/>
                <w:szCs w:val="20"/>
              </w:rPr>
            </w:pPr>
          </w:p>
        </w:tc>
      </w:tr>
      <w:tr w:rsidR="000057E0" w:rsidRPr="000057E0" w14:paraId="31BFDBD8" w14:textId="77777777" w:rsidTr="000057E0">
        <w:trPr>
          <w:trHeight w:val="300"/>
        </w:trPr>
        <w:tc>
          <w:tcPr>
            <w:tcW w:w="13231" w:type="dxa"/>
            <w:gridSpan w:val="13"/>
            <w:tcBorders>
              <w:top w:val="nil"/>
              <w:left w:val="nil"/>
              <w:bottom w:val="nil"/>
              <w:right w:val="nil"/>
            </w:tcBorders>
            <w:shd w:val="clear" w:color="auto" w:fill="auto"/>
            <w:noWrap/>
            <w:vAlign w:val="bottom"/>
            <w:hideMark/>
          </w:tcPr>
          <w:p w14:paraId="2C2C121E" w14:textId="07DB99C5"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*Indicates CDC bottle assay; for CDC assays </w:t>
            </w:r>
            <w:r w:rsidR="00FB5633" w:rsidRPr="000057E0">
              <w:rPr>
                <w:rFonts w:ascii="Calibri" w:eastAsia="Times New Roman" w:hAnsi="Calibri" w:cs="Calibri"/>
                <w:color w:val="000000"/>
                <w:sz w:val="20"/>
                <w:szCs w:val="20"/>
              </w:rPr>
              <w:t>lambdacyhalothrin</w:t>
            </w:r>
            <w:r w:rsidRPr="000057E0">
              <w:rPr>
                <w:rFonts w:ascii="Calibri" w:eastAsia="Times New Roman" w:hAnsi="Calibri" w:cs="Calibri"/>
                <w:color w:val="000000"/>
                <w:sz w:val="20"/>
                <w:szCs w:val="20"/>
              </w:rPr>
              <w:t xml:space="preserve">, permethrin, and deltamethrin tests conducted with 12.5ug of insecticide/bottle </w:t>
            </w:r>
          </w:p>
        </w:tc>
      </w:tr>
      <w:tr w:rsidR="000057E0" w:rsidRPr="000057E0" w14:paraId="07A384D4" w14:textId="77777777" w:rsidTr="000057E0">
        <w:trPr>
          <w:trHeight w:val="300"/>
        </w:trPr>
        <w:tc>
          <w:tcPr>
            <w:tcW w:w="1951" w:type="dxa"/>
            <w:tcBorders>
              <w:top w:val="nil"/>
              <w:left w:val="nil"/>
              <w:bottom w:val="nil"/>
              <w:right w:val="nil"/>
            </w:tcBorders>
            <w:shd w:val="clear" w:color="auto" w:fill="auto"/>
            <w:noWrap/>
            <w:vAlign w:val="bottom"/>
            <w:hideMark/>
          </w:tcPr>
          <w:p w14:paraId="2861CA3B"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4A980E54"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466A7EA3"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60" w:type="dxa"/>
            <w:tcBorders>
              <w:top w:val="nil"/>
              <w:left w:val="nil"/>
              <w:bottom w:val="nil"/>
              <w:right w:val="nil"/>
            </w:tcBorders>
            <w:shd w:val="clear" w:color="auto" w:fill="auto"/>
            <w:noWrap/>
            <w:vAlign w:val="bottom"/>
            <w:hideMark/>
          </w:tcPr>
          <w:p w14:paraId="7E89100C"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6B399E95"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C85AE7F"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4F83F50F"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45D1FC3"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5398311D"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10A104FF"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0C496DDA"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20" w:type="dxa"/>
            <w:tcBorders>
              <w:top w:val="nil"/>
              <w:left w:val="nil"/>
              <w:bottom w:val="nil"/>
              <w:right w:val="nil"/>
            </w:tcBorders>
            <w:shd w:val="clear" w:color="auto" w:fill="auto"/>
            <w:noWrap/>
            <w:vAlign w:val="bottom"/>
            <w:hideMark/>
          </w:tcPr>
          <w:p w14:paraId="7807F50C"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6450B7AE" w14:textId="77777777" w:rsidR="000057E0" w:rsidRPr="000057E0" w:rsidRDefault="000057E0" w:rsidP="000057E0">
            <w:pPr>
              <w:spacing w:after="0" w:line="240" w:lineRule="auto"/>
              <w:rPr>
                <w:rFonts w:ascii="Calibri" w:eastAsia="Times New Roman" w:hAnsi="Calibri" w:cs="Calibri"/>
                <w:color w:val="000000"/>
                <w:sz w:val="20"/>
                <w:szCs w:val="20"/>
              </w:rPr>
            </w:pPr>
          </w:p>
        </w:tc>
      </w:tr>
      <w:tr w:rsidR="000057E0" w:rsidRPr="000057E0" w14:paraId="171CA727" w14:textId="77777777" w:rsidTr="000057E0">
        <w:trPr>
          <w:trHeight w:val="285"/>
        </w:trPr>
        <w:tc>
          <w:tcPr>
            <w:tcW w:w="1951" w:type="dxa"/>
            <w:tcBorders>
              <w:top w:val="nil"/>
              <w:left w:val="nil"/>
              <w:bottom w:val="nil"/>
              <w:right w:val="nil"/>
            </w:tcBorders>
            <w:shd w:val="clear" w:color="auto" w:fill="auto"/>
            <w:vAlign w:val="center"/>
            <w:hideMark/>
          </w:tcPr>
          <w:p w14:paraId="758D9A08" w14:textId="77777777" w:rsidR="000057E0" w:rsidRDefault="000057E0" w:rsidP="000057E0">
            <w:pPr>
              <w:spacing w:after="0" w:line="240" w:lineRule="auto"/>
              <w:rPr>
                <w:rFonts w:ascii="Calibri" w:eastAsia="Times New Roman" w:hAnsi="Calibri" w:cs="Calibri"/>
                <w:b/>
                <w:bCs/>
                <w:i/>
                <w:iCs/>
                <w:color w:val="000000"/>
                <w:sz w:val="20"/>
                <w:szCs w:val="20"/>
              </w:rPr>
            </w:pPr>
          </w:p>
          <w:p w14:paraId="545B0F3B" w14:textId="77777777" w:rsidR="000057E0" w:rsidRDefault="000057E0" w:rsidP="000057E0">
            <w:pPr>
              <w:spacing w:after="0" w:line="240" w:lineRule="auto"/>
              <w:rPr>
                <w:rFonts w:ascii="Calibri" w:eastAsia="Times New Roman" w:hAnsi="Calibri" w:cs="Calibri"/>
                <w:b/>
                <w:bCs/>
                <w:i/>
                <w:iCs/>
                <w:color w:val="000000"/>
                <w:sz w:val="20"/>
                <w:szCs w:val="20"/>
              </w:rPr>
            </w:pPr>
          </w:p>
          <w:p w14:paraId="44641AAF" w14:textId="77777777" w:rsidR="000057E0" w:rsidRDefault="000057E0" w:rsidP="000057E0">
            <w:pPr>
              <w:spacing w:after="0" w:line="240" w:lineRule="auto"/>
              <w:rPr>
                <w:rFonts w:ascii="Calibri" w:eastAsia="Times New Roman" w:hAnsi="Calibri" w:cs="Calibri"/>
                <w:b/>
                <w:bCs/>
                <w:i/>
                <w:iCs/>
                <w:color w:val="000000"/>
                <w:sz w:val="20"/>
                <w:szCs w:val="20"/>
              </w:rPr>
            </w:pPr>
          </w:p>
          <w:p w14:paraId="272B5ABC" w14:textId="77777777" w:rsidR="000057E0" w:rsidRPr="000057E0" w:rsidRDefault="000057E0" w:rsidP="000057E0">
            <w:pPr>
              <w:spacing w:after="0" w:line="240" w:lineRule="auto"/>
              <w:rPr>
                <w:rFonts w:ascii="Calibri" w:eastAsia="Times New Roman" w:hAnsi="Calibri" w:cs="Calibri"/>
                <w:b/>
                <w:bCs/>
                <w:i/>
                <w:iCs/>
                <w:color w:val="000000"/>
                <w:sz w:val="20"/>
                <w:szCs w:val="20"/>
              </w:rPr>
            </w:pPr>
            <w:r w:rsidRPr="000057E0">
              <w:rPr>
                <w:rFonts w:ascii="Calibri" w:eastAsia="Times New Roman" w:hAnsi="Calibri" w:cs="Calibri"/>
                <w:b/>
                <w:bCs/>
                <w:i/>
                <w:iCs/>
                <w:color w:val="000000"/>
                <w:sz w:val="20"/>
                <w:szCs w:val="20"/>
              </w:rPr>
              <w:t>An. funestus</w:t>
            </w:r>
          </w:p>
        </w:tc>
        <w:tc>
          <w:tcPr>
            <w:tcW w:w="920" w:type="dxa"/>
            <w:tcBorders>
              <w:top w:val="nil"/>
              <w:left w:val="nil"/>
              <w:bottom w:val="nil"/>
              <w:right w:val="nil"/>
            </w:tcBorders>
            <w:shd w:val="clear" w:color="auto" w:fill="auto"/>
            <w:noWrap/>
            <w:vAlign w:val="bottom"/>
            <w:hideMark/>
          </w:tcPr>
          <w:p w14:paraId="4544AE18"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76D7B9B7"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60" w:type="dxa"/>
            <w:tcBorders>
              <w:top w:val="nil"/>
              <w:left w:val="nil"/>
              <w:bottom w:val="nil"/>
              <w:right w:val="nil"/>
            </w:tcBorders>
            <w:shd w:val="clear" w:color="auto" w:fill="auto"/>
            <w:noWrap/>
            <w:vAlign w:val="bottom"/>
            <w:hideMark/>
          </w:tcPr>
          <w:p w14:paraId="4CFC8A01"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0F473131"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3936DCB3"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08BD85D7"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69C42F2B"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265268F4"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4291146F"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52C9BE37"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20" w:type="dxa"/>
            <w:tcBorders>
              <w:top w:val="nil"/>
              <w:left w:val="nil"/>
              <w:bottom w:val="nil"/>
              <w:right w:val="nil"/>
            </w:tcBorders>
            <w:shd w:val="clear" w:color="auto" w:fill="auto"/>
            <w:noWrap/>
            <w:vAlign w:val="bottom"/>
            <w:hideMark/>
          </w:tcPr>
          <w:p w14:paraId="2093204B"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noWrap/>
            <w:vAlign w:val="bottom"/>
            <w:hideMark/>
          </w:tcPr>
          <w:p w14:paraId="474AAEB1" w14:textId="77777777" w:rsidR="000057E0" w:rsidRPr="000057E0" w:rsidRDefault="000057E0" w:rsidP="000057E0">
            <w:pPr>
              <w:spacing w:after="0" w:line="240" w:lineRule="auto"/>
              <w:rPr>
                <w:rFonts w:ascii="Calibri" w:eastAsia="Times New Roman" w:hAnsi="Calibri" w:cs="Calibri"/>
                <w:color w:val="000000"/>
                <w:sz w:val="20"/>
                <w:szCs w:val="20"/>
              </w:rPr>
            </w:pPr>
          </w:p>
        </w:tc>
      </w:tr>
      <w:tr w:rsidR="000057E0" w:rsidRPr="000057E0" w14:paraId="3E97553F" w14:textId="77777777" w:rsidTr="000057E0">
        <w:trPr>
          <w:trHeight w:val="300"/>
        </w:trPr>
        <w:tc>
          <w:tcPr>
            <w:tcW w:w="1951" w:type="dxa"/>
            <w:tcBorders>
              <w:top w:val="nil"/>
              <w:left w:val="nil"/>
              <w:bottom w:val="nil"/>
              <w:right w:val="nil"/>
            </w:tcBorders>
            <w:shd w:val="clear" w:color="auto" w:fill="auto"/>
            <w:noWrap/>
            <w:vAlign w:val="bottom"/>
            <w:hideMark/>
          </w:tcPr>
          <w:p w14:paraId="41453765"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840" w:type="dxa"/>
            <w:gridSpan w:val="2"/>
            <w:tcBorders>
              <w:top w:val="nil"/>
              <w:left w:val="single" w:sz="4" w:space="0" w:color="auto"/>
              <w:bottom w:val="nil"/>
              <w:right w:val="nil"/>
            </w:tcBorders>
            <w:shd w:val="clear" w:color="auto" w:fill="auto"/>
            <w:noWrap/>
            <w:vAlign w:val="bottom"/>
            <w:hideMark/>
          </w:tcPr>
          <w:p w14:paraId="176AE85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Deltamethrin </w:t>
            </w:r>
          </w:p>
        </w:tc>
        <w:tc>
          <w:tcPr>
            <w:tcW w:w="1980" w:type="dxa"/>
            <w:gridSpan w:val="2"/>
            <w:tcBorders>
              <w:top w:val="nil"/>
              <w:left w:val="single" w:sz="4" w:space="0" w:color="auto"/>
              <w:bottom w:val="nil"/>
              <w:right w:val="single" w:sz="4" w:space="0" w:color="000000"/>
            </w:tcBorders>
            <w:shd w:val="clear" w:color="auto" w:fill="auto"/>
            <w:noWrap/>
            <w:vAlign w:val="bottom"/>
            <w:hideMark/>
          </w:tcPr>
          <w:p w14:paraId="7B5F6854" w14:textId="15AB1C0E"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Lam</w:t>
            </w:r>
            <w:r w:rsidR="00F53B45">
              <w:rPr>
                <w:rFonts w:ascii="Calibri" w:eastAsia="Times New Roman" w:hAnsi="Calibri" w:cs="Calibri"/>
                <w:color w:val="000000"/>
                <w:sz w:val="20"/>
                <w:szCs w:val="20"/>
              </w:rPr>
              <w:t>b</w:t>
            </w:r>
            <w:r w:rsidRPr="000057E0">
              <w:rPr>
                <w:rFonts w:ascii="Calibri" w:eastAsia="Times New Roman" w:hAnsi="Calibri" w:cs="Calibri"/>
                <w:color w:val="000000"/>
                <w:sz w:val="20"/>
                <w:szCs w:val="20"/>
              </w:rPr>
              <w:t xml:space="preserve">dacyhalothrin </w:t>
            </w:r>
          </w:p>
        </w:tc>
        <w:tc>
          <w:tcPr>
            <w:tcW w:w="1840" w:type="dxa"/>
            <w:gridSpan w:val="2"/>
            <w:tcBorders>
              <w:top w:val="nil"/>
              <w:left w:val="nil"/>
              <w:bottom w:val="nil"/>
              <w:right w:val="single" w:sz="4" w:space="0" w:color="000000"/>
            </w:tcBorders>
            <w:shd w:val="clear" w:color="auto" w:fill="auto"/>
            <w:noWrap/>
            <w:vAlign w:val="bottom"/>
            <w:hideMark/>
          </w:tcPr>
          <w:p w14:paraId="163256D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Permethrin</w:t>
            </w:r>
          </w:p>
        </w:tc>
        <w:tc>
          <w:tcPr>
            <w:tcW w:w="1840" w:type="dxa"/>
            <w:gridSpan w:val="2"/>
            <w:tcBorders>
              <w:top w:val="nil"/>
              <w:left w:val="nil"/>
              <w:bottom w:val="nil"/>
              <w:right w:val="nil"/>
            </w:tcBorders>
            <w:shd w:val="clear" w:color="auto" w:fill="auto"/>
            <w:noWrap/>
            <w:vAlign w:val="bottom"/>
            <w:hideMark/>
          </w:tcPr>
          <w:p w14:paraId="243AB81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Bendiocarb </w:t>
            </w:r>
          </w:p>
        </w:tc>
        <w:tc>
          <w:tcPr>
            <w:tcW w:w="1840" w:type="dxa"/>
            <w:gridSpan w:val="2"/>
            <w:tcBorders>
              <w:top w:val="nil"/>
              <w:left w:val="single" w:sz="4" w:space="0" w:color="auto"/>
              <w:bottom w:val="nil"/>
              <w:right w:val="single" w:sz="4" w:space="0" w:color="000000"/>
            </w:tcBorders>
            <w:shd w:val="clear" w:color="auto" w:fill="auto"/>
            <w:noWrap/>
            <w:vAlign w:val="bottom"/>
            <w:hideMark/>
          </w:tcPr>
          <w:p w14:paraId="7BB554D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DDT </w:t>
            </w:r>
          </w:p>
        </w:tc>
        <w:tc>
          <w:tcPr>
            <w:tcW w:w="1940" w:type="dxa"/>
            <w:gridSpan w:val="2"/>
            <w:tcBorders>
              <w:top w:val="nil"/>
              <w:left w:val="nil"/>
              <w:bottom w:val="nil"/>
              <w:right w:val="nil"/>
            </w:tcBorders>
            <w:shd w:val="clear" w:color="auto" w:fill="auto"/>
            <w:noWrap/>
            <w:vAlign w:val="bottom"/>
            <w:hideMark/>
          </w:tcPr>
          <w:p w14:paraId="7683EFE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 xml:space="preserve">Fenitrothion </w:t>
            </w:r>
          </w:p>
        </w:tc>
      </w:tr>
      <w:tr w:rsidR="000057E0" w:rsidRPr="000057E0" w14:paraId="08C72215" w14:textId="77777777" w:rsidTr="000057E0">
        <w:trPr>
          <w:trHeight w:val="300"/>
        </w:trPr>
        <w:tc>
          <w:tcPr>
            <w:tcW w:w="1951" w:type="dxa"/>
            <w:tcBorders>
              <w:top w:val="nil"/>
              <w:left w:val="nil"/>
              <w:bottom w:val="single" w:sz="4" w:space="0" w:color="auto"/>
              <w:right w:val="single" w:sz="4" w:space="0" w:color="auto"/>
            </w:tcBorders>
            <w:shd w:val="clear" w:color="auto" w:fill="auto"/>
            <w:noWrap/>
            <w:vAlign w:val="bottom"/>
            <w:hideMark/>
          </w:tcPr>
          <w:p w14:paraId="4EAE341E"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 </w:t>
            </w:r>
          </w:p>
        </w:tc>
        <w:tc>
          <w:tcPr>
            <w:tcW w:w="920" w:type="dxa"/>
            <w:tcBorders>
              <w:top w:val="nil"/>
              <w:left w:val="nil"/>
              <w:bottom w:val="single" w:sz="4" w:space="0" w:color="auto"/>
              <w:right w:val="nil"/>
            </w:tcBorders>
            <w:shd w:val="clear" w:color="auto" w:fill="auto"/>
            <w:noWrap/>
            <w:vAlign w:val="bottom"/>
            <w:hideMark/>
          </w:tcPr>
          <w:p w14:paraId="0C1241C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337187A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1060" w:type="dxa"/>
            <w:tcBorders>
              <w:top w:val="nil"/>
              <w:left w:val="single" w:sz="4" w:space="0" w:color="auto"/>
              <w:bottom w:val="single" w:sz="4" w:space="0" w:color="auto"/>
              <w:right w:val="nil"/>
            </w:tcBorders>
            <w:shd w:val="clear" w:color="auto" w:fill="auto"/>
            <w:noWrap/>
            <w:vAlign w:val="bottom"/>
            <w:hideMark/>
          </w:tcPr>
          <w:p w14:paraId="256E7CF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1ABC10E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920" w:type="dxa"/>
            <w:tcBorders>
              <w:top w:val="nil"/>
              <w:left w:val="single" w:sz="4" w:space="0" w:color="auto"/>
              <w:bottom w:val="single" w:sz="4" w:space="0" w:color="auto"/>
              <w:right w:val="nil"/>
            </w:tcBorders>
            <w:shd w:val="clear" w:color="auto" w:fill="auto"/>
            <w:noWrap/>
            <w:vAlign w:val="bottom"/>
            <w:hideMark/>
          </w:tcPr>
          <w:p w14:paraId="3BE04DB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27127EB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920" w:type="dxa"/>
            <w:tcBorders>
              <w:top w:val="nil"/>
              <w:left w:val="single" w:sz="4" w:space="0" w:color="auto"/>
              <w:bottom w:val="single" w:sz="4" w:space="0" w:color="auto"/>
              <w:right w:val="nil"/>
            </w:tcBorders>
            <w:shd w:val="clear" w:color="auto" w:fill="auto"/>
            <w:noWrap/>
            <w:vAlign w:val="bottom"/>
            <w:hideMark/>
          </w:tcPr>
          <w:p w14:paraId="0B93D10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40C7BDC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920" w:type="dxa"/>
            <w:tcBorders>
              <w:top w:val="nil"/>
              <w:left w:val="single" w:sz="4" w:space="0" w:color="auto"/>
              <w:bottom w:val="single" w:sz="4" w:space="0" w:color="auto"/>
              <w:right w:val="nil"/>
            </w:tcBorders>
            <w:shd w:val="clear" w:color="auto" w:fill="auto"/>
            <w:noWrap/>
            <w:vAlign w:val="bottom"/>
            <w:hideMark/>
          </w:tcPr>
          <w:p w14:paraId="49C793B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087BB8D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c>
          <w:tcPr>
            <w:tcW w:w="1020" w:type="dxa"/>
            <w:tcBorders>
              <w:top w:val="nil"/>
              <w:left w:val="single" w:sz="4" w:space="0" w:color="auto"/>
              <w:bottom w:val="single" w:sz="4" w:space="0" w:color="auto"/>
              <w:right w:val="nil"/>
            </w:tcBorders>
            <w:shd w:val="clear" w:color="auto" w:fill="auto"/>
            <w:noWrap/>
            <w:vAlign w:val="bottom"/>
            <w:hideMark/>
          </w:tcPr>
          <w:p w14:paraId="0D6DE6C5"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2006-09</w:t>
            </w:r>
          </w:p>
        </w:tc>
        <w:tc>
          <w:tcPr>
            <w:tcW w:w="920" w:type="dxa"/>
            <w:tcBorders>
              <w:top w:val="nil"/>
              <w:left w:val="nil"/>
              <w:bottom w:val="single" w:sz="4" w:space="0" w:color="auto"/>
              <w:right w:val="nil"/>
            </w:tcBorders>
            <w:shd w:val="clear" w:color="auto" w:fill="auto"/>
            <w:vAlign w:val="bottom"/>
            <w:hideMark/>
          </w:tcPr>
          <w:p w14:paraId="4C3AD9E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2010/11</w:t>
            </w:r>
          </w:p>
        </w:tc>
      </w:tr>
      <w:tr w:rsidR="000057E0" w:rsidRPr="000057E0" w14:paraId="04122A18" w14:textId="77777777" w:rsidTr="000057E0">
        <w:trPr>
          <w:trHeight w:val="300"/>
        </w:trPr>
        <w:tc>
          <w:tcPr>
            <w:tcW w:w="1951" w:type="dxa"/>
            <w:tcBorders>
              <w:top w:val="nil"/>
              <w:left w:val="nil"/>
              <w:bottom w:val="nil"/>
              <w:right w:val="single" w:sz="4" w:space="0" w:color="auto"/>
            </w:tcBorders>
            <w:shd w:val="clear" w:color="000000" w:fill="DAEEF3"/>
            <w:vAlign w:val="center"/>
            <w:hideMark/>
          </w:tcPr>
          <w:p w14:paraId="5A732FF5"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Anjozorobe</w:t>
            </w:r>
          </w:p>
        </w:tc>
        <w:tc>
          <w:tcPr>
            <w:tcW w:w="920" w:type="dxa"/>
            <w:tcBorders>
              <w:top w:val="nil"/>
              <w:left w:val="nil"/>
              <w:bottom w:val="nil"/>
              <w:right w:val="nil"/>
            </w:tcBorders>
            <w:shd w:val="clear" w:color="auto" w:fill="auto"/>
            <w:vAlign w:val="center"/>
            <w:hideMark/>
          </w:tcPr>
          <w:p w14:paraId="1003A9E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779A3CAA"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vAlign w:val="center"/>
            <w:hideMark/>
          </w:tcPr>
          <w:p w14:paraId="73162A9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346D8F3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6A1D1F0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7A3B4F4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505CBEB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110E4D2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vAlign w:val="center"/>
            <w:hideMark/>
          </w:tcPr>
          <w:p w14:paraId="6CB37C21"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98 (111)</w:t>
            </w:r>
          </w:p>
        </w:tc>
        <w:tc>
          <w:tcPr>
            <w:tcW w:w="920" w:type="dxa"/>
            <w:tcBorders>
              <w:top w:val="nil"/>
              <w:left w:val="nil"/>
              <w:bottom w:val="nil"/>
              <w:right w:val="single" w:sz="4" w:space="0" w:color="auto"/>
            </w:tcBorders>
            <w:shd w:val="clear" w:color="auto" w:fill="auto"/>
            <w:vAlign w:val="center"/>
            <w:hideMark/>
          </w:tcPr>
          <w:p w14:paraId="3CADF47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vAlign w:val="center"/>
            <w:hideMark/>
          </w:tcPr>
          <w:p w14:paraId="7887C05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0AEB686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59A9307D" w14:textId="77777777" w:rsidTr="000057E0">
        <w:trPr>
          <w:trHeight w:val="300"/>
        </w:trPr>
        <w:tc>
          <w:tcPr>
            <w:tcW w:w="1951" w:type="dxa"/>
            <w:tcBorders>
              <w:top w:val="nil"/>
              <w:left w:val="nil"/>
              <w:bottom w:val="nil"/>
              <w:right w:val="single" w:sz="4" w:space="0" w:color="auto"/>
            </w:tcBorders>
            <w:shd w:val="clear" w:color="000000" w:fill="DAEEF3"/>
            <w:vAlign w:val="center"/>
            <w:hideMark/>
          </w:tcPr>
          <w:p w14:paraId="47E57DEF"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Ankazobe</w:t>
            </w:r>
          </w:p>
        </w:tc>
        <w:tc>
          <w:tcPr>
            <w:tcW w:w="920" w:type="dxa"/>
            <w:tcBorders>
              <w:top w:val="nil"/>
              <w:left w:val="nil"/>
              <w:bottom w:val="nil"/>
              <w:right w:val="nil"/>
            </w:tcBorders>
            <w:shd w:val="clear" w:color="auto" w:fill="auto"/>
            <w:vAlign w:val="center"/>
            <w:hideMark/>
          </w:tcPr>
          <w:p w14:paraId="4A1D21E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5AAA59D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vAlign w:val="center"/>
            <w:hideMark/>
          </w:tcPr>
          <w:p w14:paraId="5446169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1FDCF47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7A9A9A9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1829A99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000000" w:fill="C4D79B"/>
            <w:vAlign w:val="center"/>
            <w:hideMark/>
          </w:tcPr>
          <w:p w14:paraId="115CB13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100 (48)</w:t>
            </w:r>
          </w:p>
        </w:tc>
        <w:tc>
          <w:tcPr>
            <w:tcW w:w="920" w:type="dxa"/>
            <w:tcBorders>
              <w:top w:val="nil"/>
              <w:left w:val="nil"/>
              <w:bottom w:val="nil"/>
              <w:right w:val="single" w:sz="4" w:space="0" w:color="auto"/>
            </w:tcBorders>
            <w:shd w:val="clear" w:color="auto" w:fill="auto"/>
            <w:vAlign w:val="center"/>
            <w:hideMark/>
          </w:tcPr>
          <w:p w14:paraId="2C0697B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13F81FE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30EDA10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vAlign w:val="center"/>
            <w:hideMark/>
          </w:tcPr>
          <w:p w14:paraId="2746C8B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618F833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08450E50" w14:textId="77777777" w:rsidTr="000057E0">
        <w:trPr>
          <w:trHeight w:val="300"/>
        </w:trPr>
        <w:tc>
          <w:tcPr>
            <w:tcW w:w="1951" w:type="dxa"/>
            <w:tcBorders>
              <w:top w:val="nil"/>
              <w:left w:val="nil"/>
              <w:bottom w:val="nil"/>
              <w:right w:val="nil"/>
            </w:tcBorders>
            <w:shd w:val="clear" w:color="auto" w:fill="auto"/>
            <w:vAlign w:val="center"/>
            <w:hideMark/>
          </w:tcPr>
          <w:p w14:paraId="4AB61A01"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Tsaratanana</w:t>
            </w:r>
          </w:p>
        </w:tc>
        <w:tc>
          <w:tcPr>
            <w:tcW w:w="920" w:type="dxa"/>
            <w:tcBorders>
              <w:top w:val="nil"/>
              <w:left w:val="nil"/>
              <w:bottom w:val="nil"/>
              <w:right w:val="nil"/>
            </w:tcBorders>
            <w:shd w:val="clear" w:color="auto" w:fill="auto"/>
            <w:vAlign w:val="center"/>
            <w:hideMark/>
          </w:tcPr>
          <w:p w14:paraId="4710761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5D8F7FD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vAlign w:val="center"/>
            <w:hideMark/>
          </w:tcPr>
          <w:p w14:paraId="65281E0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4F14612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97 (100)</w:t>
            </w:r>
          </w:p>
        </w:tc>
        <w:tc>
          <w:tcPr>
            <w:tcW w:w="920" w:type="dxa"/>
            <w:tcBorders>
              <w:top w:val="nil"/>
              <w:left w:val="nil"/>
              <w:bottom w:val="nil"/>
              <w:right w:val="nil"/>
            </w:tcBorders>
            <w:shd w:val="clear" w:color="auto" w:fill="auto"/>
            <w:vAlign w:val="center"/>
            <w:hideMark/>
          </w:tcPr>
          <w:p w14:paraId="5BE03656"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4391764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3E73775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6EB6B7AC"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72B1249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10D680DE"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vAlign w:val="center"/>
            <w:hideMark/>
          </w:tcPr>
          <w:p w14:paraId="101A726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61A4BF20"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4B069C4C" w14:textId="77777777" w:rsidTr="000057E0">
        <w:trPr>
          <w:trHeight w:val="300"/>
        </w:trPr>
        <w:tc>
          <w:tcPr>
            <w:tcW w:w="1951" w:type="dxa"/>
            <w:tcBorders>
              <w:top w:val="nil"/>
              <w:left w:val="nil"/>
              <w:bottom w:val="nil"/>
              <w:right w:val="nil"/>
            </w:tcBorders>
            <w:shd w:val="clear" w:color="auto" w:fill="auto"/>
            <w:vAlign w:val="center"/>
            <w:hideMark/>
          </w:tcPr>
          <w:p w14:paraId="5C42C4D0" w14:textId="77777777" w:rsidR="000057E0" w:rsidRPr="000057E0" w:rsidRDefault="000057E0" w:rsidP="000057E0">
            <w:pPr>
              <w:spacing w:after="0" w:line="240" w:lineRule="auto"/>
              <w:rPr>
                <w:rFonts w:ascii="Calibri" w:eastAsia="Times New Roman" w:hAnsi="Calibri" w:cs="Calibri"/>
                <w:color w:val="000000"/>
                <w:sz w:val="20"/>
                <w:szCs w:val="20"/>
              </w:rPr>
            </w:pPr>
            <w:r w:rsidRPr="000057E0">
              <w:rPr>
                <w:rFonts w:ascii="Calibri" w:eastAsia="Times New Roman" w:hAnsi="Calibri" w:cs="Calibri"/>
                <w:color w:val="000000"/>
                <w:sz w:val="20"/>
                <w:szCs w:val="20"/>
              </w:rPr>
              <w:t>Brieville</w:t>
            </w:r>
          </w:p>
        </w:tc>
        <w:tc>
          <w:tcPr>
            <w:tcW w:w="920" w:type="dxa"/>
            <w:tcBorders>
              <w:top w:val="nil"/>
              <w:left w:val="nil"/>
              <w:bottom w:val="nil"/>
              <w:right w:val="nil"/>
            </w:tcBorders>
            <w:shd w:val="clear" w:color="auto" w:fill="auto"/>
            <w:vAlign w:val="center"/>
            <w:hideMark/>
          </w:tcPr>
          <w:p w14:paraId="088550C8"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7D78CDB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60" w:type="dxa"/>
            <w:tcBorders>
              <w:top w:val="nil"/>
              <w:left w:val="nil"/>
              <w:bottom w:val="nil"/>
              <w:right w:val="nil"/>
            </w:tcBorders>
            <w:shd w:val="clear" w:color="auto" w:fill="auto"/>
            <w:vAlign w:val="center"/>
            <w:hideMark/>
          </w:tcPr>
          <w:p w14:paraId="1E79B7A2"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000000" w:fill="FFFF99"/>
            <w:vAlign w:val="center"/>
            <w:hideMark/>
          </w:tcPr>
          <w:p w14:paraId="3E8691F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97 (73)</w:t>
            </w:r>
          </w:p>
        </w:tc>
        <w:tc>
          <w:tcPr>
            <w:tcW w:w="920" w:type="dxa"/>
            <w:tcBorders>
              <w:top w:val="nil"/>
              <w:left w:val="nil"/>
              <w:bottom w:val="nil"/>
              <w:right w:val="nil"/>
            </w:tcBorders>
            <w:shd w:val="clear" w:color="auto" w:fill="auto"/>
            <w:vAlign w:val="center"/>
            <w:hideMark/>
          </w:tcPr>
          <w:p w14:paraId="4B99F7C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6CC3B20F"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2A92D3B3"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5DD0433B"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19B01A09"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single" w:sz="4" w:space="0" w:color="auto"/>
            </w:tcBorders>
            <w:shd w:val="clear" w:color="auto" w:fill="auto"/>
            <w:vAlign w:val="center"/>
            <w:hideMark/>
          </w:tcPr>
          <w:p w14:paraId="13E37874"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1020" w:type="dxa"/>
            <w:tcBorders>
              <w:top w:val="nil"/>
              <w:left w:val="nil"/>
              <w:bottom w:val="nil"/>
              <w:right w:val="nil"/>
            </w:tcBorders>
            <w:shd w:val="clear" w:color="auto" w:fill="auto"/>
            <w:vAlign w:val="center"/>
            <w:hideMark/>
          </w:tcPr>
          <w:p w14:paraId="1890C1ED"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c>
          <w:tcPr>
            <w:tcW w:w="920" w:type="dxa"/>
            <w:tcBorders>
              <w:top w:val="nil"/>
              <w:left w:val="nil"/>
              <w:bottom w:val="nil"/>
              <w:right w:val="nil"/>
            </w:tcBorders>
            <w:shd w:val="clear" w:color="auto" w:fill="auto"/>
            <w:vAlign w:val="center"/>
            <w:hideMark/>
          </w:tcPr>
          <w:p w14:paraId="046C5507" w14:textId="77777777" w:rsidR="000057E0" w:rsidRPr="000057E0" w:rsidRDefault="000057E0" w:rsidP="000057E0">
            <w:pPr>
              <w:spacing w:after="0" w:line="240" w:lineRule="auto"/>
              <w:jc w:val="center"/>
              <w:rPr>
                <w:rFonts w:ascii="Calibri" w:eastAsia="Times New Roman" w:hAnsi="Calibri" w:cs="Calibri"/>
                <w:color w:val="000000"/>
                <w:sz w:val="20"/>
                <w:szCs w:val="20"/>
              </w:rPr>
            </w:pPr>
            <w:r w:rsidRPr="000057E0">
              <w:rPr>
                <w:rFonts w:ascii="Calibri" w:eastAsia="Times New Roman" w:hAnsi="Calibri" w:cs="Calibri"/>
                <w:color w:val="000000"/>
                <w:sz w:val="20"/>
                <w:szCs w:val="20"/>
              </w:rPr>
              <w:t>na</w:t>
            </w:r>
          </w:p>
        </w:tc>
      </w:tr>
      <w:tr w:rsidR="000057E0" w:rsidRPr="000057E0" w14:paraId="497C2E54" w14:textId="77777777" w:rsidTr="000057E0">
        <w:trPr>
          <w:trHeight w:val="300"/>
        </w:trPr>
        <w:tc>
          <w:tcPr>
            <w:tcW w:w="1951" w:type="dxa"/>
            <w:tcBorders>
              <w:top w:val="nil"/>
              <w:left w:val="nil"/>
              <w:bottom w:val="nil"/>
              <w:right w:val="nil"/>
            </w:tcBorders>
            <w:shd w:val="clear" w:color="auto" w:fill="auto"/>
            <w:vAlign w:val="center"/>
            <w:hideMark/>
          </w:tcPr>
          <w:p w14:paraId="57A6F6A2"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3B509BB0"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1E718BED"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1060" w:type="dxa"/>
            <w:tcBorders>
              <w:top w:val="nil"/>
              <w:left w:val="nil"/>
              <w:bottom w:val="nil"/>
              <w:right w:val="nil"/>
            </w:tcBorders>
            <w:shd w:val="clear" w:color="auto" w:fill="auto"/>
            <w:vAlign w:val="center"/>
            <w:hideMark/>
          </w:tcPr>
          <w:p w14:paraId="0511C689"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15FA3B88"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3BCA8801"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63D05FA9"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4BF2B34E"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38D59A2B"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75882D7F"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04466517"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1020" w:type="dxa"/>
            <w:tcBorders>
              <w:top w:val="nil"/>
              <w:left w:val="nil"/>
              <w:bottom w:val="nil"/>
              <w:right w:val="nil"/>
            </w:tcBorders>
            <w:shd w:val="clear" w:color="auto" w:fill="auto"/>
            <w:vAlign w:val="center"/>
            <w:hideMark/>
          </w:tcPr>
          <w:p w14:paraId="1BA0D1E3"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03A0C397"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r>
      <w:tr w:rsidR="000057E0" w:rsidRPr="000057E0" w14:paraId="1DEA3EEA" w14:textId="77777777" w:rsidTr="000057E0">
        <w:trPr>
          <w:trHeight w:val="300"/>
        </w:trPr>
        <w:tc>
          <w:tcPr>
            <w:tcW w:w="2871" w:type="dxa"/>
            <w:gridSpan w:val="2"/>
            <w:tcBorders>
              <w:top w:val="nil"/>
              <w:left w:val="nil"/>
              <w:bottom w:val="nil"/>
              <w:right w:val="nil"/>
            </w:tcBorders>
            <w:shd w:val="clear" w:color="000000" w:fill="DAEEF3"/>
            <w:vAlign w:val="center"/>
            <w:hideMark/>
          </w:tcPr>
          <w:p w14:paraId="3C0A2861" w14:textId="1790A2B3" w:rsidR="000057E0" w:rsidRPr="000057E0" w:rsidRDefault="00AE3C71" w:rsidP="000057E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2011 </w:t>
            </w:r>
            <w:r w:rsidR="000057E0" w:rsidRPr="000057E0">
              <w:rPr>
                <w:rFonts w:ascii="Calibri" w:eastAsia="Times New Roman" w:hAnsi="Calibri" w:cs="Calibri"/>
                <w:color w:val="000000"/>
                <w:sz w:val="20"/>
                <w:szCs w:val="20"/>
              </w:rPr>
              <w:t>PMI IRS districts</w:t>
            </w:r>
          </w:p>
        </w:tc>
        <w:tc>
          <w:tcPr>
            <w:tcW w:w="920" w:type="dxa"/>
            <w:tcBorders>
              <w:top w:val="nil"/>
              <w:left w:val="nil"/>
              <w:bottom w:val="nil"/>
              <w:right w:val="nil"/>
            </w:tcBorders>
            <w:shd w:val="clear" w:color="auto" w:fill="auto"/>
            <w:vAlign w:val="center"/>
            <w:hideMark/>
          </w:tcPr>
          <w:p w14:paraId="6CBBDF3C"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1060" w:type="dxa"/>
            <w:tcBorders>
              <w:top w:val="nil"/>
              <w:left w:val="nil"/>
              <w:bottom w:val="nil"/>
              <w:right w:val="nil"/>
            </w:tcBorders>
            <w:shd w:val="clear" w:color="auto" w:fill="auto"/>
            <w:vAlign w:val="center"/>
            <w:hideMark/>
          </w:tcPr>
          <w:p w14:paraId="7E70045E" w14:textId="77777777" w:rsidR="000057E0" w:rsidRPr="000057E0" w:rsidRDefault="000057E0" w:rsidP="000057E0">
            <w:pPr>
              <w:spacing w:after="0" w:line="240" w:lineRule="auto"/>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2A6488DB"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6DE2F307"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36923999"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22B86532"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170EF500"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33D9BF91"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4396EADA"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1020" w:type="dxa"/>
            <w:tcBorders>
              <w:top w:val="nil"/>
              <w:left w:val="nil"/>
              <w:bottom w:val="nil"/>
              <w:right w:val="nil"/>
            </w:tcBorders>
            <w:shd w:val="clear" w:color="auto" w:fill="auto"/>
            <w:vAlign w:val="center"/>
            <w:hideMark/>
          </w:tcPr>
          <w:p w14:paraId="0FBC8A7C"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c>
          <w:tcPr>
            <w:tcW w:w="920" w:type="dxa"/>
            <w:tcBorders>
              <w:top w:val="nil"/>
              <w:left w:val="nil"/>
              <w:bottom w:val="nil"/>
              <w:right w:val="nil"/>
            </w:tcBorders>
            <w:shd w:val="clear" w:color="auto" w:fill="auto"/>
            <w:vAlign w:val="center"/>
            <w:hideMark/>
          </w:tcPr>
          <w:p w14:paraId="4F196FFE" w14:textId="77777777" w:rsidR="000057E0" w:rsidRPr="000057E0" w:rsidRDefault="000057E0" w:rsidP="000057E0">
            <w:pPr>
              <w:spacing w:after="0" w:line="240" w:lineRule="auto"/>
              <w:jc w:val="center"/>
              <w:rPr>
                <w:rFonts w:ascii="Calibri" w:eastAsia="Times New Roman" w:hAnsi="Calibri" w:cs="Calibri"/>
                <w:color w:val="000000"/>
                <w:sz w:val="20"/>
                <w:szCs w:val="20"/>
              </w:rPr>
            </w:pPr>
          </w:p>
        </w:tc>
      </w:tr>
    </w:tbl>
    <w:p w14:paraId="79C13003" w14:textId="4E8E797D" w:rsidR="00594B08" w:rsidRDefault="00594B08">
      <w:pPr>
        <w:rPr>
          <w:b/>
          <w:sz w:val="28"/>
          <w:szCs w:val="28"/>
          <w:u w:val="single"/>
        </w:rPr>
      </w:pPr>
    </w:p>
    <w:p w14:paraId="6E825EEC" w14:textId="6AE8D11C" w:rsidR="00C7359B" w:rsidRDefault="00C7359B" w:rsidP="005A4034">
      <w:pPr>
        <w:jc w:val="center"/>
        <w:rPr>
          <w:b/>
          <w:sz w:val="28"/>
          <w:szCs w:val="28"/>
          <w:u w:val="single"/>
        </w:rPr>
        <w:sectPr w:rsidR="00C7359B" w:rsidSect="000057E0">
          <w:pgSz w:w="15840" w:h="12240" w:orient="landscape"/>
          <w:pgMar w:top="720" w:right="720" w:bottom="720" w:left="720" w:header="720" w:footer="720" w:gutter="0"/>
          <w:cols w:space="720"/>
          <w:docGrid w:linePitch="360"/>
        </w:sectPr>
      </w:pPr>
    </w:p>
    <w:p w14:paraId="0A90DFE0" w14:textId="4AB72139" w:rsidR="00594B08" w:rsidRDefault="00594B08" w:rsidP="005A4034">
      <w:pPr>
        <w:jc w:val="center"/>
        <w:rPr>
          <w:b/>
          <w:sz w:val="28"/>
          <w:szCs w:val="28"/>
          <w:u w:val="single"/>
        </w:rPr>
      </w:pPr>
      <w:r>
        <w:rPr>
          <w:b/>
          <w:sz w:val="28"/>
          <w:szCs w:val="28"/>
          <w:u w:val="single"/>
        </w:rPr>
        <w:lastRenderedPageBreak/>
        <w:t>MALAWI</w:t>
      </w:r>
    </w:p>
    <w:p w14:paraId="4785E596" w14:textId="77777777" w:rsidR="00C03984" w:rsidRDefault="00C03984" w:rsidP="005A4034">
      <w:pPr>
        <w:jc w:val="center"/>
      </w:pPr>
    </w:p>
    <w:p w14:paraId="66C64DF7" w14:textId="6BE4B5ED" w:rsidR="002F3808" w:rsidRDefault="00E24EEF" w:rsidP="002F3808">
      <w:pPr>
        <w:spacing w:after="0"/>
      </w:pPr>
      <w:r>
        <w:t>From 2007 to 2009</w:t>
      </w:r>
      <w:r w:rsidR="007D798B">
        <w:t>,</w:t>
      </w:r>
      <w:r>
        <w:t xml:space="preserve"> IRS was conducted</w:t>
      </w:r>
      <w:r w:rsidR="007D798B">
        <w:t xml:space="preserve"> </w:t>
      </w:r>
      <w:r w:rsidR="00906942">
        <w:t>by PMI</w:t>
      </w:r>
      <w:r>
        <w:t xml:space="preserve"> in Nkhotakota District with pyrethroids. In 2010 and 2011, IRS was scaled up to an additional six districts (Karonga, Nkhata</w:t>
      </w:r>
      <w:r w:rsidR="0087739F">
        <w:t xml:space="preserve"> B</w:t>
      </w:r>
      <w:r>
        <w:t>ay, Salima, Mangochi, Chikwawa, and Nsanje). IRS in Nkhotakota and Salima is funded by PMI, while IRS in the remaining districts is funded by the Malawi government. In 2010 and 2011 t</w:t>
      </w:r>
      <w:r w:rsidR="00906942">
        <w:t xml:space="preserve">he Government of </w:t>
      </w:r>
      <w:r>
        <w:t>M</w:t>
      </w:r>
      <w:r w:rsidR="00906942">
        <w:t>alawi-</w:t>
      </w:r>
      <w:r>
        <w:t>funded districts were sprayed with a pyrethroid, while the two PMI districts were sprayed with an organophosphate (</w:t>
      </w:r>
      <w:r w:rsidR="00943379">
        <w:t>pirimiphos-methyl, Actellic EC) in 2010. In 2011 PMI only sprayed Nkhotakota, again with Actellic EC.</w:t>
      </w:r>
      <w:r w:rsidR="00906942">
        <w:t xml:space="preserve"> IRS will not be conducted in Malawi in 2012.</w:t>
      </w:r>
    </w:p>
    <w:p w14:paraId="5F0E7DD5" w14:textId="77777777" w:rsidR="001038C4" w:rsidRDefault="001038C4" w:rsidP="002F3808">
      <w:pPr>
        <w:spacing w:after="0"/>
      </w:pPr>
    </w:p>
    <w:p w14:paraId="622AB07D" w14:textId="77777777" w:rsidR="00523689" w:rsidRDefault="00523689" w:rsidP="002F3808">
      <w:pPr>
        <w:spacing w:after="0"/>
      </w:pPr>
    </w:p>
    <w:p w14:paraId="7C1CFC60" w14:textId="77777777" w:rsidR="00906942" w:rsidRPr="00303E4B" w:rsidRDefault="00906942" w:rsidP="00906942">
      <w:pPr>
        <w:spacing w:before="240" w:after="0"/>
        <w:rPr>
          <w:b/>
        </w:rPr>
      </w:pPr>
      <w:r>
        <w:rPr>
          <w:b/>
        </w:rPr>
        <w:t>COMMENTS ON DATA</w:t>
      </w:r>
      <w:r w:rsidRPr="00303E4B">
        <w:rPr>
          <w:b/>
        </w:rPr>
        <w:t xml:space="preserve">:  </w:t>
      </w:r>
    </w:p>
    <w:p w14:paraId="4B7661C2" w14:textId="522C899B" w:rsidR="00523689" w:rsidRPr="00EF734F" w:rsidRDefault="00523689" w:rsidP="002F3808">
      <w:pPr>
        <w:spacing w:after="0"/>
        <w:rPr>
          <w:rFonts w:cstheme="minorHAnsi"/>
        </w:rPr>
      </w:pPr>
      <w:r w:rsidRPr="00EF734F">
        <w:rPr>
          <w:rFonts w:cstheme="minorHAnsi"/>
        </w:rPr>
        <w:t xml:space="preserve">Susceptibility data was collected in collaboration with </w:t>
      </w:r>
      <w:r w:rsidR="00906942" w:rsidRPr="00EF734F">
        <w:rPr>
          <w:rFonts w:cstheme="minorHAnsi"/>
        </w:rPr>
        <w:t xml:space="preserve">the </w:t>
      </w:r>
      <w:r w:rsidRPr="00EF734F">
        <w:rPr>
          <w:rFonts w:cstheme="minorHAnsi"/>
        </w:rPr>
        <w:t>Malaria Alert Center</w:t>
      </w:r>
      <w:r w:rsidR="00906942" w:rsidRPr="00EF734F">
        <w:rPr>
          <w:rFonts w:cstheme="minorHAnsi"/>
        </w:rPr>
        <w:t xml:space="preserve"> (MAC)</w:t>
      </w:r>
      <w:r w:rsidR="00BF0E46">
        <w:rPr>
          <w:rFonts w:cstheme="minorHAnsi"/>
        </w:rPr>
        <w:t>.</w:t>
      </w:r>
      <w:r w:rsidR="000204BA">
        <w:rPr>
          <w:rFonts w:cstheme="minorHAnsi"/>
        </w:rPr>
        <w:t xml:space="preserve"> 2010/11 data was collected between February 2010 and </w:t>
      </w:r>
      <w:r w:rsidR="000C5F7E">
        <w:rPr>
          <w:rFonts w:cstheme="minorHAnsi"/>
        </w:rPr>
        <w:t xml:space="preserve">November </w:t>
      </w:r>
      <w:r w:rsidR="000204BA">
        <w:rPr>
          <w:rFonts w:cstheme="minorHAnsi"/>
        </w:rPr>
        <w:t xml:space="preserve">2011. </w:t>
      </w:r>
      <w:r w:rsidR="00EB5D67">
        <w:t>F1 progeny of wild caught adults</w:t>
      </w:r>
      <w:r w:rsidR="00EB5D67">
        <w:rPr>
          <w:rFonts w:cstheme="minorHAnsi"/>
        </w:rPr>
        <w:t xml:space="preserve"> were used for testing. </w:t>
      </w:r>
      <w:r w:rsidR="00EF734F">
        <w:rPr>
          <w:rFonts w:cstheme="minorHAnsi"/>
        </w:rPr>
        <w:t>Some</w:t>
      </w:r>
      <w:r w:rsidR="00906942" w:rsidRPr="00EF734F">
        <w:rPr>
          <w:rFonts w:cstheme="minorHAnsi"/>
        </w:rPr>
        <w:t xml:space="preserve"> </w:t>
      </w:r>
      <w:r w:rsidR="00492A83" w:rsidRPr="00492A83">
        <w:rPr>
          <w:rFonts w:cstheme="minorHAnsi"/>
          <w:i/>
        </w:rPr>
        <w:t>An. funestus</w:t>
      </w:r>
      <w:r w:rsidR="00492A83">
        <w:rPr>
          <w:rFonts w:cstheme="minorHAnsi"/>
        </w:rPr>
        <w:t xml:space="preserve"> </w:t>
      </w:r>
      <w:r w:rsidR="00906942" w:rsidRPr="00EF734F">
        <w:rPr>
          <w:rFonts w:cstheme="minorHAnsi"/>
        </w:rPr>
        <w:t xml:space="preserve">data has been </w:t>
      </w:r>
      <w:r w:rsidR="00C106EC">
        <w:rPr>
          <w:rFonts w:cstheme="minorHAnsi"/>
        </w:rPr>
        <w:t>pulled from</w:t>
      </w:r>
      <w:r w:rsidR="00E624C1" w:rsidRPr="00EF734F">
        <w:rPr>
          <w:rFonts w:cstheme="minorHAnsi"/>
        </w:rPr>
        <w:t xml:space="preserve"> Hunt et al.</w:t>
      </w:r>
      <w:r w:rsidR="00F74E0B" w:rsidRPr="00EF734F">
        <w:rPr>
          <w:rFonts w:cstheme="minorHAnsi"/>
        </w:rPr>
        <w:t xml:space="preserve"> </w:t>
      </w:r>
      <w:r w:rsidR="00EF734F" w:rsidRPr="00EF734F">
        <w:rPr>
          <w:rFonts w:cstheme="minorHAnsi"/>
        </w:rPr>
        <w:t>2010</w:t>
      </w:r>
      <w:r w:rsidR="00EF734F">
        <w:rPr>
          <w:rFonts w:cstheme="minorHAnsi"/>
        </w:rPr>
        <w:t>,</w:t>
      </w:r>
      <w:r w:rsidR="00EF734F" w:rsidRPr="00EF734F">
        <w:rPr>
          <w:rFonts w:cstheme="minorHAnsi"/>
        </w:rPr>
        <w:t xml:space="preserve"> </w:t>
      </w:r>
      <w:r w:rsidR="00EF734F" w:rsidRPr="001937AC">
        <w:rPr>
          <w:rFonts w:cstheme="minorHAnsi"/>
          <w:bCs/>
          <w:i/>
        </w:rPr>
        <w:t>Parasit Vectors</w:t>
      </w:r>
      <w:r w:rsidR="00EF734F" w:rsidRPr="00EF734F">
        <w:rPr>
          <w:rFonts w:cstheme="minorHAnsi"/>
          <w:bCs/>
        </w:rPr>
        <w:t>.</w:t>
      </w:r>
    </w:p>
    <w:p w14:paraId="39C65A8D" w14:textId="77777777" w:rsidR="00523689" w:rsidRPr="00523689" w:rsidRDefault="00523689" w:rsidP="00523689"/>
    <w:p w14:paraId="6A72E7B8" w14:textId="098CA606" w:rsidR="00523689" w:rsidRDefault="00523689" w:rsidP="00523689"/>
    <w:p w14:paraId="73C9DCA3" w14:textId="22225CB7" w:rsidR="00523689" w:rsidRDefault="00523689" w:rsidP="00523689"/>
    <w:p w14:paraId="1B4BA9EE" w14:textId="299FACC5" w:rsidR="00523689" w:rsidRDefault="00EF734F" w:rsidP="00523689">
      <w:r w:rsidRPr="00EF734F">
        <w:rPr>
          <w:rFonts w:cstheme="minorHAnsi"/>
          <w:noProof/>
        </w:rPr>
        <mc:AlternateContent>
          <mc:Choice Requires="wps">
            <w:drawing>
              <wp:anchor distT="0" distB="0" distL="114300" distR="114300" simplePos="0" relativeHeight="251698176" behindDoc="0" locked="0" layoutInCell="1" allowOverlap="1" wp14:anchorId="22B0984B" wp14:editId="6DB3D69C">
                <wp:simplePos x="0" y="0"/>
                <wp:positionH relativeFrom="column">
                  <wp:posOffset>-133350</wp:posOffset>
                </wp:positionH>
                <wp:positionV relativeFrom="paragraph">
                  <wp:posOffset>429260</wp:posOffset>
                </wp:positionV>
                <wp:extent cx="6336665" cy="1600200"/>
                <wp:effectExtent l="0" t="0" r="26035"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600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A4F5426" w14:textId="77777777" w:rsidR="00AC6C70" w:rsidRPr="007C5994" w:rsidRDefault="00AC6C70" w:rsidP="00C03984">
                            <w:pPr>
                              <w:rPr>
                                <w:b/>
                              </w:rPr>
                            </w:pPr>
                            <w:r>
                              <w:rPr>
                                <w:b/>
                              </w:rPr>
                              <w:t>CONCLUSIONS:</w:t>
                            </w:r>
                          </w:p>
                          <w:p w14:paraId="2E58F73E" w14:textId="5979837B" w:rsidR="00AC6C70" w:rsidRDefault="00AC6C70" w:rsidP="00C03984">
                            <w:pPr>
                              <w:pStyle w:val="ListParagraph"/>
                              <w:numPr>
                                <w:ilvl w:val="0"/>
                                <w:numId w:val="3"/>
                              </w:numPr>
                            </w:pPr>
                            <w:r w:rsidRPr="005D7044">
                              <w:rPr>
                                <w:i/>
                              </w:rPr>
                              <w:t>An. funestus</w:t>
                            </w:r>
                            <w:r>
                              <w:t xml:space="preserve"> in Malawi shows strong resistance to both pyrethroids and carbamates and probable resistance to DDT, but susceptibility to organophosphates </w:t>
                            </w:r>
                          </w:p>
                          <w:p w14:paraId="25B5D8EE" w14:textId="5657BF58" w:rsidR="00AC6C70" w:rsidRDefault="00AC6C70" w:rsidP="00C03984">
                            <w:pPr>
                              <w:pStyle w:val="ListParagraph"/>
                              <w:numPr>
                                <w:ilvl w:val="0"/>
                                <w:numId w:val="3"/>
                              </w:numPr>
                            </w:pPr>
                            <w:r>
                              <w:rPr>
                                <w:i/>
                              </w:rPr>
                              <w:t xml:space="preserve">An. gambiae </w:t>
                            </w:r>
                            <w:r w:rsidRPr="00B62129">
                              <w:t>s.l.</w:t>
                            </w:r>
                            <w:r>
                              <w:t xml:space="preserve"> is showing probable resistance in some districts to both pyrethroids and carbamates, but complete susceptibility to organophosphates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margin-left:-10.5pt;margin-top:33.8pt;width:498.95pt;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" fillcolor="white [3201]" strokecolor="#4f81bd [3204]" strokeweight="2pt">
                <v:textbox>
                  <w:txbxContent>
                    <w:p w14:paraId="3A4F5426" w14:textId="77777777" w:rsidR="00AC6C70" w:rsidRPr="007C5994" w:rsidRDefault="00AC6C70" w:rsidP="00C03984">
                      <w:pPr>
                        <w:rPr>
                          <w:b/>
                        </w:rPr>
                      </w:pPr>
                      <w:r>
                        <w:rPr>
                          <w:b/>
                        </w:rPr>
                        <w:t>CONCLUSIONS:</w:t>
                      </w:r>
                    </w:p>
                    <w:p w14:paraId="2E58F73E" w14:textId="5979837B" w:rsidR="00AC6C70" w:rsidRDefault="00AC6C70" w:rsidP="00C03984">
                      <w:pPr>
                        <w:pStyle w:val="ListParagraph"/>
                        <w:numPr>
                          <w:ilvl w:val="0"/>
                          <w:numId w:val="3"/>
                        </w:numPr>
                      </w:pPr>
                      <w:r w:rsidRPr="005D7044">
                        <w:rPr>
                          <w:i/>
                        </w:rPr>
                        <w:t>An. funestus</w:t>
                      </w:r>
                      <w:r>
                        <w:t xml:space="preserve"> in Malawi shows strong resistance to both pyrethroids and carbamates and probable resistance to DDT, but susceptibility to organophosphates </w:t>
                      </w:r>
                    </w:p>
                    <w:p w14:paraId="25B5D8EE" w14:textId="5657BF58" w:rsidR="00AC6C70" w:rsidRDefault="00AC6C70" w:rsidP="00C03984">
                      <w:pPr>
                        <w:pStyle w:val="ListParagraph"/>
                        <w:numPr>
                          <w:ilvl w:val="0"/>
                          <w:numId w:val="3"/>
                        </w:numPr>
                      </w:pPr>
                      <w:r>
                        <w:rPr>
                          <w:i/>
                        </w:rPr>
                        <w:t xml:space="preserve">An. gambiae </w:t>
                      </w:r>
                      <w:r w:rsidRPr="00B62129">
                        <w:t>s.l.</w:t>
                      </w:r>
                      <w:r>
                        <w:t xml:space="preserve"> is showing probable resistance in some districts to both pyrethroids and carbamates, but complete susceptibility to organophosphates</w:t>
                      </w:r>
                    </w:p>
                  </w:txbxContent>
                </v:textbox>
              </v:shape>
            </w:pict>
          </mc:Fallback>
        </mc:AlternateContent>
      </w:r>
    </w:p>
    <w:p w14:paraId="0D49C581" w14:textId="77777777" w:rsidR="003C195E" w:rsidRPr="00523689" w:rsidRDefault="003C195E" w:rsidP="00523689">
      <w:pPr>
        <w:sectPr w:rsidR="003C195E" w:rsidRPr="00523689" w:rsidSect="002E3815">
          <w:pgSz w:w="12240" w:h="15840"/>
          <w:pgMar w:top="1440" w:right="1440" w:bottom="1440" w:left="1440" w:header="720" w:footer="720" w:gutter="0"/>
          <w:cols w:space="720"/>
          <w:docGrid w:linePitch="360"/>
        </w:sectPr>
      </w:pPr>
    </w:p>
    <w:p w14:paraId="39DACE03" w14:textId="03D42377" w:rsidR="001038C4" w:rsidRDefault="00814B98" w:rsidP="003C195E">
      <w:pPr>
        <w:spacing w:after="0"/>
        <w:jc w:val="center"/>
      </w:pPr>
      <w:r>
        <w:rPr>
          <w:noProof/>
        </w:rPr>
        <w:lastRenderedPageBreak/>
        <w:drawing>
          <wp:inline distT="0" distB="0" distL="0" distR="0" wp14:anchorId="7C61489F" wp14:editId="5B0845A4">
            <wp:extent cx="7150998" cy="6086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awi update.jpg"/>
                    <pic:cNvPicPr/>
                  </pic:nvPicPr>
                  <pic:blipFill>
                    <a:blip r:embed="rId15">
                      <a:extLst>
                        <a:ext uri="{28A0092B-C50C-407E-A947-70E740481C1C}">
                          <a14:useLocalDpi xmlns:a14="http://schemas.microsoft.com/office/drawing/2010/main" val="0"/>
                        </a:ext>
                      </a:extLst>
                    </a:blip>
                    <a:stretch>
                      <a:fillRect/>
                    </a:stretch>
                  </pic:blipFill>
                  <pic:spPr>
                    <a:xfrm>
                      <a:off x="0" y="0"/>
                      <a:ext cx="7156372" cy="6091049"/>
                    </a:xfrm>
                    <a:prstGeom prst="rect">
                      <a:avLst/>
                    </a:prstGeom>
                  </pic:spPr>
                </pic:pic>
              </a:graphicData>
            </a:graphic>
          </wp:inline>
        </w:drawing>
      </w:r>
    </w:p>
    <w:p w14:paraId="39913B94" w14:textId="05C07D79" w:rsidR="003C195E" w:rsidRDefault="003C195E" w:rsidP="001C1A6B">
      <w:pPr>
        <w:rPr>
          <w:b/>
          <w:sz w:val="28"/>
          <w:szCs w:val="28"/>
          <w:u w:val="single"/>
        </w:rPr>
        <w:sectPr w:rsidR="003C195E" w:rsidSect="003C195E">
          <w:pgSz w:w="15840" w:h="12240" w:orient="landscape"/>
          <w:pgMar w:top="1440" w:right="1440" w:bottom="346" w:left="1440" w:header="720" w:footer="720" w:gutter="0"/>
          <w:cols w:space="720"/>
          <w:docGrid w:linePitch="360"/>
        </w:sectPr>
      </w:pPr>
    </w:p>
    <w:p w14:paraId="71A4F730" w14:textId="17913B00" w:rsidR="00594B08" w:rsidRDefault="00594B08" w:rsidP="005A4034">
      <w:pPr>
        <w:jc w:val="center"/>
        <w:rPr>
          <w:b/>
          <w:sz w:val="28"/>
          <w:szCs w:val="28"/>
          <w:u w:val="single"/>
        </w:rPr>
      </w:pPr>
      <w:r>
        <w:rPr>
          <w:b/>
          <w:sz w:val="28"/>
          <w:szCs w:val="28"/>
          <w:u w:val="single"/>
        </w:rPr>
        <w:lastRenderedPageBreak/>
        <w:t>MALI</w:t>
      </w:r>
    </w:p>
    <w:p w14:paraId="3AE86710" w14:textId="77777777" w:rsidR="00EA2DE0" w:rsidRDefault="00EA2DE0" w:rsidP="005A4034">
      <w:pPr>
        <w:jc w:val="center"/>
        <w:rPr>
          <w:b/>
          <w:sz w:val="28"/>
          <w:szCs w:val="28"/>
          <w:u w:val="single"/>
        </w:rPr>
      </w:pPr>
    </w:p>
    <w:p w14:paraId="42A4AC4C" w14:textId="6348D1E7" w:rsidR="00E94368" w:rsidRDefault="009B27E9" w:rsidP="00E94368">
      <w:r>
        <w:t xml:space="preserve">PMI is the sole supporter of IRS in Mali. </w:t>
      </w:r>
      <w:r w:rsidR="00D23028">
        <w:t>From 2008 to 2010</w:t>
      </w:r>
      <w:r w:rsidR="007A12AC">
        <w:t>,</w:t>
      </w:r>
      <w:r w:rsidR="00D23028">
        <w:t xml:space="preserve"> IRS was conducted with a pyrethroid in B</w:t>
      </w:r>
      <w:r w:rsidR="0092483E">
        <w:t>la and Koulikoro.</w:t>
      </w:r>
      <w:r w:rsidR="00EA2DE0">
        <w:t xml:space="preserve"> </w:t>
      </w:r>
      <w:r w:rsidR="0092483E">
        <w:t xml:space="preserve"> In 2011, IRS </w:t>
      </w:r>
      <w:r w:rsidR="00D23028">
        <w:t>was conducted in Bla, Koulikoro, and Baroueli with a carbamate.</w:t>
      </w:r>
      <w:r>
        <w:t xml:space="preserve"> In 2012 a carbamate will again be used.</w:t>
      </w:r>
    </w:p>
    <w:p w14:paraId="1192653F" w14:textId="77777777" w:rsidR="0092483E" w:rsidRDefault="0092483E" w:rsidP="00E94368">
      <w:pPr>
        <w:rPr>
          <w:b/>
        </w:rPr>
      </w:pPr>
    </w:p>
    <w:p w14:paraId="27BF4289" w14:textId="77777777" w:rsidR="002F6B21" w:rsidRPr="00303E4B" w:rsidRDefault="002F6B21" w:rsidP="002F6B21">
      <w:pPr>
        <w:spacing w:before="240" w:after="0"/>
        <w:rPr>
          <w:b/>
        </w:rPr>
      </w:pPr>
      <w:r>
        <w:rPr>
          <w:b/>
        </w:rPr>
        <w:t>COMMENTS ON DATA</w:t>
      </w:r>
      <w:r w:rsidRPr="00303E4B">
        <w:rPr>
          <w:b/>
        </w:rPr>
        <w:t xml:space="preserve">:  </w:t>
      </w:r>
    </w:p>
    <w:p w14:paraId="278928CD" w14:textId="57B5137B" w:rsidR="00EC6F70" w:rsidRDefault="00F01DDF" w:rsidP="00E94368">
      <w:r w:rsidRPr="00F01DDF">
        <w:t xml:space="preserve">Susceptibility </w:t>
      </w:r>
      <w:r>
        <w:t>data was collected in collaboration with Malaria Research &amp; Training Center</w:t>
      </w:r>
      <w:r w:rsidR="00BF0E46">
        <w:t xml:space="preserve"> (MRTC)</w:t>
      </w:r>
      <w:r>
        <w:t>, University of Bamako</w:t>
      </w:r>
      <w:r w:rsidR="00BF0E46">
        <w:t>.</w:t>
      </w:r>
    </w:p>
    <w:p w14:paraId="79AC8B58" w14:textId="77777777" w:rsidR="00F01DDF" w:rsidRDefault="00F01DDF" w:rsidP="00E94368"/>
    <w:p w14:paraId="3474824C" w14:textId="24FE4777" w:rsidR="00EC6F70" w:rsidRDefault="00EC6F70" w:rsidP="00E94368">
      <w:r>
        <w:t xml:space="preserve">Results presented are for </w:t>
      </w:r>
      <w:r w:rsidRPr="00EC6F70">
        <w:rPr>
          <w:i/>
        </w:rPr>
        <w:t>An. gambiae</w:t>
      </w:r>
      <w:r>
        <w:t xml:space="preserve"> s.l.</w:t>
      </w:r>
      <w:r w:rsidR="00266379">
        <w:t xml:space="preserve"> </w:t>
      </w:r>
      <w:r w:rsidR="009B27E9">
        <w:t>For</w:t>
      </w:r>
      <w:r w:rsidR="00415539">
        <w:t xml:space="preserve"> 2009 data, mosquitoes reared from field-collected</w:t>
      </w:r>
      <w:r w:rsidR="007A12AC">
        <w:t xml:space="preserve"> </w:t>
      </w:r>
      <w:r w:rsidR="009B27E9">
        <w:t xml:space="preserve">larvae were used, while F1 mosquitoes were used in </w:t>
      </w:r>
      <w:r w:rsidR="00266379">
        <w:t>2010</w:t>
      </w:r>
      <w:r w:rsidR="009B27E9">
        <w:t>.</w:t>
      </w:r>
    </w:p>
    <w:p w14:paraId="087F775A" w14:textId="2813F90E" w:rsidR="0092483E" w:rsidRPr="00EC6F70" w:rsidRDefault="00DE51F6" w:rsidP="00E94368">
      <w:r>
        <w:t>Additionally, in 2009</w:t>
      </w:r>
      <w:r w:rsidR="004337CB">
        <w:t>,</w:t>
      </w:r>
      <w:r>
        <w:t xml:space="preserve"> 417 mosquitoes were sampled for the kdr mutation from the different locations tested for insecticide resistance that year. No samples were positive for the mutation.</w:t>
      </w:r>
    </w:p>
    <w:p w14:paraId="37F708DC" w14:textId="77777777" w:rsidR="00E94368" w:rsidRDefault="00E94368" w:rsidP="005A4034">
      <w:pPr>
        <w:jc w:val="center"/>
        <w:rPr>
          <w:b/>
          <w:sz w:val="28"/>
          <w:szCs w:val="28"/>
          <w:u w:val="single"/>
        </w:rPr>
      </w:pPr>
    </w:p>
    <w:p w14:paraId="2123CC98" w14:textId="5E69FE92" w:rsidR="00EA2DE0" w:rsidRDefault="0092483E" w:rsidP="00EA2DE0">
      <w:pPr>
        <w:jc w:val="center"/>
        <w:rPr>
          <w:b/>
          <w:sz w:val="28"/>
          <w:szCs w:val="28"/>
          <w:u w:val="single"/>
        </w:rPr>
      </w:pPr>
      <w:r w:rsidRPr="009710AA">
        <w:rPr>
          <w:b/>
          <w:noProof/>
        </w:rPr>
        <mc:AlternateContent>
          <mc:Choice Requires="wps">
            <w:drawing>
              <wp:anchor distT="0" distB="0" distL="114300" distR="114300" simplePos="0" relativeHeight="251700224" behindDoc="0" locked="0" layoutInCell="1" allowOverlap="1" wp14:anchorId="774FA61F" wp14:editId="36A389C0">
                <wp:simplePos x="0" y="0"/>
                <wp:positionH relativeFrom="column">
                  <wp:posOffset>-85725</wp:posOffset>
                </wp:positionH>
                <wp:positionV relativeFrom="paragraph">
                  <wp:posOffset>485140</wp:posOffset>
                </wp:positionV>
                <wp:extent cx="6336665" cy="1400175"/>
                <wp:effectExtent l="0" t="0" r="26035"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4001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84EEB56" w14:textId="77777777" w:rsidR="00AC6C70" w:rsidRPr="007C5994" w:rsidRDefault="00AC6C70" w:rsidP="00266379">
                            <w:pPr>
                              <w:rPr>
                                <w:b/>
                              </w:rPr>
                            </w:pPr>
                            <w:r>
                              <w:rPr>
                                <w:b/>
                              </w:rPr>
                              <w:t>CONCLUSIONS:</w:t>
                            </w:r>
                          </w:p>
                          <w:p w14:paraId="223B16D5" w14:textId="67438537" w:rsidR="00AC6C70" w:rsidRDefault="00AC6C70" w:rsidP="00266379">
                            <w:pPr>
                              <w:pStyle w:val="ListParagraph"/>
                              <w:numPr>
                                <w:ilvl w:val="0"/>
                                <w:numId w:val="3"/>
                              </w:numPr>
                            </w:pPr>
                            <w:r>
                              <w:t xml:space="preserve">In the IRS districts, </w:t>
                            </w:r>
                            <w:r w:rsidRPr="005D7044">
                              <w:rPr>
                                <w:i/>
                              </w:rPr>
                              <w:t>An.</w:t>
                            </w:r>
                            <w:r>
                              <w:rPr>
                                <w:i/>
                              </w:rPr>
                              <w:t xml:space="preserve"> gambiae</w:t>
                            </w:r>
                            <w:r>
                              <w:t xml:space="preserve"> s.l. is resistant to pyrethroids and DDT, but susceptible to carbamates; no tests with organophosphates have been conducted in IRS districts</w:t>
                            </w:r>
                          </w:p>
                          <w:p w14:paraId="018BB24B" w14:textId="53838073" w:rsidR="00AC6C70" w:rsidRDefault="00AC6C70" w:rsidP="00266379">
                            <w:pPr>
                              <w:pStyle w:val="ListParagraph"/>
                              <w:numPr>
                                <w:ilvl w:val="0"/>
                                <w:numId w:val="3"/>
                              </w:numPr>
                            </w:pPr>
                            <w:r>
                              <w:t>Similarly, for the non-IRS districts tested in 2009, pyrethroid and DDT resistance has been seen, but there is susceptibility to carbamates and organophosphates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35" type="#_x0000_t202" style="position:absolute;left:0;text-align:left;margin-left:-6.75pt;margin-top:38.2pt;width:498.95pt;height:11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" fillcolor="white [3201]" strokecolor="#4f81bd [3204]" strokeweight="2pt">
                <v:textbox>
                  <w:txbxContent>
                    <w:p w14:paraId="484EEB56" w14:textId="77777777" w:rsidR="00AC6C70" w:rsidRPr="007C5994" w:rsidRDefault="00AC6C70" w:rsidP="00266379">
                      <w:pPr>
                        <w:rPr>
                          <w:b/>
                        </w:rPr>
                      </w:pPr>
                      <w:r>
                        <w:rPr>
                          <w:b/>
                        </w:rPr>
                        <w:t>CONCLUSIONS:</w:t>
                      </w:r>
                    </w:p>
                    <w:p w14:paraId="223B16D5" w14:textId="67438537" w:rsidR="00AC6C70" w:rsidRDefault="00AC6C70" w:rsidP="00266379">
                      <w:pPr>
                        <w:pStyle w:val="ListParagraph"/>
                        <w:numPr>
                          <w:ilvl w:val="0"/>
                          <w:numId w:val="3"/>
                        </w:numPr>
                      </w:pPr>
                      <w:r>
                        <w:t xml:space="preserve">In the IRS districts, </w:t>
                      </w:r>
                      <w:r w:rsidRPr="005D7044">
                        <w:rPr>
                          <w:i/>
                        </w:rPr>
                        <w:t>An.</w:t>
                      </w:r>
                      <w:r>
                        <w:rPr>
                          <w:i/>
                        </w:rPr>
                        <w:t xml:space="preserve"> gambiae</w:t>
                      </w:r>
                      <w:r>
                        <w:t xml:space="preserve"> s.l. is resistant to pyrethroids and DDT, but susceptible to carbamates; no tests with organophosphates have been conducted in IRS districts</w:t>
                      </w:r>
                    </w:p>
                    <w:p w14:paraId="018BB24B" w14:textId="53838073" w:rsidR="00AC6C70" w:rsidRDefault="00AC6C70" w:rsidP="00266379">
                      <w:pPr>
                        <w:pStyle w:val="ListParagraph"/>
                        <w:numPr>
                          <w:ilvl w:val="0"/>
                          <w:numId w:val="3"/>
                        </w:numPr>
                      </w:pPr>
                      <w:r>
                        <w:t>Similarly, for the non-IRS districts tested in 2009, pyrethroid and DDT resistance has been seen, but there is susceptibility to carbamates and organophosphates</w:t>
                      </w:r>
                    </w:p>
                  </w:txbxContent>
                </v:textbox>
              </v:shape>
            </w:pict>
          </mc:Fallback>
        </mc:AlternateContent>
      </w:r>
      <w:r w:rsidR="00594B08">
        <w:rPr>
          <w:b/>
          <w:sz w:val="28"/>
          <w:szCs w:val="28"/>
          <w:u w:val="single"/>
        </w:rPr>
        <w:br w:type="page"/>
      </w:r>
    </w:p>
    <w:tbl>
      <w:tblPr>
        <w:tblW w:w="9760" w:type="dxa"/>
        <w:tblInd w:w="93" w:type="dxa"/>
        <w:tblLook w:val="04A0" w:firstRow="1" w:lastRow="0" w:firstColumn="1" w:lastColumn="0" w:noHBand="0" w:noVBand="1"/>
      </w:tblPr>
      <w:tblGrid>
        <w:gridCol w:w="1361"/>
        <w:gridCol w:w="700"/>
        <w:gridCol w:w="700"/>
        <w:gridCol w:w="700"/>
        <w:gridCol w:w="700"/>
        <w:gridCol w:w="700"/>
        <w:gridCol w:w="700"/>
        <w:gridCol w:w="700"/>
        <w:gridCol w:w="700"/>
        <w:gridCol w:w="700"/>
        <w:gridCol w:w="700"/>
        <w:gridCol w:w="700"/>
        <w:gridCol w:w="700"/>
      </w:tblGrid>
      <w:tr w:rsidR="00EA2DE0" w:rsidRPr="00EA2DE0" w14:paraId="45ACB75E" w14:textId="77777777" w:rsidTr="00EA2DE0">
        <w:trPr>
          <w:trHeight w:val="300"/>
        </w:trPr>
        <w:tc>
          <w:tcPr>
            <w:tcW w:w="1360" w:type="dxa"/>
            <w:tcBorders>
              <w:top w:val="nil"/>
              <w:left w:val="nil"/>
              <w:bottom w:val="nil"/>
              <w:right w:val="nil"/>
            </w:tcBorders>
            <w:shd w:val="clear" w:color="auto" w:fill="auto"/>
            <w:noWrap/>
            <w:vAlign w:val="bottom"/>
            <w:hideMark/>
          </w:tcPr>
          <w:p w14:paraId="0384ABD6"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13C0D05D"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67064C49"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77A977D0"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3B666AF6" w14:textId="77777777" w:rsidR="00EA2DE0" w:rsidRPr="00EA2DE0" w:rsidRDefault="00EA2DE0" w:rsidP="00EA2DE0">
            <w:pPr>
              <w:spacing w:after="0" w:line="240" w:lineRule="auto"/>
              <w:rPr>
                <w:rFonts w:ascii="Calibri" w:eastAsia="Times New Roman" w:hAnsi="Calibri" w:cs="Calibri"/>
                <w:color w:val="000000"/>
              </w:rPr>
            </w:pPr>
          </w:p>
        </w:tc>
        <w:tc>
          <w:tcPr>
            <w:tcW w:w="1400" w:type="dxa"/>
            <w:gridSpan w:val="2"/>
            <w:vMerge w:val="restart"/>
            <w:tcBorders>
              <w:top w:val="nil"/>
              <w:left w:val="nil"/>
              <w:bottom w:val="nil"/>
              <w:right w:val="nil"/>
            </w:tcBorders>
            <w:shd w:val="clear" w:color="auto" w:fill="auto"/>
            <w:vAlign w:val="bottom"/>
            <w:hideMark/>
          </w:tcPr>
          <w:p w14:paraId="632237B5"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Lambda-cyhalothrin  .05%</w:t>
            </w:r>
          </w:p>
        </w:tc>
        <w:tc>
          <w:tcPr>
            <w:tcW w:w="700" w:type="dxa"/>
            <w:tcBorders>
              <w:top w:val="nil"/>
              <w:left w:val="nil"/>
              <w:bottom w:val="nil"/>
              <w:right w:val="nil"/>
            </w:tcBorders>
            <w:shd w:val="clear" w:color="auto" w:fill="auto"/>
            <w:noWrap/>
            <w:vAlign w:val="bottom"/>
            <w:hideMark/>
          </w:tcPr>
          <w:p w14:paraId="32BFFA83"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09FA52AD"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63427D94"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08D88297"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75169CF0"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7F8FAB54" w14:textId="77777777" w:rsidR="00EA2DE0" w:rsidRPr="00EA2DE0" w:rsidRDefault="00EA2DE0" w:rsidP="00EA2DE0">
            <w:pPr>
              <w:spacing w:after="0" w:line="240" w:lineRule="auto"/>
              <w:rPr>
                <w:rFonts w:ascii="Calibri" w:eastAsia="Times New Roman" w:hAnsi="Calibri" w:cs="Calibri"/>
                <w:color w:val="000000"/>
              </w:rPr>
            </w:pPr>
          </w:p>
        </w:tc>
      </w:tr>
      <w:tr w:rsidR="00EA2DE0" w:rsidRPr="00EA2DE0" w14:paraId="50FFB99E" w14:textId="77777777" w:rsidTr="00EA2DE0">
        <w:trPr>
          <w:trHeight w:val="555"/>
        </w:trPr>
        <w:tc>
          <w:tcPr>
            <w:tcW w:w="1360" w:type="dxa"/>
            <w:tcBorders>
              <w:top w:val="nil"/>
              <w:left w:val="nil"/>
              <w:bottom w:val="nil"/>
              <w:right w:val="nil"/>
            </w:tcBorders>
            <w:shd w:val="clear" w:color="auto" w:fill="auto"/>
            <w:noWrap/>
            <w:vAlign w:val="bottom"/>
            <w:hideMark/>
          </w:tcPr>
          <w:p w14:paraId="0E0362C0" w14:textId="77777777" w:rsidR="00EA2DE0" w:rsidRPr="00EA2DE0" w:rsidRDefault="00EA2DE0" w:rsidP="00EA2DE0">
            <w:pPr>
              <w:spacing w:after="0" w:line="240" w:lineRule="auto"/>
              <w:rPr>
                <w:rFonts w:ascii="Calibri" w:eastAsia="Times New Roman" w:hAnsi="Calibri" w:cs="Calibri"/>
                <w:color w:val="000000"/>
              </w:rPr>
            </w:pPr>
          </w:p>
        </w:tc>
        <w:tc>
          <w:tcPr>
            <w:tcW w:w="1400" w:type="dxa"/>
            <w:gridSpan w:val="2"/>
            <w:tcBorders>
              <w:top w:val="nil"/>
              <w:left w:val="single" w:sz="4" w:space="0" w:color="auto"/>
              <w:bottom w:val="nil"/>
              <w:right w:val="single" w:sz="4" w:space="0" w:color="000000"/>
            </w:tcBorders>
            <w:shd w:val="clear" w:color="auto" w:fill="auto"/>
            <w:vAlign w:val="bottom"/>
            <w:hideMark/>
          </w:tcPr>
          <w:p w14:paraId="32F00BCF"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Deltamethrin .05%</w:t>
            </w:r>
          </w:p>
        </w:tc>
        <w:tc>
          <w:tcPr>
            <w:tcW w:w="1400" w:type="dxa"/>
            <w:gridSpan w:val="2"/>
            <w:tcBorders>
              <w:top w:val="nil"/>
              <w:left w:val="nil"/>
              <w:bottom w:val="nil"/>
              <w:right w:val="single" w:sz="4" w:space="0" w:color="000000"/>
            </w:tcBorders>
            <w:shd w:val="clear" w:color="auto" w:fill="auto"/>
            <w:vAlign w:val="bottom"/>
            <w:hideMark/>
          </w:tcPr>
          <w:p w14:paraId="3E01D68C"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Permethrin .75%</w:t>
            </w:r>
          </w:p>
        </w:tc>
        <w:tc>
          <w:tcPr>
            <w:tcW w:w="1400" w:type="dxa"/>
            <w:gridSpan w:val="2"/>
            <w:vMerge/>
            <w:tcBorders>
              <w:top w:val="nil"/>
              <w:left w:val="nil"/>
              <w:bottom w:val="nil"/>
              <w:right w:val="nil"/>
            </w:tcBorders>
            <w:vAlign w:val="center"/>
            <w:hideMark/>
          </w:tcPr>
          <w:p w14:paraId="6790843C" w14:textId="77777777" w:rsidR="00EA2DE0" w:rsidRPr="00EA2DE0" w:rsidRDefault="00EA2DE0" w:rsidP="00EA2DE0">
            <w:pPr>
              <w:spacing w:after="0" w:line="240" w:lineRule="auto"/>
              <w:rPr>
                <w:rFonts w:ascii="Calibri" w:eastAsia="Times New Roman" w:hAnsi="Calibri" w:cs="Calibri"/>
                <w:color w:val="000000"/>
                <w:sz w:val="20"/>
                <w:szCs w:val="20"/>
              </w:rPr>
            </w:pPr>
          </w:p>
        </w:tc>
        <w:tc>
          <w:tcPr>
            <w:tcW w:w="1400" w:type="dxa"/>
            <w:gridSpan w:val="2"/>
            <w:tcBorders>
              <w:top w:val="nil"/>
              <w:left w:val="single" w:sz="4" w:space="0" w:color="auto"/>
              <w:bottom w:val="nil"/>
              <w:right w:val="nil"/>
            </w:tcBorders>
            <w:shd w:val="clear" w:color="auto" w:fill="auto"/>
            <w:vAlign w:val="bottom"/>
            <w:hideMark/>
          </w:tcPr>
          <w:p w14:paraId="2E2DE7A9"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DDT 4%</w:t>
            </w:r>
          </w:p>
        </w:tc>
        <w:tc>
          <w:tcPr>
            <w:tcW w:w="1400" w:type="dxa"/>
            <w:gridSpan w:val="2"/>
            <w:tcBorders>
              <w:top w:val="nil"/>
              <w:left w:val="single" w:sz="4" w:space="0" w:color="auto"/>
              <w:bottom w:val="nil"/>
              <w:right w:val="single" w:sz="4" w:space="0" w:color="000000"/>
            </w:tcBorders>
            <w:shd w:val="clear" w:color="auto" w:fill="auto"/>
            <w:vAlign w:val="bottom"/>
            <w:hideMark/>
          </w:tcPr>
          <w:p w14:paraId="321D0D85"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Bendiocarb .1%</w:t>
            </w:r>
          </w:p>
        </w:tc>
        <w:tc>
          <w:tcPr>
            <w:tcW w:w="1400" w:type="dxa"/>
            <w:gridSpan w:val="2"/>
            <w:tcBorders>
              <w:top w:val="nil"/>
              <w:left w:val="nil"/>
              <w:bottom w:val="nil"/>
              <w:right w:val="nil"/>
            </w:tcBorders>
            <w:shd w:val="clear" w:color="auto" w:fill="auto"/>
            <w:vAlign w:val="bottom"/>
            <w:hideMark/>
          </w:tcPr>
          <w:p w14:paraId="1F9C79F7"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Fenitrothion</w:t>
            </w:r>
          </w:p>
        </w:tc>
      </w:tr>
      <w:tr w:rsidR="00EA2DE0" w:rsidRPr="00EA2DE0" w14:paraId="027E590E" w14:textId="77777777" w:rsidTr="00EA2DE0">
        <w:trPr>
          <w:trHeight w:val="300"/>
        </w:trPr>
        <w:tc>
          <w:tcPr>
            <w:tcW w:w="1360" w:type="dxa"/>
            <w:tcBorders>
              <w:top w:val="nil"/>
              <w:left w:val="nil"/>
              <w:bottom w:val="nil"/>
              <w:right w:val="nil"/>
            </w:tcBorders>
            <w:shd w:val="clear" w:color="auto" w:fill="auto"/>
            <w:noWrap/>
            <w:vAlign w:val="bottom"/>
            <w:hideMark/>
          </w:tcPr>
          <w:p w14:paraId="7D80C7C6"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single" w:sz="4" w:space="0" w:color="auto"/>
              <w:bottom w:val="single" w:sz="4" w:space="0" w:color="auto"/>
              <w:right w:val="nil"/>
            </w:tcBorders>
            <w:shd w:val="clear" w:color="auto" w:fill="auto"/>
            <w:vAlign w:val="bottom"/>
            <w:hideMark/>
          </w:tcPr>
          <w:p w14:paraId="507CEDEA"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2009</w:t>
            </w:r>
          </w:p>
        </w:tc>
        <w:tc>
          <w:tcPr>
            <w:tcW w:w="700" w:type="dxa"/>
            <w:tcBorders>
              <w:top w:val="nil"/>
              <w:left w:val="nil"/>
              <w:bottom w:val="single" w:sz="4" w:space="0" w:color="auto"/>
              <w:right w:val="single" w:sz="4" w:space="0" w:color="auto"/>
            </w:tcBorders>
            <w:shd w:val="clear" w:color="auto" w:fill="auto"/>
            <w:vAlign w:val="bottom"/>
            <w:hideMark/>
          </w:tcPr>
          <w:p w14:paraId="63C014EE"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2010</w:t>
            </w:r>
          </w:p>
        </w:tc>
        <w:tc>
          <w:tcPr>
            <w:tcW w:w="700" w:type="dxa"/>
            <w:tcBorders>
              <w:top w:val="nil"/>
              <w:left w:val="nil"/>
              <w:bottom w:val="single" w:sz="4" w:space="0" w:color="auto"/>
              <w:right w:val="nil"/>
            </w:tcBorders>
            <w:shd w:val="clear" w:color="auto" w:fill="auto"/>
            <w:vAlign w:val="bottom"/>
            <w:hideMark/>
          </w:tcPr>
          <w:p w14:paraId="5AEFD004"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2009</w:t>
            </w:r>
          </w:p>
        </w:tc>
        <w:tc>
          <w:tcPr>
            <w:tcW w:w="700" w:type="dxa"/>
            <w:tcBorders>
              <w:top w:val="nil"/>
              <w:left w:val="nil"/>
              <w:bottom w:val="single" w:sz="4" w:space="0" w:color="auto"/>
              <w:right w:val="nil"/>
            </w:tcBorders>
            <w:shd w:val="clear" w:color="auto" w:fill="auto"/>
            <w:vAlign w:val="bottom"/>
            <w:hideMark/>
          </w:tcPr>
          <w:p w14:paraId="3D0C1653"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2010</w:t>
            </w:r>
          </w:p>
        </w:tc>
        <w:tc>
          <w:tcPr>
            <w:tcW w:w="700" w:type="dxa"/>
            <w:tcBorders>
              <w:top w:val="nil"/>
              <w:left w:val="single" w:sz="4" w:space="0" w:color="auto"/>
              <w:bottom w:val="single" w:sz="4" w:space="0" w:color="auto"/>
              <w:right w:val="nil"/>
            </w:tcBorders>
            <w:shd w:val="clear" w:color="auto" w:fill="auto"/>
            <w:vAlign w:val="bottom"/>
            <w:hideMark/>
          </w:tcPr>
          <w:p w14:paraId="13C14512"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2009</w:t>
            </w:r>
          </w:p>
        </w:tc>
        <w:tc>
          <w:tcPr>
            <w:tcW w:w="700" w:type="dxa"/>
            <w:tcBorders>
              <w:top w:val="nil"/>
              <w:left w:val="nil"/>
              <w:bottom w:val="single" w:sz="4" w:space="0" w:color="auto"/>
              <w:right w:val="nil"/>
            </w:tcBorders>
            <w:shd w:val="clear" w:color="auto" w:fill="auto"/>
            <w:vAlign w:val="bottom"/>
            <w:hideMark/>
          </w:tcPr>
          <w:p w14:paraId="788391FC"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2010</w:t>
            </w:r>
          </w:p>
        </w:tc>
        <w:tc>
          <w:tcPr>
            <w:tcW w:w="700" w:type="dxa"/>
            <w:tcBorders>
              <w:top w:val="nil"/>
              <w:left w:val="single" w:sz="4" w:space="0" w:color="auto"/>
              <w:bottom w:val="single" w:sz="4" w:space="0" w:color="auto"/>
              <w:right w:val="nil"/>
            </w:tcBorders>
            <w:shd w:val="clear" w:color="auto" w:fill="auto"/>
            <w:vAlign w:val="bottom"/>
            <w:hideMark/>
          </w:tcPr>
          <w:p w14:paraId="6A847791"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2009</w:t>
            </w:r>
          </w:p>
        </w:tc>
        <w:tc>
          <w:tcPr>
            <w:tcW w:w="700" w:type="dxa"/>
            <w:tcBorders>
              <w:top w:val="nil"/>
              <w:left w:val="nil"/>
              <w:bottom w:val="single" w:sz="4" w:space="0" w:color="auto"/>
              <w:right w:val="nil"/>
            </w:tcBorders>
            <w:shd w:val="clear" w:color="auto" w:fill="auto"/>
            <w:vAlign w:val="bottom"/>
            <w:hideMark/>
          </w:tcPr>
          <w:p w14:paraId="76EBDBA6"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2010</w:t>
            </w:r>
          </w:p>
        </w:tc>
        <w:tc>
          <w:tcPr>
            <w:tcW w:w="700" w:type="dxa"/>
            <w:tcBorders>
              <w:top w:val="nil"/>
              <w:left w:val="single" w:sz="4" w:space="0" w:color="auto"/>
              <w:bottom w:val="single" w:sz="4" w:space="0" w:color="auto"/>
              <w:right w:val="nil"/>
            </w:tcBorders>
            <w:shd w:val="clear" w:color="auto" w:fill="auto"/>
            <w:vAlign w:val="bottom"/>
            <w:hideMark/>
          </w:tcPr>
          <w:p w14:paraId="515677AC"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2009</w:t>
            </w:r>
          </w:p>
        </w:tc>
        <w:tc>
          <w:tcPr>
            <w:tcW w:w="700" w:type="dxa"/>
            <w:tcBorders>
              <w:top w:val="nil"/>
              <w:left w:val="nil"/>
              <w:bottom w:val="single" w:sz="4" w:space="0" w:color="auto"/>
              <w:right w:val="nil"/>
            </w:tcBorders>
            <w:shd w:val="clear" w:color="auto" w:fill="auto"/>
            <w:vAlign w:val="bottom"/>
            <w:hideMark/>
          </w:tcPr>
          <w:p w14:paraId="7D39F1CC"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2010</w:t>
            </w:r>
          </w:p>
        </w:tc>
        <w:tc>
          <w:tcPr>
            <w:tcW w:w="700" w:type="dxa"/>
            <w:tcBorders>
              <w:top w:val="nil"/>
              <w:left w:val="single" w:sz="4" w:space="0" w:color="auto"/>
              <w:bottom w:val="single" w:sz="4" w:space="0" w:color="auto"/>
              <w:right w:val="nil"/>
            </w:tcBorders>
            <w:shd w:val="clear" w:color="auto" w:fill="auto"/>
            <w:vAlign w:val="bottom"/>
            <w:hideMark/>
          </w:tcPr>
          <w:p w14:paraId="32FE2A07"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2009</w:t>
            </w:r>
          </w:p>
        </w:tc>
        <w:tc>
          <w:tcPr>
            <w:tcW w:w="700" w:type="dxa"/>
            <w:tcBorders>
              <w:top w:val="nil"/>
              <w:left w:val="nil"/>
              <w:bottom w:val="single" w:sz="4" w:space="0" w:color="auto"/>
              <w:right w:val="nil"/>
            </w:tcBorders>
            <w:shd w:val="clear" w:color="auto" w:fill="auto"/>
            <w:vAlign w:val="bottom"/>
            <w:hideMark/>
          </w:tcPr>
          <w:p w14:paraId="5B9F1F3D" w14:textId="77777777" w:rsidR="00EA2DE0" w:rsidRPr="00EA2DE0" w:rsidRDefault="00EA2DE0" w:rsidP="00EA2DE0">
            <w:pPr>
              <w:spacing w:after="0" w:line="240" w:lineRule="auto"/>
              <w:jc w:val="center"/>
              <w:rPr>
                <w:rFonts w:ascii="Calibri" w:eastAsia="Times New Roman" w:hAnsi="Calibri" w:cs="Calibri"/>
                <w:color w:val="000000"/>
                <w:sz w:val="20"/>
                <w:szCs w:val="20"/>
              </w:rPr>
            </w:pPr>
            <w:r w:rsidRPr="00EA2DE0">
              <w:rPr>
                <w:rFonts w:ascii="Calibri" w:eastAsia="Times New Roman" w:hAnsi="Calibri" w:cs="Calibri"/>
                <w:color w:val="000000"/>
                <w:sz w:val="20"/>
                <w:szCs w:val="20"/>
              </w:rPr>
              <w:t>2010</w:t>
            </w:r>
          </w:p>
        </w:tc>
      </w:tr>
      <w:tr w:rsidR="00EA2DE0" w:rsidRPr="00EA2DE0" w14:paraId="5274E379" w14:textId="77777777" w:rsidTr="00EA2DE0">
        <w:trPr>
          <w:trHeight w:val="600"/>
        </w:trPr>
        <w:tc>
          <w:tcPr>
            <w:tcW w:w="1360" w:type="dxa"/>
            <w:tcBorders>
              <w:top w:val="nil"/>
              <w:left w:val="nil"/>
              <w:bottom w:val="nil"/>
              <w:right w:val="nil"/>
            </w:tcBorders>
            <w:shd w:val="clear" w:color="000000" w:fill="DAEEF3"/>
            <w:noWrap/>
            <w:vAlign w:val="bottom"/>
            <w:hideMark/>
          </w:tcPr>
          <w:p w14:paraId="442B2529"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Koulikoro</w:t>
            </w:r>
          </w:p>
        </w:tc>
        <w:tc>
          <w:tcPr>
            <w:tcW w:w="700" w:type="dxa"/>
            <w:tcBorders>
              <w:top w:val="nil"/>
              <w:left w:val="single" w:sz="4" w:space="0" w:color="auto"/>
              <w:bottom w:val="nil"/>
              <w:right w:val="nil"/>
            </w:tcBorders>
            <w:shd w:val="clear" w:color="auto" w:fill="auto"/>
            <w:vAlign w:val="center"/>
            <w:hideMark/>
          </w:tcPr>
          <w:p w14:paraId="463D5CC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3B1D28B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50 (300)</w:t>
            </w:r>
          </w:p>
        </w:tc>
        <w:tc>
          <w:tcPr>
            <w:tcW w:w="700" w:type="dxa"/>
            <w:tcBorders>
              <w:top w:val="nil"/>
              <w:left w:val="nil"/>
              <w:bottom w:val="nil"/>
              <w:right w:val="nil"/>
            </w:tcBorders>
            <w:shd w:val="clear" w:color="auto" w:fill="auto"/>
            <w:vAlign w:val="center"/>
            <w:hideMark/>
          </w:tcPr>
          <w:p w14:paraId="68AEE57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auto" w:fill="auto"/>
            <w:vAlign w:val="center"/>
            <w:hideMark/>
          </w:tcPr>
          <w:p w14:paraId="18A5036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0D80811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FF99"/>
            <w:vAlign w:val="center"/>
            <w:hideMark/>
          </w:tcPr>
          <w:p w14:paraId="15E49D0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82 (200)</w:t>
            </w:r>
          </w:p>
        </w:tc>
        <w:tc>
          <w:tcPr>
            <w:tcW w:w="700" w:type="dxa"/>
            <w:tcBorders>
              <w:top w:val="nil"/>
              <w:left w:val="nil"/>
              <w:bottom w:val="nil"/>
              <w:right w:val="nil"/>
            </w:tcBorders>
            <w:shd w:val="clear" w:color="auto" w:fill="auto"/>
            <w:vAlign w:val="center"/>
            <w:hideMark/>
          </w:tcPr>
          <w:p w14:paraId="7E6806C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77D9E5B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40 (100)</w:t>
            </w:r>
          </w:p>
        </w:tc>
        <w:tc>
          <w:tcPr>
            <w:tcW w:w="700" w:type="dxa"/>
            <w:tcBorders>
              <w:top w:val="nil"/>
              <w:left w:val="nil"/>
              <w:bottom w:val="nil"/>
              <w:right w:val="nil"/>
            </w:tcBorders>
            <w:shd w:val="clear" w:color="auto" w:fill="auto"/>
            <w:vAlign w:val="center"/>
            <w:hideMark/>
          </w:tcPr>
          <w:p w14:paraId="7D4DEE3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C4D79B"/>
            <w:vAlign w:val="center"/>
            <w:hideMark/>
          </w:tcPr>
          <w:p w14:paraId="31B8033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 (200)</w:t>
            </w:r>
          </w:p>
        </w:tc>
        <w:tc>
          <w:tcPr>
            <w:tcW w:w="700" w:type="dxa"/>
            <w:tcBorders>
              <w:top w:val="nil"/>
              <w:left w:val="nil"/>
              <w:bottom w:val="nil"/>
              <w:right w:val="nil"/>
            </w:tcBorders>
            <w:shd w:val="clear" w:color="auto" w:fill="auto"/>
            <w:vAlign w:val="center"/>
            <w:hideMark/>
          </w:tcPr>
          <w:p w14:paraId="7B5FB24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214796E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06B986D0" w14:textId="77777777" w:rsidTr="00EA2DE0">
        <w:trPr>
          <w:trHeight w:val="600"/>
        </w:trPr>
        <w:tc>
          <w:tcPr>
            <w:tcW w:w="1360" w:type="dxa"/>
            <w:tcBorders>
              <w:top w:val="nil"/>
              <w:left w:val="nil"/>
              <w:bottom w:val="nil"/>
              <w:right w:val="nil"/>
            </w:tcBorders>
            <w:shd w:val="clear" w:color="000000" w:fill="DAEEF3"/>
            <w:noWrap/>
            <w:vAlign w:val="bottom"/>
            <w:hideMark/>
          </w:tcPr>
          <w:p w14:paraId="694784B4"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Bla</w:t>
            </w:r>
          </w:p>
        </w:tc>
        <w:tc>
          <w:tcPr>
            <w:tcW w:w="700" w:type="dxa"/>
            <w:tcBorders>
              <w:top w:val="nil"/>
              <w:left w:val="single" w:sz="4" w:space="0" w:color="auto"/>
              <w:bottom w:val="nil"/>
              <w:right w:val="nil"/>
            </w:tcBorders>
            <w:shd w:val="clear" w:color="auto" w:fill="auto"/>
            <w:vAlign w:val="center"/>
            <w:hideMark/>
          </w:tcPr>
          <w:p w14:paraId="77BACED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549F26EA"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68.5 (400)</w:t>
            </w:r>
          </w:p>
        </w:tc>
        <w:tc>
          <w:tcPr>
            <w:tcW w:w="700" w:type="dxa"/>
            <w:tcBorders>
              <w:top w:val="nil"/>
              <w:left w:val="nil"/>
              <w:bottom w:val="nil"/>
              <w:right w:val="nil"/>
            </w:tcBorders>
            <w:shd w:val="clear" w:color="auto" w:fill="auto"/>
            <w:vAlign w:val="center"/>
            <w:hideMark/>
          </w:tcPr>
          <w:p w14:paraId="78A4BA0B"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auto" w:fill="auto"/>
            <w:vAlign w:val="center"/>
            <w:hideMark/>
          </w:tcPr>
          <w:p w14:paraId="62822C6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36EF828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1D6E631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68 (100)</w:t>
            </w:r>
          </w:p>
        </w:tc>
        <w:tc>
          <w:tcPr>
            <w:tcW w:w="700" w:type="dxa"/>
            <w:tcBorders>
              <w:top w:val="nil"/>
              <w:left w:val="nil"/>
              <w:bottom w:val="nil"/>
              <w:right w:val="nil"/>
            </w:tcBorders>
            <w:shd w:val="clear" w:color="auto" w:fill="auto"/>
            <w:vAlign w:val="center"/>
            <w:hideMark/>
          </w:tcPr>
          <w:p w14:paraId="2EDBFCC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auto" w:fill="auto"/>
            <w:vAlign w:val="center"/>
            <w:hideMark/>
          </w:tcPr>
          <w:p w14:paraId="487CA06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702267E8"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FF99"/>
            <w:vAlign w:val="center"/>
            <w:hideMark/>
          </w:tcPr>
          <w:p w14:paraId="72F91CF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97 (200)</w:t>
            </w:r>
          </w:p>
        </w:tc>
        <w:tc>
          <w:tcPr>
            <w:tcW w:w="700" w:type="dxa"/>
            <w:tcBorders>
              <w:top w:val="nil"/>
              <w:left w:val="nil"/>
              <w:bottom w:val="nil"/>
              <w:right w:val="nil"/>
            </w:tcBorders>
            <w:shd w:val="clear" w:color="auto" w:fill="auto"/>
            <w:vAlign w:val="center"/>
            <w:hideMark/>
          </w:tcPr>
          <w:p w14:paraId="59D979A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071D365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38BA94AC" w14:textId="77777777" w:rsidTr="00EA2DE0">
        <w:trPr>
          <w:trHeight w:val="600"/>
        </w:trPr>
        <w:tc>
          <w:tcPr>
            <w:tcW w:w="1360" w:type="dxa"/>
            <w:tcBorders>
              <w:top w:val="nil"/>
              <w:left w:val="nil"/>
              <w:bottom w:val="nil"/>
              <w:right w:val="nil"/>
            </w:tcBorders>
            <w:shd w:val="clear" w:color="000000" w:fill="DAEEF3"/>
            <w:noWrap/>
            <w:vAlign w:val="bottom"/>
            <w:hideMark/>
          </w:tcPr>
          <w:p w14:paraId="167594AF" w14:textId="3D8051B7" w:rsidR="00EA2DE0" w:rsidRPr="00EA2DE0" w:rsidRDefault="004D5A71" w:rsidP="00EA2DE0">
            <w:pPr>
              <w:spacing w:after="0" w:line="240" w:lineRule="auto"/>
              <w:rPr>
                <w:rFonts w:ascii="Calibri" w:eastAsia="Times New Roman" w:hAnsi="Calibri" w:cs="Calibri"/>
                <w:color w:val="000000"/>
              </w:rPr>
            </w:pPr>
            <w:r>
              <w:rPr>
                <w:rFonts w:ascii="Calibri" w:eastAsia="Times New Roman" w:hAnsi="Calibri" w:cs="Calibri"/>
                <w:color w:val="000000"/>
              </w:rPr>
              <w:t>Bara</w:t>
            </w:r>
            <w:r w:rsidR="00EA2DE0" w:rsidRPr="00EA2DE0">
              <w:rPr>
                <w:rFonts w:ascii="Calibri" w:eastAsia="Times New Roman" w:hAnsi="Calibri" w:cs="Calibri"/>
                <w:color w:val="000000"/>
              </w:rPr>
              <w:t>oueli</w:t>
            </w:r>
          </w:p>
        </w:tc>
        <w:tc>
          <w:tcPr>
            <w:tcW w:w="700" w:type="dxa"/>
            <w:tcBorders>
              <w:top w:val="nil"/>
              <w:left w:val="single" w:sz="4" w:space="0" w:color="auto"/>
              <w:bottom w:val="nil"/>
              <w:right w:val="nil"/>
            </w:tcBorders>
            <w:shd w:val="clear" w:color="auto" w:fill="auto"/>
            <w:vAlign w:val="center"/>
            <w:hideMark/>
          </w:tcPr>
          <w:p w14:paraId="37D5BD1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1DC4DC9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61 (300)</w:t>
            </w:r>
          </w:p>
        </w:tc>
        <w:tc>
          <w:tcPr>
            <w:tcW w:w="700" w:type="dxa"/>
            <w:tcBorders>
              <w:top w:val="nil"/>
              <w:left w:val="nil"/>
              <w:bottom w:val="nil"/>
              <w:right w:val="nil"/>
            </w:tcBorders>
            <w:shd w:val="clear" w:color="auto" w:fill="auto"/>
            <w:vAlign w:val="center"/>
            <w:hideMark/>
          </w:tcPr>
          <w:p w14:paraId="244EC17B"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7C61497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79 (300)</w:t>
            </w:r>
          </w:p>
        </w:tc>
        <w:tc>
          <w:tcPr>
            <w:tcW w:w="700" w:type="dxa"/>
            <w:tcBorders>
              <w:top w:val="nil"/>
              <w:left w:val="nil"/>
              <w:bottom w:val="nil"/>
              <w:right w:val="nil"/>
            </w:tcBorders>
            <w:shd w:val="clear" w:color="auto" w:fill="auto"/>
            <w:vAlign w:val="center"/>
            <w:hideMark/>
          </w:tcPr>
          <w:p w14:paraId="3B4D87B8"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285C7DFB"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56 (300)</w:t>
            </w:r>
          </w:p>
        </w:tc>
        <w:tc>
          <w:tcPr>
            <w:tcW w:w="700" w:type="dxa"/>
            <w:tcBorders>
              <w:top w:val="nil"/>
              <w:left w:val="nil"/>
              <w:bottom w:val="nil"/>
              <w:right w:val="nil"/>
            </w:tcBorders>
            <w:shd w:val="clear" w:color="auto" w:fill="auto"/>
            <w:vAlign w:val="center"/>
            <w:hideMark/>
          </w:tcPr>
          <w:p w14:paraId="7F59BB6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FF9999"/>
            <w:vAlign w:val="center"/>
            <w:hideMark/>
          </w:tcPr>
          <w:p w14:paraId="30767718"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62 (300)</w:t>
            </w:r>
          </w:p>
        </w:tc>
        <w:tc>
          <w:tcPr>
            <w:tcW w:w="700" w:type="dxa"/>
            <w:tcBorders>
              <w:top w:val="nil"/>
              <w:left w:val="nil"/>
              <w:bottom w:val="nil"/>
              <w:right w:val="nil"/>
            </w:tcBorders>
            <w:shd w:val="clear" w:color="auto" w:fill="auto"/>
            <w:vAlign w:val="center"/>
            <w:hideMark/>
          </w:tcPr>
          <w:p w14:paraId="4BC39B2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single" w:sz="4" w:space="0" w:color="auto"/>
            </w:tcBorders>
            <w:shd w:val="clear" w:color="000000" w:fill="C4D79B"/>
            <w:vAlign w:val="center"/>
            <w:hideMark/>
          </w:tcPr>
          <w:p w14:paraId="2A22F87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(300)</w:t>
            </w:r>
          </w:p>
        </w:tc>
        <w:tc>
          <w:tcPr>
            <w:tcW w:w="700" w:type="dxa"/>
            <w:tcBorders>
              <w:top w:val="nil"/>
              <w:left w:val="nil"/>
              <w:bottom w:val="nil"/>
              <w:right w:val="nil"/>
            </w:tcBorders>
            <w:shd w:val="clear" w:color="auto" w:fill="auto"/>
            <w:vAlign w:val="center"/>
            <w:hideMark/>
          </w:tcPr>
          <w:p w14:paraId="1AA1A40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461F458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5DD34272" w14:textId="77777777" w:rsidTr="00EA2DE0">
        <w:trPr>
          <w:trHeight w:val="600"/>
        </w:trPr>
        <w:tc>
          <w:tcPr>
            <w:tcW w:w="1360" w:type="dxa"/>
            <w:tcBorders>
              <w:top w:val="nil"/>
              <w:left w:val="nil"/>
              <w:bottom w:val="nil"/>
              <w:right w:val="nil"/>
            </w:tcBorders>
            <w:shd w:val="clear" w:color="auto" w:fill="auto"/>
            <w:noWrap/>
            <w:vAlign w:val="bottom"/>
            <w:hideMark/>
          </w:tcPr>
          <w:p w14:paraId="68E65B68"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Bamako</w:t>
            </w:r>
          </w:p>
        </w:tc>
        <w:tc>
          <w:tcPr>
            <w:tcW w:w="700" w:type="dxa"/>
            <w:tcBorders>
              <w:top w:val="nil"/>
              <w:left w:val="single" w:sz="4" w:space="0" w:color="auto"/>
              <w:bottom w:val="nil"/>
              <w:right w:val="nil"/>
            </w:tcBorders>
            <w:shd w:val="clear" w:color="000000" w:fill="FFFF99"/>
            <w:vAlign w:val="center"/>
            <w:hideMark/>
          </w:tcPr>
          <w:p w14:paraId="684D853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80 (100)</w:t>
            </w:r>
          </w:p>
        </w:tc>
        <w:tc>
          <w:tcPr>
            <w:tcW w:w="700" w:type="dxa"/>
            <w:tcBorders>
              <w:top w:val="nil"/>
              <w:left w:val="nil"/>
              <w:bottom w:val="nil"/>
              <w:right w:val="single" w:sz="4" w:space="0" w:color="auto"/>
            </w:tcBorders>
            <w:shd w:val="clear" w:color="auto" w:fill="auto"/>
            <w:vAlign w:val="center"/>
            <w:hideMark/>
          </w:tcPr>
          <w:p w14:paraId="00FC600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6CFDC11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75 (100)</w:t>
            </w:r>
          </w:p>
        </w:tc>
        <w:tc>
          <w:tcPr>
            <w:tcW w:w="700" w:type="dxa"/>
            <w:tcBorders>
              <w:top w:val="nil"/>
              <w:left w:val="nil"/>
              <w:bottom w:val="nil"/>
              <w:right w:val="single" w:sz="4" w:space="0" w:color="auto"/>
            </w:tcBorders>
            <w:shd w:val="clear" w:color="auto" w:fill="auto"/>
            <w:vAlign w:val="center"/>
            <w:hideMark/>
          </w:tcPr>
          <w:p w14:paraId="5DE57E8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4834BB8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80 (100)</w:t>
            </w:r>
          </w:p>
        </w:tc>
        <w:tc>
          <w:tcPr>
            <w:tcW w:w="700" w:type="dxa"/>
            <w:tcBorders>
              <w:top w:val="nil"/>
              <w:left w:val="nil"/>
              <w:bottom w:val="nil"/>
              <w:right w:val="single" w:sz="4" w:space="0" w:color="auto"/>
            </w:tcBorders>
            <w:shd w:val="clear" w:color="auto" w:fill="auto"/>
            <w:vAlign w:val="center"/>
            <w:hideMark/>
          </w:tcPr>
          <w:p w14:paraId="2A0A9E0E"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745E568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56 (100)</w:t>
            </w:r>
          </w:p>
        </w:tc>
        <w:tc>
          <w:tcPr>
            <w:tcW w:w="700" w:type="dxa"/>
            <w:tcBorders>
              <w:top w:val="nil"/>
              <w:left w:val="nil"/>
              <w:bottom w:val="nil"/>
              <w:right w:val="single" w:sz="4" w:space="0" w:color="auto"/>
            </w:tcBorders>
            <w:shd w:val="clear" w:color="auto" w:fill="auto"/>
            <w:vAlign w:val="center"/>
            <w:hideMark/>
          </w:tcPr>
          <w:p w14:paraId="622A51E8"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0C951B75"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97 (100)</w:t>
            </w:r>
          </w:p>
        </w:tc>
        <w:tc>
          <w:tcPr>
            <w:tcW w:w="700" w:type="dxa"/>
            <w:tcBorders>
              <w:top w:val="nil"/>
              <w:left w:val="nil"/>
              <w:bottom w:val="nil"/>
              <w:right w:val="single" w:sz="4" w:space="0" w:color="auto"/>
            </w:tcBorders>
            <w:shd w:val="clear" w:color="auto" w:fill="auto"/>
            <w:vAlign w:val="center"/>
            <w:hideMark/>
          </w:tcPr>
          <w:p w14:paraId="4F4B19B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0F27576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nil"/>
            </w:tcBorders>
            <w:shd w:val="clear" w:color="auto" w:fill="auto"/>
            <w:vAlign w:val="center"/>
            <w:hideMark/>
          </w:tcPr>
          <w:p w14:paraId="734FF768"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00DD29FD" w14:textId="77777777" w:rsidTr="00EA2DE0">
        <w:trPr>
          <w:trHeight w:val="600"/>
        </w:trPr>
        <w:tc>
          <w:tcPr>
            <w:tcW w:w="1360" w:type="dxa"/>
            <w:tcBorders>
              <w:top w:val="nil"/>
              <w:left w:val="nil"/>
              <w:bottom w:val="nil"/>
              <w:right w:val="nil"/>
            </w:tcBorders>
            <w:shd w:val="clear" w:color="auto" w:fill="auto"/>
            <w:noWrap/>
            <w:vAlign w:val="bottom"/>
            <w:hideMark/>
          </w:tcPr>
          <w:p w14:paraId="0CA8FE63"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Kati</w:t>
            </w:r>
          </w:p>
        </w:tc>
        <w:tc>
          <w:tcPr>
            <w:tcW w:w="700" w:type="dxa"/>
            <w:tcBorders>
              <w:top w:val="nil"/>
              <w:left w:val="single" w:sz="4" w:space="0" w:color="auto"/>
              <w:bottom w:val="nil"/>
              <w:right w:val="nil"/>
            </w:tcBorders>
            <w:shd w:val="clear" w:color="000000" w:fill="FFFF99"/>
            <w:vAlign w:val="center"/>
            <w:hideMark/>
          </w:tcPr>
          <w:p w14:paraId="4A33CFD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97 (200)</w:t>
            </w:r>
          </w:p>
        </w:tc>
        <w:tc>
          <w:tcPr>
            <w:tcW w:w="700" w:type="dxa"/>
            <w:tcBorders>
              <w:top w:val="nil"/>
              <w:left w:val="nil"/>
              <w:bottom w:val="nil"/>
              <w:right w:val="single" w:sz="4" w:space="0" w:color="auto"/>
            </w:tcBorders>
            <w:shd w:val="clear" w:color="auto" w:fill="auto"/>
            <w:vAlign w:val="center"/>
            <w:hideMark/>
          </w:tcPr>
          <w:p w14:paraId="40B8531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7A57EB0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68 (200)</w:t>
            </w:r>
          </w:p>
        </w:tc>
        <w:tc>
          <w:tcPr>
            <w:tcW w:w="700" w:type="dxa"/>
            <w:tcBorders>
              <w:top w:val="nil"/>
              <w:left w:val="nil"/>
              <w:bottom w:val="nil"/>
              <w:right w:val="single" w:sz="4" w:space="0" w:color="auto"/>
            </w:tcBorders>
            <w:shd w:val="clear" w:color="auto" w:fill="auto"/>
            <w:vAlign w:val="center"/>
            <w:hideMark/>
          </w:tcPr>
          <w:p w14:paraId="19E121D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6CDB55D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76.5 (200)</w:t>
            </w:r>
          </w:p>
        </w:tc>
        <w:tc>
          <w:tcPr>
            <w:tcW w:w="700" w:type="dxa"/>
            <w:tcBorders>
              <w:top w:val="nil"/>
              <w:left w:val="nil"/>
              <w:bottom w:val="nil"/>
              <w:right w:val="single" w:sz="4" w:space="0" w:color="auto"/>
            </w:tcBorders>
            <w:shd w:val="clear" w:color="auto" w:fill="auto"/>
            <w:vAlign w:val="center"/>
            <w:hideMark/>
          </w:tcPr>
          <w:p w14:paraId="357A2B0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2AD144F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81.5 (200)</w:t>
            </w:r>
          </w:p>
        </w:tc>
        <w:tc>
          <w:tcPr>
            <w:tcW w:w="700" w:type="dxa"/>
            <w:tcBorders>
              <w:top w:val="nil"/>
              <w:left w:val="nil"/>
              <w:bottom w:val="nil"/>
              <w:right w:val="single" w:sz="4" w:space="0" w:color="auto"/>
            </w:tcBorders>
            <w:shd w:val="clear" w:color="auto" w:fill="auto"/>
            <w:vAlign w:val="center"/>
            <w:hideMark/>
          </w:tcPr>
          <w:p w14:paraId="394EC17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1D61E6DA"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single" w:sz="4" w:space="0" w:color="auto"/>
            </w:tcBorders>
            <w:shd w:val="clear" w:color="auto" w:fill="auto"/>
            <w:vAlign w:val="center"/>
            <w:hideMark/>
          </w:tcPr>
          <w:p w14:paraId="4FE1F82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2AF9205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nil"/>
            </w:tcBorders>
            <w:shd w:val="clear" w:color="auto" w:fill="auto"/>
            <w:vAlign w:val="center"/>
            <w:hideMark/>
          </w:tcPr>
          <w:p w14:paraId="325BA53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7CE5336C" w14:textId="77777777" w:rsidTr="00EA2DE0">
        <w:trPr>
          <w:trHeight w:val="600"/>
        </w:trPr>
        <w:tc>
          <w:tcPr>
            <w:tcW w:w="1360" w:type="dxa"/>
            <w:tcBorders>
              <w:top w:val="nil"/>
              <w:left w:val="nil"/>
              <w:bottom w:val="nil"/>
              <w:right w:val="nil"/>
            </w:tcBorders>
            <w:shd w:val="clear" w:color="auto" w:fill="auto"/>
            <w:noWrap/>
            <w:vAlign w:val="bottom"/>
            <w:hideMark/>
          </w:tcPr>
          <w:p w14:paraId="3FA07294"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Gao</w:t>
            </w:r>
          </w:p>
        </w:tc>
        <w:tc>
          <w:tcPr>
            <w:tcW w:w="700" w:type="dxa"/>
            <w:tcBorders>
              <w:top w:val="nil"/>
              <w:left w:val="single" w:sz="4" w:space="0" w:color="auto"/>
              <w:bottom w:val="nil"/>
              <w:right w:val="nil"/>
            </w:tcBorders>
            <w:shd w:val="clear" w:color="000000" w:fill="FFFF99"/>
            <w:vAlign w:val="center"/>
            <w:hideMark/>
          </w:tcPr>
          <w:p w14:paraId="09585CEE"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94 (100)</w:t>
            </w:r>
          </w:p>
        </w:tc>
        <w:tc>
          <w:tcPr>
            <w:tcW w:w="700" w:type="dxa"/>
            <w:tcBorders>
              <w:top w:val="nil"/>
              <w:left w:val="nil"/>
              <w:bottom w:val="nil"/>
              <w:right w:val="single" w:sz="4" w:space="0" w:color="auto"/>
            </w:tcBorders>
            <w:shd w:val="clear" w:color="auto" w:fill="auto"/>
            <w:vAlign w:val="center"/>
            <w:hideMark/>
          </w:tcPr>
          <w:p w14:paraId="1DF1C82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5F97D0F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69 (100)</w:t>
            </w:r>
          </w:p>
        </w:tc>
        <w:tc>
          <w:tcPr>
            <w:tcW w:w="700" w:type="dxa"/>
            <w:tcBorders>
              <w:top w:val="nil"/>
              <w:left w:val="nil"/>
              <w:bottom w:val="nil"/>
              <w:right w:val="single" w:sz="4" w:space="0" w:color="auto"/>
            </w:tcBorders>
            <w:shd w:val="clear" w:color="auto" w:fill="auto"/>
            <w:vAlign w:val="center"/>
            <w:hideMark/>
          </w:tcPr>
          <w:p w14:paraId="5E385CE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3352286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74 (100)</w:t>
            </w:r>
          </w:p>
        </w:tc>
        <w:tc>
          <w:tcPr>
            <w:tcW w:w="700" w:type="dxa"/>
            <w:tcBorders>
              <w:top w:val="nil"/>
              <w:left w:val="nil"/>
              <w:bottom w:val="nil"/>
              <w:right w:val="single" w:sz="4" w:space="0" w:color="auto"/>
            </w:tcBorders>
            <w:shd w:val="clear" w:color="auto" w:fill="auto"/>
            <w:vAlign w:val="center"/>
            <w:hideMark/>
          </w:tcPr>
          <w:p w14:paraId="71E58AC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0E09E27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95 (100)</w:t>
            </w:r>
          </w:p>
        </w:tc>
        <w:tc>
          <w:tcPr>
            <w:tcW w:w="700" w:type="dxa"/>
            <w:tcBorders>
              <w:top w:val="nil"/>
              <w:left w:val="nil"/>
              <w:bottom w:val="nil"/>
              <w:right w:val="single" w:sz="4" w:space="0" w:color="auto"/>
            </w:tcBorders>
            <w:shd w:val="clear" w:color="auto" w:fill="auto"/>
            <w:vAlign w:val="center"/>
            <w:hideMark/>
          </w:tcPr>
          <w:p w14:paraId="2C40BCFA"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4A9E97F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single" w:sz="4" w:space="0" w:color="auto"/>
            </w:tcBorders>
            <w:shd w:val="clear" w:color="auto" w:fill="auto"/>
            <w:vAlign w:val="center"/>
            <w:hideMark/>
          </w:tcPr>
          <w:p w14:paraId="4137B93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11C94375"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nil"/>
            </w:tcBorders>
            <w:shd w:val="clear" w:color="auto" w:fill="auto"/>
            <w:vAlign w:val="center"/>
            <w:hideMark/>
          </w:tcPr>
          <w:p w14:paraId="712D962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5B2ADFAC" w14:textId="77777777" w:rsidTr="00EA2DE0">
        <w:trPr>
          <w:trHeight w:val="600"/>
        </w:trPr>
        <w:tc>
          <w:tcPr>
            <w:tcW w:w="1360" w:type="dxa"/>
            <w:tcBorders>
              <w:top w:val="nil"/>
              <w:left w:val="nil"/>
              <w:bottom w:val="nil"/>
              <w:right w:val="nil"/>
            </w:tcBorders>
            <w:shd w:val="clear" w:color="auto" w:fill="auto"/>
            <w:noWrap/>
            <w:vAlign w:val="bottom"/>
            <w:hideMark/>
          </w:tcPr>
          <w:p w14:paraId="7FF2A25A"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Niono</w:t>
            </w:r>
          </w:p>
        </w:tc>
        <w:tc>
          <w:tcPr>
            <w:tcW w:w="700" w:type="dxa"/>
            <w:tcBorders>
              <w:top w:val="nil"/>
              <w:left w:val="single" w:sz="4" w:space="0" w:color="auto"/>
              <w:bottom w:val="nil"/>
              <w:right w:val="nil"/>
            </w:tcBorders>
            <w:shd w:val="clear" w:color="000000" w:fill="FFFF99"/>
            <w:vAlign w:val="center"/>
            <w:hideMark/>
          </w:tcPr>
          <w:p w14:paraId="1A4B5B1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91 (200)</w:t>
            </w:r>
          </w:p>
        </w:tc>
        <w:tc>
          <w:tcPr>
            <w:tcW w:w="700" w:type="dxa"/>
            <w:tcBorders>
              <w:top w:val="nil"/>
              <w:left w:val="nil"/>
              <w:bottom w:val="nil"/>
              <w:right w:val="single" w:sz="4" w:space="0" w:color="auto"/>
            </w:tcBorders>
            <w:shd w:val="clear" w:color="auto" w:fill="auto"/>
            <w:vAlign w:val="center"/>
            <w:hideMark/>
          </w:tcPr>
          <w:p w14:paraId="57F2800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auto" w:fill="auto"/>
            <w:vAlign w:val="center"/>
            <w:hideMark/>
          </w:tcPr>
          <w:p w14:paraId="0D279F3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97 (200)</w:t>
            </w:r>
          </w:p>
        </w:tc>
        <w:tc>
          <w:tcPr>
            <w:tcW w:w="700" w:type="dxa"/>
            <w:tcBorders>
              <w:top w:val="nil"/>
              <w:left w:val="nil"/>
              <w:bottom w:val="nil"/>
              <w:right w:val="single" w:sz="4" w:space="0" w:color="auto"/>
            </w:tcBorders>
            <w:shd w:val="clear" w:color="auto" w:fill="auto"/>
            <w:vAlign w:val="center"/>
            <w:hideMark/>
          </w:tcPr>
          <w:p w14:paraId="4413935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3E08375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89.5 (200)</w:t>
            </w:r>
          </w:p>
        </w:tc>
        <w:tc>
          <w:tcPr>
            <w:tcW w:w="700" w:type="dxa"/>
            <w:tcBorders>
              <w:top w:val="nil"/>
              <w:left w:val="nil"/>
              <w:bottom w:val="nil"/>
              <w:right w:val="single" w:sz="4" w:space="0" w:color="auto"/>
            </w:tcBorders>
            <w:shd w:val="clear" w:color="auto" w:fill="auto"/>
            <w:vAlign w:val="center"/>
            <w:hideMark/>
          </w:tcPr>
          <w:p w14:paraId="5C3FCA1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1637B04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89.5 (200)</w:t>
            </w:r>
          </w:p>
        </w:tc>
        <w:tc>
          <w:tcPr>
            <w:tcW w:w="700" w:type="dxa"/>
            <w:tcBorders>
              <w:top w:val="nil"/>
              <w:left w:val="nil"/>
              <w:bottom w:val="nil"/>
              <w:right w:val="single" w:sz="4" w:space="0" w:color="auto"/>
            </w:tcBorders>
            <w:shd w:val="clear" w:color="auto" w:fill="auto"/>
            <w:vAlign w:val="center"/>
            <w:hideMark/>
          </w:tcPr>
          <w:p w14:paraId="7171DC1E"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38166CA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single" w:sz="4" w:space="0" w:color="auto"/>
            </w:tcBorders>
            <w:shd w:val="clear" w:color="auto" w:fill="auto"/>
            <w:vAlign w:val="center"/>
            <w:hideMark/>
          </w:tcPr>
          <w:p w14:paraId="4F53F36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62AD85F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nil"/>
            </w:tcBorders>
            <w:shd w:val="clear" w:color="auto" w:fill="auto"/>
            <w:vAlign w:val="center"/>
            <w:hideMark/>
          </w:tcPr>
          <w:p w14:paraId="35FA375E"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4D5650AB" w14:textId="77777777" w:rsidTr="00EA2DE0">
        <w:trPr>
          <w:trHeight w:val="600"/>
        </w:trPr>
        <w:tc>
          <w:tcPr>
            <w:tcW w:w="1360" w:type="dxa"/>
            <w:tcBorders>
              <w:top w:val="nil"/>
              <w:left w:val="nil"/>
              <w:bottom w:val="nil"/>
              <w:right w:val="nil"/>
            </w:tcBorders>
            <w:shd w:val="clear" w:color="auto" w:fill="auto"/>
            <w:noWrap/>
            <w:vAlign w:val="bottom"/>
            <w:hideMark/>
          </w:tcPr>
          <w:p w14:paraId="16D3B11D"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Badiangara</w:t>
            </w:r>
          </w:p>
        </w:tc>
        <w:tc>
          <w:tcPr>
            <w:tcW w:w="700" w:type="dxa"/>
            <w:tcBorders>
              <w:top w:val="nil"/>
              <w:left w:val="single" w:sz="4" w:space="0" w:color="auto"/>
              <w:bottom w:val="nil"/>
              <w:right w:val="nil"/>
            </w:tcBorders>
            <w:shd w:val="clear" w:color="000000" w:fill="FF9999"/>
            <w:vAlign w:val="center"/>
            <w:hideMark/>
          </w:tcPr>
          <w:p w14:paraId="523E610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72.5 (200)</w:t>
            </w:r>
          </w:p>
        </w:tc>
        <w:tc>
          <w:tcPr>
            <w:tcW w:w="700" w:type="dxa"/>
            <w:tcBorders>
              <w:top w:val="nil"/>
              <w:left w:val="nil"/>
              <w:bottom w:val="nil"/>
              <w:right w:val="single" w:sz="4" w:space="0" w:color="auto"/>
            </w:tcBorders>
            <w:shd w:val="clear" w:color="auto" w:fill="auto"/>
            <w:vAlign w:val="center"/>
            <w:hideMark/>
          </w:tcPr>
          <w:p w14:paraId="3E1D2BE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002AE98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79.5 (200)</w:t>
            </w:r>
          </w:p>
        </w:tc>
        <w:tc>
          <w:tcPr>
            <w:tcW w:w="700" w:type="dxa"/>
            <w:tcBorders>
              <w:top w:val="nil"/>
              <w:left w:val="nil"/>
              <w:bottom w:val="nil"/>
              <w:right w:val="single" w:sz="4" w:space="0" w:color="auto"/>
            </w:tcBorders>
            <w:shd w:val="clear" w:color="auto" w:fill="auto"/>
            <w:vAlign w:val="center"/>
            <w:hideMark/>
          </w:tcPr>
          <w:p w14:paraId="094DD65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0A2533A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66.5 (200)</w:t>
            </w:r>
          </w:p>
        </w:tc>
        <w:tc>
          <w:tcPr>
            <w:tcW w:w="700" w:type="dxa"/>
            <w:tcBorders>
              <w:top w:val="nil"/>
              <w:left w:val="nil"/>
              <w:bottom w:val="nil"/>
              <w:right w:val="single" w:sz="4" w:space="0" w:color="auto"/>
            </w:tcBorders>
            <w:shd w:val="clear" w:color="auto" w:fill="auto"/>
            <w:vAlign w:val="center"/>
            <w:hideMark/>
          </w:tcPr>
          <w:p w14:paraId="503A962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729F054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76 (200)</w:t>
            </w:r>
          </w:p>
        </w:tc>
        <w:tc>
          <w:tcPr>
            <w:tcW w:w="700" w:type="dxa"/>
            <w:tcBorders>
              <w:top w:val="nil"/>
              <w:left w:val="nil"/>
              <w:bottom w:val="nil"/>
              <w:right w:val="single" w:sz="4" w:space="0" w:color="auto"/>
            </w:tcBorders>
            <w:shd w:val="clear" w:color="auto" w:fill="auto"/>
            <w:vAlign w:val="center"/>
            <w:hideMark/>
          </w:tcPr>
          <w:p w14:paraId="59994C3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690D4C9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single" w:sz="4" w:space="0" w:color="auto"/>
            </w:tcBorders>
            <w:shd w:val="clear" w:color="auto" w:fill="auto"/>
            <w:vAlign w:val="center"/>
            <w:hideMark/>
          </w:tcPr>
          <w:p w14:paraId="3E3F432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1C00C96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nil"/>
            </w:tcBorders>
            <w:shd w:val="clear" w:color="auto" w:fill="auto"/>
            <w:vAlign w:val="center"/>
            <w:hideMark/>
          </w:tcPr>
          <w:p w14:paraId="653C174A"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4C5072B8" w14:textId="77777777" w:rsidTr="00EA2DE0">
        <w:trPr>
          <w:trHeight w:val="600"/>
        </w:trPr>
        <w:tc>
          <w:tcPr>
            <w:tcW w:w="1360" w:type="dxa"/>
            <w:tcBorders>
              <w:top w:val="nil"/>
              <w:left w:val="nil"/>
              <w:bottom w:val="nil"/>
              <w:right w:val="nil"/>
            </w:tcBorders>
            <w:shd w:val="clear" w:color="auto" w:fill="auto"/>
            <w:noWrap/>
            <w:vAlign w:val="bottom"/>
            <w:hideMark/>
          </w:tcPr>
          <w:p w14:paraId="03618159"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Bougouni</w:t>
            </w:r>
          </w:p>
        </w:tc>
        <w:tc>
          <w:tcPr>
            <w:tcW w:w="700" w:type="dxa"/>
            <w:tcBorders>
              <w:top w:val="nil"/>
              <w:left w:val="single" w:sz="4" w:space="0" w:color="auto"/>
              <w:bottom w:val="nil"/>
              <w:right w:val="nil"/>
            </w:tcBorders>
            <w:shd w:val="clear" w:color="000000" w:fill="C4D79B"/>
            <w:vAlign w:val="center"/>
            <w:hideMark/>
          </w:tcPr>
          <w:p w14:paraId="4EABE2E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 (200)</w:t>
            </w:r>
          </w:p>
        </w:tc>
        <w:tc>
          <w:tcPr>
            <w:tcW w:w="700" w:type="dxa"/>
            <w:tcBorders>
              <w:top w:val="nil"/>
              <w:left w:val="nil"/>
              <w:bottom w:val="nil"/>
              <w:right w:val="single" w:sz="4" w:space="0" w:color="auto"/>
            </w:tcBorders>
            <w:shd w:val="clear" w:color="auto" w:fill="auto"/>
            <w:vAlign w:val="center"/>
            <w:hideMark/>
          </w:tcPr>
          <w:p w14:paraId="332CEB9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5D57161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98.5 (200)</w:t>
            </w:r>
          </w:p>
        </w:tc>
        <w:tc>
          <w:tcPr>
            <w:tcW w:w="700" w:type="dxa"/>
            <w:tcBorders>
              <w:top w:val="nil"/>
              <w:left w:val="nil"/>
              <w:bottom w:val="nil"/>
              <w:right w:val="single" w:sz="4" w:space="0" w:color="auto"/>
            </w:tcBorders>
            <w:shd w:val="clear" w:color="auto" w:fill="auto"/>
            <w:vAlign w:val="center"/>
            <w:hideMark/>
          </w:tcPr>
          <w:p w14:paraId="70F72B1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553D478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87.5 (200)</w:t>
            </w:r>
          </w:p>
        </w:tc>
        <w:tc>
          <w:tcPr>
            <w:tcW w:w="700" w:type="dxa"/>
            <w:tcBorders>
              <w:top w:val="nil"/>
              <w:left w:val="nil"/>
              <w:bottom w:val="nil"/>
              <w:right w:val="single" w:sz="4" w:space="0" w:color="auto"/>
            </w:tcBorders>
            <w:shd w:val="clear" w:color="auto" w:fill="auto"/>
            <w:vAlign w:val="center"/>
            <w:hideMark/>
          </w:tcPr>
          <w:p w14:paraId="2AED0F95"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637B9A4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70.5 (200)</w:t>
            </w:r>
          </w:p>
        </w:tc>
        <w:tc>
          <w:tcPr>
            <w:tcW w:w="700" w:type="dxa"/>
            <w:tcBorders>
              <w:top w:val="nil"/>
              <w:left w:val="nil"/>
              <w:bottom w:val="nil"/>
              <w:right w:val="single" w:sz="4" w:space="0" w:color="auto"/>
            </w:tcBorders>
            <w:shd w:val="clear" w:color="auto" w:fill="auto"/>
            <w:vAlign w:val="center"/>
            <w:hideMark/>
          </w:tcPr>
          <w:p w14:paraId="17DB474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524A375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(200)</w:t>
            </w:r>
          </w:p>
        </w:tc>
        <w:tc>
          <w:tcPr>
            <w:tcW w:w="700" w:type="dxa"/>
            <w:tcBorders>
              <w:top w:val="nil"/>
              <w:left w:val="nil"/>
              <w:bottom w:val="nil"/>
              <w:right w:val="single" w:sz="4" w:space="0" w:color="auto"/>
            </w:tcBorders>
            <w:shd w:val="clear" w:color="auto" w:fill="auto"/>
            <w:vAlign w:val="center"/>
            <w:hideMark/>
          </w:tcPr>
          <w:p w14:paraId="04393E6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231BA15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99 (200)</w:t>
            </w:r>
          </w:p>
        </w:tc>
        <w:tc>
          <w:tcPr>
            <w:tcW w:w="700" w:type="dxa"/>
            <w:tcBorders>
              <w:top w:val="nil"/>
              <w:left w:val="nil"/>
              <w:bottom w:val="nil"/>
              <w:right w:val="nil"/>
            </w:tcBorders>
            <w:shd w:val="clear" w:color="auto" w:fill="auto"/>
            <w:vAlign w:val="center"/>
            <w:hideMark/>
          </w:tcPr>
          <w:p w14:paraId="7608D7EC"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56FC55B9" w14:textId="77777777" w:rsidTr="00EA2DE0">
        <w:trPr>
          <w:trHeight w:val="600"/>
        </w:trPr>
        <w:tc>
          <w:tcPr>
            <w:tcW w:w="1360" w:type="dxa"/>
            <w:tcBorders>
              <w:top w:val="nil"/>
              <w:left w:val="nil"/>
              <w:bottom w:val="nil"/>
              <w:right w:val="nil"/>
            </w:tcBorders>
            <w:shd w:val="clear" w:color="auto" w:fill="auto"/>
            <w:noWrap/>
            <w:vAlign w:val="bottom"/>
            <w:hideMark/>
          </w:tcPr>
          <w:p w14:paraId="454DCB98"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Kita</w:t>
            </w:r>
          </w:p>
        </w:tc>
        <w:tc>
          <w:tcPr>
            <w:tcW w:w="700" w:type="dxa"/>
            <w:tcBorders>
              <w:top w:val="nil"/>
              <w:left w:val="single" w:sz="4" w:space="0" w:color="auto"/>
              <w:bottom w:val="nil"/>
              <w:right w:val="nil"/>
            </w:tcBorders>
            <w:shd w:val="clear" w:color="000000" w:fill="FFFF99"/>
            <w:vAlign w:val="center"/>
            <w:hideMark/>
          </w:tcPr>
          <w:p w14:paraId="54885C6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88 (200)</w:t>
            </w:r>
          </w:p>
        </w:tc>
        <w:tc>
          <w:tcPr>
            <w:tcW w:w="700" w:type="dxa"/>
            <w:tcBorders>
              <w:top w:val="nil"/>
              <w:left w:val="nil"/>
              <w:bottom w:val="nil"/>
              <w:right w:val="single" w:sz="4" w:space="0" w:color="auto"/>
            </w:tcBorders>
            <w:shd w:val="clear" w:color="auto" w:fill="auto"/>
            <w:vAlign w:val="center"/>
            <w:hideMark/>
          </w:tcPr>
          <w:p w14:paraId="0E4D1776"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3E89C70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 (200)</w:t>
            </w:r>
          </w:p>
        </w:tc>
        <w:tc>
          <w:tcPr>
            <w:tcW w:w="700" w:type="dxa"/>
            <w:tcBorders>
              <w:top w:val="nil"/>
              <w:left w:val="nil"/>
              <w:bottom w:val="nil"/>
              <w:right w:val="single" w:sz="4" w:space="0" w:color="auto"/>
            </w:tcBorders>
            <w:shd w:val="clear" w:color="auto" w:fill="auto"/>
            <w:vAlign w:val="center"/>
            <w:hideMark/>
          </w:tcPr>
          <w:p w14:paraId="46A479F5"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2EE78AD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85 (200)</w:t>
            </w:r>
          </w:p>
        </w:tc>
        <w:tc>
          <w:tcPr>
            <w:tcW w:w="700" w:type="dxa"/>
            <w:tcBorders>
              <w:top w:val="nil"/>
              <w:left w:val="nil"/>
              <w:bottom w:val="nil"/>
              <w:right w:val="single" w:sz="4" w:space="0" w:color="auto"/>
            </w:tcBorders>
            <w:shd w:val="clear" w:color="auto" w:fill="auto"/>
            <w:vAlign w:val="center"/>
            <w:hideMark/>
          </w:tcPr>
          <w:p w14:paraId="03C7187B"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0802D225"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95 (200)</w:t>
            </w:r>
          </w:p>
        </w:tc>
        <w:tc>
          <w:tcPr>
            <w:tcW w:w="700" w:type="dxa"/>
            <w:tcBorders>
              <w:top w:val="nil"/>
              <w:left w:val="nil"/>
              <w:bottom w:val="nil"/>
              <w:right w:val="single" w:sz="4" w:space="0" w:color="auto"/>
            </w:tcBorders>
            <w:shd w:val="clear" w:color="auto" w:fill="auto"/>
            <w:vAlign w:val="center"/>
            <w:hideMark/>
          </w:tcPr>
          <w:p w14:paraId="6F44966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354AD9C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97.5 (200)</w:t>
            </w:r>
          </w:p>
        </w:tc>
        <w:tc>
          <w:tcPr>
            <w:tcW w:w="700" w:type="dxa"/>
            <w:tcBorders>
              <w:top w:val="nil"/>
              <w:left w:val="nil"/>
              <w:bottom w:val="nil"/>
              <w:right w:val="single" w:sz="4" w:space="0" w:color="auto"/>
            </w:tcBorders>
            <w:shd w:val="clear" w:color="auto" w:fill="auto"/>
            <w:vAlign w:val="center"/>
            <w:hideMark/>
          </w:tcPr>
          <w:p w14:paraId="139100B5"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3CD4E4B0"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98.5 (200)</w:t>
            </w:r>
          </w:p>
        </w:tc>
        <w:tc>
          <w:tcPr>
            <w:tcW w:w="700" w:type="dxa"/>
            <w:tcBorders>
              <w:top w:val="nil"/>
              <w:left w:val="nil"/>
              <w:bottom w:val="nil"/>
              <w:right w:val="nil"/>
            </w:tcBorders>
            <w:shd w:val="clear" w:color="auto" w:fill="auto"/>
            <w:vAlign w:val="center"/>
            <w:hideMark/>
          </w:tcPr>
          <w:p w14:paraId="4E5611F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52117B8F" w14:textId="77777777" w:rsidTr="00EA2DE0">
        <w:trPr>
          <w:trHeight w:val="600"/>
        </w:trPr>
        <w:tc>
          <w:tcPr>
            <w:tcW w:w="1360" w:type="dxa"/>
            <w:tcBorders>
              <w:top w:val="nil"/>
              <w:left w:val="nil"/>
              <w:bottom w:val="nil"/>
              <w:right w:val="nil"/>
            </w:tcBorders>
            <w:shd w:val="clear" w:color="auto" w:fill="auto"/>
            <w:noWrap/>
            <w:vAlign w:val="bottom"/>
            <w:hideMark/>
          </w:tcPr>
          <w:p w14:paraId="29717300"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 xml:space="preserve">Djenné </w:t>
            </w:r>
          </w:p>
        </w:tc>
        <w:tc>
          <w:tcPr>
            <w:tcW w:w="700" w:type="dxa"/>
            <w:tcBorders>
              <w:top w:val="nil"/>
              <w:left w:val="single" w:sz="4" w:space="0" w:color="auto"/>
              <w:bottom w:val="nil"/>
              <w:right w:val="nil"/>
            </w:tcBorders>
            <w:shd w:val="clear" w:color="000000" w:fill="FFFF99"/>
            <w:vAlign w:val="center"/>
            <w:hideMark/>
          </w:tcPr>
          <w:p w14:paraId="005583D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91 (100)</w:t>
            </w:r>
          </w:p>
        </w:tc>
        <w:tc>
          <w:tcPr>
            <w:tcW w:w="700" w:type="dxa"/>
            <w:tcBorders>
              <w:top w:val="nil"/>
              <w:left w:val="nil"/>
              <w:bottom w:val="nil"/>
              <w:right w:val="single" w:sz="4" w:space="0" w:color="auto"/>
            </w:tcBorders>
            <w:shd w:val="clear" w:color="auto" w:fill="auto"/>
            <w:vAlign w:val="center"/>
            <w:hideMark/>
          </w:tcPr>
          <w:p w14:paraId="6BAFBBD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4FC57CF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single" w:sz="4" w:space="0" w:color="auto"/>
            </w:tcBorders>
            <w:shd w:val="clear" w:color="auto" w:fill="auto"/>
            <w:vAlign w:val="center"/>
            <w:hideMark/>
          </w:tcPr>
          <w:p w14:paraId="665927B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FF99"/>
            <w:vAlign w:val="center"/>
            <w:hideMark/>
          </w:tcPr>
          <w:p w14:paraId="0555729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94 (100)</w:t>
            </w:r>
          </w:p>
        </w:tc>
        <w:tc>
          <w:tcPr>
            <w:tcW w:w="700" w:type="dxa"/>
            <w:tcBorders>
              <w:top w:val="nil"/>
              <w:left w:val="nil"/>
              <w:bottom w:val="nil"/>
              <w:right w:val="single" w:sz="4" w:space="0" w:color="auto"/>
            </w:tcBorders>
            <w:shd w:val="clear" w:color="auto" w:fill="auto"/>
            <w:vAlign w:val="center"/>
            <w:hideMark/>
          </w:tcPr>
          <w:p w14:paraId="3A1A064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136F186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single" w:sz="4" w:space="0" w:color="auto"/>
            </w:tcBorders>
            <w:shd w:val="clear" w:color="auto" w:fill="auto"/>
            <w:vAlign w:val="center"/>
            <w:hideMark/>
          </w:tcPr>
          <w:p w14:paraId="2807D5A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4F9C1DEA"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99 (100)</w:t>
            </w:r>
          </w:p>
        </w:tc>
        <w:tc>
          <w:tcPr>
            <w:tcW w:w="700" w:type="dxa"/>
            <w:tcBorders>
              <w:top w:val="nil"/>
              <w:left w:val="nil"/>
              <w:bottom w:val="nil"/>
              <w:right w:val="single" w:sz="4" w:space="0" w:color="auto"/>
            </w:tcBorders>
            <w:shd w:val="clear" w:color="auto" w:fill="auto"/>
            <w:vAlign w:val="center"/>
            <w:hideMark/>
          </w:tcPr>
          <w:p w14:paraId="3334875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01387BE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 (100)</w:t>
            </w:r>
          </w:p>
        </w:tc>
        <w:tc>
          <w:tcPr>
            <w:tcW w:w="700" w:type="dxa"/>
            <w:tcBorders>
              <w:top w:val="nil"/>
              <w:left w:val="nil"/>
              <w:bottom w:val="nil"/>
              <w:right w:val="nil"/>
            </w:tcBorders>
            <w:shd w:val="clear" w:color="auto" w:fill="auto"/>
            <w:vAlign w:val="center"/>
            <w:hideMark/>
          </w:tcPr>
          <w:p w14:paraId="6EF542D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75E7014E" w14:textId="77777777" w:rsidTr="00EA2DE0">
        <w:trPr>
          <w:trHeight w:val="600"/>
        </w:trPr>
        <w:tc>
          <w:tcPr>
            <w:tcW w:w="1360" w:type="dxa"/>
            <w:tcBorders>
              <w:top w:val="nil"/>
              <w:left w:val="nil"/>
              <w:bottom w:val="nil"/>
              <w:right w:val="nil"/>
            </w:tcBorders>
            <w:shd w:val="clear" w:color="auto" w:fill="auto"/>
            <w:noWrap/>
            <w:vAlign w:val="bottom"/>
            <w:hideMark/>
          </w:tcPr>
          <w:p w14:paraId="03BDF957" w14:textId="77777777" w:rsidR="00EA2DE0" w:rsidRPr="00EA2DE0" w:rsidRDefault="00EA2DE0" w:rsidP="00EA2DE0">
            <w:pPr>
              <w:spacing w:after="0" w:line="240" w:lineRule="auto"/>
              <w:rPr>
                <w:rFonts w:ascii="Calibri" w:eastAsia="Times New Roman" w:hAnsi="Calibri" w:cs="Calibri"/>
                <w:color w:val="000000"/>
              </w:rPr>
            </w:pPr>
            <w:r w:rsidRPr="00EA2DE0">
              <w:rPr>
                <w:rFonts w:ascii="Calibri" w:eastAsia="Times New Roman" w:hAnsi="Calibri" w:cs="Calibri"/>
                <w:color w:val="000000"/>
              </w:rPr>
              <w:t>Tombouctou</w:t>
            </w:r>
          </w:p>
        </w:tc>
        <w:tc>
          <w:tcPr>
            <w:tcW w:w="700" w:type="dxa"/>
            <w:tcBorders>
              <w:top w:val="nil"/>
              <w:left w:val="single" w:sz="4" w:space="0" w:color="auto"/>
              <w:bottom w:val="nil"/>
              <w:right w:val="nil"/>
            </w:tcBorders>
            <w:shd w:val="clear" w:color="000000" w:fill="FFFF99"/>
            <w:vAlign w:val="center"/>
            <w:hideMark/>
          </w:tcPr>
          <w:p w14:paraId="2A1330A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97 (100)</w:t>
            </w:r>
          </w:p>
        </w:tc>
        <w:tc>
          <w:tcPr>
            <w:tcW w:w="700" w:type="dxa"/>
            <w:tcBorders>
              <w:top w:val="nil"/>
              <w:left w:val="nil"/>
              <w:bottom w:val="nil"/>
              <w:right w:val="single" w:sz="4" w:space="0" w:color="auto"/>
            </w:tcBorders>
            <w:shd w:val="clear" w:color="auto" w:fill="auto"/>
            <w:vAlign w:val="center"/>
            <w:hideMark/>
          </w:tcPr>
          <w:p w14:paraId="3D3E83C2"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22518471"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98 (100)</w:t>
            </w:r>
          </w:p>
        </w:tc>
        <w:tc>
          <w:tcPr>
            <w:tcW w:w="700" w:type="dxa"/>
            <w:tcBorders>
              <w:top w:val="nil"/>
              <w:left w:val="nil"/>
              <w:bottom w:val="nil"/>
              <w:right w:val="single" w:sz="4" w:space="0" w:color="auto"/>
            </w:tcBorders>
            <w:shd w:val="clear" w:color="auto" w:fill="auto"/>
            <w:vAlign w:val="center"/>
            <w:hideMark/>
          </w:tcPr>
          <w:p w14:paraId="2C52AA2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7A56A8D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single" w:sz="4" w:space="0" w:color="auto"/>
            </w:tcBorders>
            <w:shd w:val="clear" w:color="auto" w:fill="auto"/>
            <w:vAlign w:val="center"/>
            <w:hideMark/>
          </w:tcPr>
          <w:p w14:paraId="6997C73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FF9999"/>
            <w:vAlign w:val="center"/>
            <w:hideMark/>
          </w:tcPr>
          <w:p w14:paraId="7EC2B96F"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52 (100)</w:t>
            </w:r>
          </w:p>
        </w:tc>
        <w:tc>
          <w:tcPr>
            <w:tcW w:w="700" w:type="dxa"/>
            <w:tcBorders>
              <w:top w:val="nil"/>
              <w:left w:val="nil"/>
              <w:bottom w:val="nil"/>
              <w:right w:val="single" w:sz="4" w:space="0" w:color="auto"/>
            </w:tcBorders>
            <w:shd w:val="clear" w:color="auto" w:fill="auto"/>
            <w:vAlign w:val="center"/>
            <w:hideMark/>
          </w:tcPr>
          <w:p w14:paraId="0F50CE77"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2A0D575D"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single" w:sz="4" w:space="0" w:color="auto"/>
            </w:tcBorders>
            <w:shd w:val="clear" w:color="auto" w:fill="auto"/>
            <w:vAlign w:val="center"/>
            <w:hideMark/>
          </w:tcPr>
          <w:p w14:paraId="5CDD6419"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c>
          <w:tcPr>
            <w:tcW w:w="700" w:type="dxa"/>
            <w:tcBorders>
              <w:top w:val="nil"/>
              <w:left w:val="nil"/>
              <w:bottom w:val="nil"/>
              <w:right w:val="nil"/>
            </w:tcBorders>
            <w:shd w:val="clear" w:color="000000" w:fill="C4D79B"/>
            <w:vAlign w:val="center"/>
            <w:hideMark/>
          </w:tcPr>
          <w:p w14:paraId="345600B4"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100 (100)</w:t>
            </w:r>
          </w:p>
        </w:tc>
        <w:tc>
          <w:tcPr>
            <w:tcW w:w="700" w:type="dxa"/>
            <w:tcBorders>
              <w:top w:val="nil"/>
              <w:left w:val="nil"/>
              <w:bottom w:val="nil"/>
              <w:right w:val="nil"/>
            </w:tcBorders>
            <w:shd w:val="clear" w:color="auto" w:fill="auto"/>
            <w:vAlign w:val="center"/>
            <w:hideMark/>
          </w:tcPr>
          <w:p w14:paraId="6265C943" w14:textId="77777777" w:rsidR="00EA2DE0" w:rsidRPr="00EA2DE0" w:rsidRDefault="00EA2DE0" w:rsidP="00EA2DE0">
            <w:pPr>
              <w:spacing w:after="0" w:line="240" w:lineRule="auto"/>
              <w:jc w:val="center"/>
              <w:rPr>
                <w:rFonts w:ascii="Calibri" w:eastAsia="Times New Roman" w:hAnsi="Calibri" w:cs="Calibri"/>
                <w:color w:val="000000"/>
              </w:rPr>
            </w:pPr>
            <w:r w:rsidRPr="00EA2DE0">
              <w:rPr>
                <w:rFonts w:ascii="Calibri" w:eastAsia="Times New Roman" w:hAnsi="Calibri" w:cs="Calibri"/>
                <w:color w:val="000000"/>
              </w:rPr>
              <w:t>na</w:t>
            </w:r>
          </w:p>
        </w:tc>
      </w:tr>
      <w:tr w:rsidR="00EA2DE0" w:rsidRPr="00EA2DE0" w14:paraId="2A5BC374" w14:textId="77777777" w:rsidTr="00EA2DE0">
        <w:trPr>
          <w:trHeight w:val="300"/>
        </w:trPr>
        <w:tc>
          <w:tcPr>
            <w:tcW w:w="1360" w:type="dxa"/>
            <w:tcBorders>
              <w:top w:val="nil"/>
              <w:left w:val="nil"/>
              <w:bottom w:val="nil"/>
              <w:right w:val="nil"/>
            </w:tcBorders>
            <w:shd w:val="clear" w:color="auto" w:fill="auto"/>
            <w:noWrap/>
            <w:vAlign w:val="bottom"/>
            <w:hideMark/>
          </w:tcPr>
          <w:p w14:paraId="3A29F1BE"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762BC8C8"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08C29ACB"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2CB91412"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5343C477"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69D4DF79"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268E016C"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30D94542"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1A42B139"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0B958CAF"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0342D92A"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3691CD97"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1288EF94" w14:textId="77777777" w:rsidR="00EA2DE0" w:rsidRPr="00EA2DE0" w:rsidRDefault="00EA2DE0" w:rsidP="00EA2DE0">
            <w:pPr>
              <w:spacing w:after="0" w:line="240" w:lineRule="auto"/>
              <w:rPr>
                <w:rFonts w:ascii="Calibri" w:eastAsia="Times New Roman" w:hAnsi="Calibri" w:cs="Calibri"/>
                <w:color w:val="000000"/>
              </w:rPr>
            </w:pPr>
          </w:p>
        </w:tc>
      </w:tr>
      <w:tr w:rsidR="00EA2DE0" w:rsidRPr="00EA2DE0" w14:paraId="648DD502" w14:textId="77777777" w:rsidTr="00EA2DE0">
        <w:trPr>
          <w:trHeight w:val="300"/>
        </w:trPr>
        <w:tc>
          <w:tcPr>
            <w:tcW w:w="1360" w:type="dxa"/>
            <w:tcBorders>
              <w:top w:val="nil"/>
              <w:left w:val="nil"/>
              <w:bottom w:val="nil"/>
              <w:right w:val="nil"/>
            </w:tcBorders>
            <w:shd w:val="clear" w:color="000000" w:fill="DAEEF3"/>
            <w:noWrap/>
            <w:vAlign w:val="bottom"/>
            <w:hideMark/>
          </w:tcPr>
          <w:p w14:paraId="1D6605F2" w14:textId="2C49494B" w:rsidR="00EA2DE0" w:rsidRPr="00EA2DE0" w:rsidRDefault="00EA2DE0" w:rsidP="002F6B21">
            <w:pPr>
              <w:spacing w:after="0" w:line="240" w:lineRule="auto"/>
              <w:rPr>
                <w:rFonts w:ascii="Calibri" w:eastAsia="Times New Roman" w:hAnsi="Calibri" w:cs="Calibri"/>
                <w:color w:val="000000"/>
              </w:rPr>
            </w:pPr>
            <w:r w:rsidRPr="00EA2DE0">
              <w:rPr>
                <w:rFonts w:ascii="Calibri" w:eastAsia="Times New Roman" w:hAnsi="Calibri" w:cs="Calibri"/>
                <w:color w:val="000000"/>
              </w:rPr>
              <w:t>IRS districts</w:t>
            </w:r>
          </w:p>
        </w:tc>
        <w:tc>
          <w:tcPr>
            <w:tcW w:w="700" w:type="dxa"/>
            <w:tcBorders>
              <w:top w:val="nil"/>
              <w:left w:val="nil"/>
              <w:bottom w:val="nil"/>
              <w:right w:val="nil"/>
            </w:tcBorders>
            <w:shd w:val="clear" w:color="auto" w:fill="auto"/>
            <w:noWrap/>
            <w:vAlign w:val="bottom"/>
            <w:hideMark/>
          </w:tcPr>
          <w:p w14:paraId="6DFECF5B"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6365C9F9"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53022F4C"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15DD4849"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652ACB8B"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35CF8816"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75A47FBE"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42C58E5D"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2FF366AB"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27B682A4"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1FBEA339" w14:textId="77777777" w:rsidR="00EA2DE0" w:rsidRPr="00EA2DE0" w:rsidRDefault="00EA2DE0" w:rsidP="00EA2DE0">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14:paraId="6F888CC8" w14:textId="77777777" w:rsidR="00EA2DE0" w:rsidRPr="00EA2DE0" w:rsidRDefault="00EA2DE0" w:rsidP="00EA2DE0">
            <w:pPr>
              <w:spacing w:after="0" w:line="240" w:lineRule="auto"/>
              <w:rPr>
                <w:rFonts w:ascii="Calibri" w:eastAsia="Times New Roman" w:hAnsi="Calibri" w:cs="Calibri"/>
                <w:color w:val="000000"/>
              </w:rPr>
            </w:pPr>
          </w:p>
        </w:tc>
      </w:tr>
    </w:tbl>
    <w:p w14:paraId="18F6A259" w14:textId="77777777" w:rsidR="00EA2DE0" w:rsidRDefault="00EA2DE0" w:rsidP="00EA2DE0">
      <w:pPr>
        <w:jc w:val="center"/>
        <w:rPr>
          <w:b/>
          <w:sz w:val="28"/>
          <w:szCs w:val="28"/>
          <w:u w:val="single"/>
        </w:rPr>
      </w:pPr>
    </w:p>
    <w:p w14:paraId="03A2D5F4" w14:textId="77777777" w:rsidR="00EA2DE0" w:rsidRDefault="00EA2DE0">
      <w:pPr>
        <w:rPr>
          <w:b/>
          <w:sz w:val="28"/>
          <w:szCs w:val="28"/>
          <w:u w:val="single"/>
        </w:rPr>
      </w:pPr>
      <w:r>
        <w:rPr>
          <w:b/>
          <w:sz w:val="28"/>
          <w:szCs w:val="28"/>
          <w:u w:val="single"/>
        </w:rPr>
        <w:br w:type="page"/>
      </w:r>
    </w:p>
    <w:p w14:paraId="678C554F" w14:textId="09730BA3" w:rsidR="00842A41" w:rsidRPr="00607C0E" w:rsidRDefault="00607C0E" w:rsidP="00EA2DE0">
      <w:pPr>
        <w:jc w:val="center"/>
        <w:rPr>
          <w:b/>
          <w:sz w:val="28"/>
          <w:szCs w:val="28"/>
          <w:u w:val="single"/>
        </w:rPr>
      </w:pPr>
      <w:r w:rsidRPr="00607C0E">
        <w:rPr>
          <w:b/>
          <w:sz w:val="28"/>
          <w:szCs w:val="28"/>
          <w:u w:val="single"/>
        </w:rPr>
        <w:lastRenderedPageBreak/>
        <w:t>MOZAMBIQUE</w:t>
      </w:r>
    </w:p>
    <w:p w14:paraId="0DB1AEC3" w14:textId="77777777" w:rsidR="008F10A9" w:rsidRDefault="008F10A9" w:rsidP="008F10A9">
      <w:pPr>
        <w:spacing w:after="0" w:line="240" w:lineRule="auto"/>
        <w:jc w:val="both"/>
      </w:pPr>
    </w:p>
    <w:p w14:paraId="748A3A5D" w14:textId="5DF5B3D3" w:rsidR="00A50E44" w:rsidRDefault="008F10A9" w:rsidP="00DD49D8">
      <w:pPr>
        <w:spacing w:after="0" w:line="240" w:lineRule="auto"/>
        <w:jc w:val="both"/>
      </w:pPr>
      <w:r w:rsidRPr="001742F2">
        <w:t>In 2005, the NMCP resumed IRS in Zamb</w:t>
      </w:r>
      <w:r>
        <w:t>e</w:t>
      </w:r>
      <w:r w:rsidRPr="001742F2">
        <w:t xml:space="preserve">zia in three districts, using DDT. Restricted expansion of IRS occurred in 2006 to cover </w:t>
      </w:r>
      <w:r>
        <w:t>five</w:t>
      </w:r>
      <w:r w:rsidRPr="001742F2">
        <w:t xml:space="preserve"> districts, and this effort was strengthened in 2007 by PMI. IRS was focused on densely populated areas using</w:t>
      </w:r>
      <w:r>
        <w:t xml:space="preserve"> DDT or lambdacyhalothrin. </w:t>
      </w:r>
      <w:r w:rsidRPr="001742F2">
        <w:t>In 2009, pyrethroids were the sole class of insecticides purchased for IRS, although all remaining stocks of DDT were sprayed during that year.</w:t>
      </w:r>
      <w:r w:rsidR="00DD49D8">
        <w:t xml:space="preserve"> Pyrethroids were sprayed in 2010 and 2011. 2011 IRS targeted areas included 8 d</w:t>
      </w:r>
      <w:r w:rsidR="00A50E44">
        <w:t>istricts in Zambezia Province – Quelimane</w:t>
      </w:r>
      <w:r w:rsidR="00DD49D8">
        <w:t xml:space="preserve"> (Round 5)</w:t>
      </w:r>
      <w:r w:rsidR="00A50E44">
        <w:t>, Nicoadala</w:t>
      </w:r>
      <w:r w:rsidR="00DD49D8">
        <w:t xml:space="preserve"> (R5)</w:t>
      </w:r>
      <w:r w:rsidR="00A50E44">
        <w:t>, Namacurra</w:t>
      </w:r>
      <w:r w:rsidR="00DD49D8">
        <w:t xml:space="preserve"> (R5)</w:t>
      </w:r>
      <w:r w:rsidR="00A50E44">
        <w:t>, Mocuba</w:t>
      </w:r>
      <w:r w:rsidR="00DD49D8">
        <w:t xml:space="preserve"> (R5)</w:t>
      </w:r>
      <w:r w:rsidR="00A50E44">
        <w:t>, Morrumbala</w:t>
      </w:r>
      <w:r w:rsidR="00DD49D8">
        <w:t xml:space="preserve"> (R5)</w:t>
      </w:r>
      <w:r w:rsidR="00A50E44">
        <w:t>, Milange</w:t>
      </w:r>
      <w:r w:rsidR="00DD49D8">
        <w:t xml:space="preserve"> (R5)</w:t>
      </w:r>
      <w:r w:rsidR="00A50E44">
        <w:t>, Maganja da Costa</w:t>
      </w:r>
      <w:r w:rsidR="00DD49D8">
        <w:t xml:space="preserve"> (R2)</w:t>
      </w:r>
      <w:r w:rsidR="00A50E44">
        <w:t xml:space="preserve"> and Mopeia</w:t>
      </w:r>
      <w:r w:rsidR="00DD49D8">
        <w:t xml:space="preserve"> (R2)</w:t>
      </w:r>
      <w:r w:rsidR="00A50E44">
        <w:t xml:space="preserve">.  </w:t>
      </w:r>
      <w:r w:rsidR="000A74FC">
        <w:t>A pyrethroid will again be sprayed in 2012</w:t>
      </w:r>
      <w:r w:rsidR="00BF0E46">
        <w:t>.</w:t>
      </w:r>
    </w:p>
    <w:p w14:paraId="75EE0595" w14:textId="77777777" w:rsidR="008F10A9" w:rsidRDefault="008F10A9" w:rsidP="00842A41">
      <w:pPr>
        <w:rPr>
          <w:b/>
        </w:rPr>
      </w:pPr>
    </w:p>
    <w:p w14:paraId="128D9160" w14:textId="77777777" w:rsidR="002F6B21" w:rsidRPr="00303E4B" w:rsidRDefault="002F6B21" w:rsidP="002F6B21">
      <w:pPr>
        <w:spacing w:before="240" w:after="0"/>
        <w:rPr>
          <w:b/>
        </w:rPr>
      </w:pPr>
      <w:r>
        <w:rPr>
          <w:b/>
        </w:rPr>
        <w:t>COMMENTS ON DATA</w:t>
      </w:r>
      <w:r w:rsidRPr="00303E4B">
        <w:rPr>
          <w:b/>
        </w:rPr>
        <w:t xml:space="preserve">:  </w:t>
      </w:r>
    </w:p>
    <w:p w14:paraId="47591273" w14:textId="5726109C" w:rsidR="00A50E44" w:rsidRPr="00A50E44" w:rsidRDefault="00113252" w:rsidP="002F6B21">
      <w:pPr>
        <w:spacing w:before="240"/>
        <w:rPr>
          <w:b/>
        </w:rPr>
      </w:pPr>
      <w:r>
        <w:rPr>
          <w:b/>
        </w:rPr>
        <w:t>All districts eva</w:t>
      </w:r>
      <w:r w:rsidR="009C5DB9">
        <w:rPr>
          <w:b/>
        </w:rPr>
        <w:t>luated are in Zambezia Province</w:t>
      </w:r>
      <w:r w:rsidR="00250CC9">
        <w:rPr>
          <w:rStyle w:val="FootnoteReference"/>
          <w:b/>
        </w:rPr>
        <w:footnoteReference w:id="4"/>
      </w:r>
    </w:p>
    <w:p w14:paraId="3F25A037" w14:textId="0FD809FD" w:rsidR="008D21D2" w:rsidRDefault="0006640C" w:rsidP="00842A41">
      <w:r w:rsidRPr="00325948">
        <w:rPr>
          <w:u w:val="single"/>
        </w:rPr>
        <w:t>2007-2008 collections</w:t>
      </w:r>
      <w:r w:rsidR="00A50E44">
        <w:t>:  M</w:t>
      </w:r>
      <w:r>
        <w:t xml:space="preserve">osquitoes tested were </w:t>
      </w:r>
      <w:r w:rsidR="00331E13">
        <w:t>field-collected</w:t>
      </w:r>
      <w:r>
        <w:t xml:space="preserve"> adults</w:t>
      </w:r>
      <w:r w:rsidR="00A50E44">
        <w:t xml:space="preserve">.  Of 2011 targeted districts, </w:t>
      </w:r>
      <w:r w:rsidR="00250CC9">
        <w:t>6</w:t>
      </w:r>
      <w:r w:rsidR="00A50E44">
        <w:t xml:space="preserve"> </w:t>
      </w:r>
      <w:r w:rsidR="00325948">
        <w:t xml:space="preserve">unique villages </w:t>
      </w:r>
      <w:r w:rsidR="00A50E44">
        <w:t xml:space="preserve">were evaluated.  </w:t>
      </w:r>
      <w:r w:rsidR="009C5DB9">
        <w:t>One was</w:t>
      </w:r>
      <w:r w:rsidR="00A50E44">
        <w:t xml:space="preserve"> tested using </w:t>
      </w:r>
      <w:r w:rsidR="00A50E44" w:rsidRPr="00113252">
        <w:rPr>
          <w:i/>
        </w:rPr>
        <w:t>An. gambiae</w:t>
      </w:r>
      <w:r w:rsidR="00A50E44">
        <w:t xml:space="preserve"> </w:t>
      </w:r>
      <w:r w:rsidR="000A74FC">
        <w:t xml:space="preserve">s.l. </w:t>
      </w:r>
      <w:r w:rsidR="00A50E44">
        <w:t xml:space="preserve">(Maganja da Costa) and </w:t>
      </w:r>
      <w:r w:rsidR="00250CC9">
        <w:t xml:space="preserve">6 </w:t>
      </w:r>
      <w:r w:rsidR="00A50E44">
        <w:t xml:space="preserve">used </w:t>
      </w:r>
      <w:r w:rsidR="00A50E44" w:rsidRPr="00113252">
        <w:rPr>
          <w:i/>
        </w:rPr>
        <w:t>An. funestus</w:t>
      </w:r>
      <w:r w:rsidR="00A50E44">
        <w:t xml:space="preserve"> (Maganja da Costa,</w:t>
      </w:r>
      <w:r w:rsidR="00250CC9">
        <w:t xml:space="preserve"> Mocuba, Morrumbala, Namacurra, </w:t>
      </w:r>
      <w:r w:rsidR="00A50E44">
        <w:t>Nicoadala</w:t>
      </w:r>
      <w:r w:rsidR="00250CC9">
        <w:t>, and Quelimane</w:t>
      </w:r>
      <w:r w:rsidR="00A50E44">
        <w:t>)</w:t>
      </w:r>
    </w:p>
    <w:p w14:paraId="2180410A" w14:textId="67990BF2" w:rsidR="008D21D2" w:rsidRDefault="00A50E44" w:rsidP="00842A41">
      <w:r w:rsidRPr="00325948">
        <w:rPr>
          <w:u w:val="single"/>
        </w:rPr>
        <w:t>2009</w:t>
      </w:r>
      <w:r w:rsidR="00250CC9">
        <w:rPr>
          <w:u w:val="single"/>
        </w:rPr>
        <w:t>/10</w:t>
      </w:r>
      <w:r w:rsidR="009C5DB9">
        <w:rPr>
          <w:u w:val="single"/>
        </w:rPr>
        <w:t xml:space="preserve"> </w:t>
      </w:r>
      <w:r w:rsidR="0006640C" w:rsidRPr="00325948">
        <w:rPr>
          <w:u w:val="single"/>
        </w:rPr>
        <w:t>collections</w:t>
      </w:r>
      <w:r w:rsidR="00113252">
        <w:t>:</w:t>
      </w:r>
      <w:r w:rsidR="0006640C">
        <w:t xml:space="preserve"> </w:t>
      </w:r>
      <w:r w:rsidR="000C5768">
        <w:t xml:space="preserve"> </w:t>
      </w:r>
      <w:r w:rsidR="00CA2210">
        <w:t xml:space="preserve">Blood fed females were collected in the field and induced to lay eggs. Testing was done on F1 offspring. </w:t>
      </w:r>
      <w:r w:rsidR="00113252">
        <w:t xml:space="preserve">Data </w:t>
      </w:r>
      <w:r w:rsidR="00325948">
        <w:t xml:space="preserve">were </w:t>
      </w:r>
      <w:r w:rsidR="00113252">
        <w:t xml:space="preserve">collected from </w:t>
      </w:r>
      <w:r w:rsidR="009C5DB9">
        <w:t>three 3</w:t>
      </w:r>
      <w:r w:rsidR="00113252">
        <w:t xml:space="preserve"> </w:t>
      </w:r>
      <w:r w:rsidR="00EB364C">
        <w:t xml:space="preserve">unique </w:t>
      </w:r>
      <w:r w:rsidR="00250CC9">
        <w:t xml:space="preserve">districts. </w:t>
      </w:r>
      <w:r w:rsidR="009C5DB9">
        <w:t>Two d</w:t>
      </w:r>
      <w:r w:rsidR="00113252">
        <w:t xml:space="preserve">istricts </w:t>
      </w:r>
      <w:r w:rsidR="000C5768">
        <w:t xml:space="preserve">were evaluated </w:t>
      </w:r>
      <w:r w:rsidR="00113252">
        <w:t xml:space="preserve">for </w:t>
      </w:r>
      <w:r w:rsidR="00113252" w:rsidRPr="00113252">
        <w:rPr>
          <w:i/>
        </w:rPr>
        <w:t>An. gambiae</w:t>
      </w:r>
      <w:r w:rsidR="000A74FC">
        <w:rPr>
          <w:i/>
        </w:rPr>
        <w:t xml:space="preserve"> </w:t>
      </w:r>
      <w:r w:rsidR="000A74FC" w:rsidRPr="000A74FC">
        <w:t>s.l.</w:t>
      </w:r>
      <w:r w:rsidR="00113252" w:rsidRPr="00113252">
        <w:rPr>
          <w:i/>
        </w:rPr>
        <w:t xml:space="preserve"> </w:t>
      </w:r>
      <w:r w:rsidR="009C5DB9">
        <w:t>(</w:t>
      </w:r>
      <w:r w:rsidR="000C5768">
        <w:t xml:space="preserve">Muibi &amp; </w:t>
      </w:r>
      <w:r w:rsidR="00113252">
        <w:t>M</w:t>
      </w:r>
      <w:r w:rsidR="00250CC9">
        <w:t>ocuba</w:t>
      </w:r>
      <w:r w:rsidR="009C5DB9">
        <w:t xml:space="preserve">). </w:t>
      </w:r>
      <w:r w:rsidR="00113252">
        <w:t xml:space="preserve">For </w:t>
      </w:r>
      <w:r w:rsidR="00113252" w:rsidRPr="00113252">
        <w:rPr>
          <w:i/>
        </w:rPr>
        <w:t>An. funestus</w:t>
      </w:r>
      <w:r w:rsidR="00113252">
        <w:t xml:space="preserve">, the districts </w:t>
      </w:r>
      <w:r w:rsidR="009C5DB9">
        <w:t xml:space="preserve">evaluated </w:t>
      </w:r>
      <w:r w:rsidR="00113252">
        <w:t xml:space="preserve">were Mugeba </w:t>
      </w:r>
      <w:r w:rsidR="009C5DB9">
        <w:t>&amp;</w:t>
      </w:r>
      <w:r w:rsidR="00113252">
        <w:t xml:space="preserve"> </w:t>
      </w:r>
      <w:r w:rsidR="00250CC9">
        <w:t>Milange</w:t>
      </w:r>
      <w:r w:rsidR="00113252">
        <w:t xml:space="preserve">. </w:t>
      </w:r>
    </w:p>
    <w:p w14:paraId="504BD50E" w14:textId="1DA2F25E" w:rsidR="0006640C" w:rsidRDefault="00003657" w:rsidP="00842A41">
      <w:r w:rsidRPr="00325948">
        <w:rPr>
          <w:u w:val="single"/>
        </w:rPr>
        <w:t>2010 collections</w:t>
      </w:r>
      <w:r w:rsidR="000C5768">
        <w:t xml:space="preserve">:  </w:t>
      </w:r>
      <w:r w:rsidR="000C5768" w:rsidRPr="000C5768">
        <w:rPr>
          <w:i/>
        </w:rPr>
        <w:t>An. gambiae</w:t>
      </w:r>
      <w:r w:rsidR="000C5768">
        <w:t xml:space="preserve"> </w:t>
      </w:r>
      <w:r w:rsidR="000A74FC">
        <w:t xml:space="preserve">s.l. </w:t>
      </w:r>
      <w:r w:rsidR="00CA2210">
        <w:t xml:space="preserve">reared from field-collected larvae </w:t>
      </w:r>
      <w:proofErr w:type="gramStart"/>
      <w:r>
        <w:t>were</w:t>
      </w:r>
      <w:proofErr w:type="gramEnd"/>
      <w:r>
        <w:t xml:space="preserve"> used</w:t>
      </w:r>
      <w:r w:rsidR="000C5768">
        <w:t>.  D</w:t>
      </w:r>
      <w:r w:rsidR="009C5DB9">
        <w:t>ata were collected from three 3</w:t>
      </w:r>
      <w:r w:rsidR="000C5768">
        <w:t xml:space="preserve"> </w:t>
      </w:r>
      <w:r w:rsidR="00EB364C">
        <w:t xml:space="preserve">unique </w:t>
      </w:r>
      <w:r w:rsidR="000C5768">
        <w:t xml:space="preserve">districts.  </w:t>
      </w:r>
      <w:r w:rsidR="000C5768" w:rsidRPr="000C5768">
        <w:t xml:space="preserve">However, of the </w:t>
      </w:r>
      <w:r w:rsidR="00331E13" w:rsidRPr="000C5768">
        <w:t>2011-targeted</w:t>
      </w:r>
      <w:r w:rsidR="000C5768" w:rsidRPr="000C5768">
        <w:t xml:space="preserve"> districts, </w:t>
      </w:r>
      <w:r w:rsidR="000C5768">
        <w:t xml:space="preserve">only </w:t>
      </w:r>
      <w:r w:rsidR="00C94AEA">
        <w:t>2</w:t>
      </w:r>
      <w:r w:rsidR="000C5768">
        <w:t xml:space="preserve"> </w:t>
      </w:r>
      <w:r w:rsidR="000C5768" w:rsidRPr="000C5768">
        <w:t>were evaluated</w:t>
      </w:r>
      <w:r w:rsidR="000C5768">
        <w:t xml:space="preserve"> (Maganja da Costa &amp; Mopeia).  The othe</w:t>
      </w:r>
      <w:r w:rsidR="00325948">
        <w:t>r district evaluated was Pebane.</w:t>
      </w:r>
    </w:p>
    <w:p w14:paraId="08394B50" w14:textId="7BC7844E" w:rsidR="00EB364C" w:rsidRDefault="00003657" w:rsidP="00842A41">
      <w:r w:rsidRPr="00325948">
        <w:rPr>
          <w:u w:val="single"/>
        </w:rPr>
        <w:t>2011 collections</w:t>
      </w:r>
      <w:r w:rsidR="000C5768">
        <w:t xml:space="preserve">:  </w:t>
      </w:r>
      <w:r w:rsidR="000C5768" w:rsidRPr="000C5768">
        <w:rPr>
          <w:i/>
        </w:rPr>
        <w:t xml:space="preserve">An. gambiae </w:t>
      </w:r>
      <w:r w:rsidR="000A74FC" w:rsidRPr="000A74FC">
        <w:t>s.l.</w:t>
      </w:r>
      <w:r w:rsidR="000A74FC">
        <w:rPr>
          <w:i/>
        </w:rPr>
        <w:t xml:space="preserve"> </w:t>
      </w:r>
      <w:r w:rsidR="00CA2210">
        <w:t xml:space="preserve">reared from field-collected larvae </w:t>
      </w:r>
      <w:proofErr w:type="gramStart"/>
      <w:r>
        <w:t>were</w:t>
      </w:r>
      <w:proofErr w:type="gramEnd"/>
      <w:r>
        <w:t xml:space="preserve"> used</w:t>
      </w:r>
      <w:r w:rsidR="000C5768">
        <w:t xml:space="preserve">.  </w:t>
      </w:r>
      <w:r w:rsidR="000C5768" w:rsidRPr="000C5768">
        <w:t xml:space="preserve">Data were collected from </w:t>
      </w:r>
      <w:r w:rsidR="009C5DB9">
        <w:t>2 districts, both of which were 2011 target</w:t>
      </w:r>
      <w:r w:rsidR="000C5768">
        <w:t xml:space="preserve"> districts (Maganja da Costa &amp; Mocuba).  </w:t>
      </w:r>
    </w:p>
    <w:p w14:paraId="360085A3" w14:textId="66AC4FA4" w:rsidR="000A74FC" w:rsidRPr="000A74FC" w:rsidRDefault="000A74FC" w:rsidP="00842A41">
      <w:r w:rsidRPr="000A74FC">
        <w:rPr>
          <w:u w:val="single"/>
        </w:rPr>
        <w:t>2012 collections:</w:t>
      </w:r>
      <w:r w:rsidRPr="000A74FC">
        <w:t xml:space="preserve"> </w:t>
      </w:r>
      <w:r w:rsidRPr="000A74FC">
        <w:rPr>
          <w:i/>
        </w:rPr>
        <w:t>An. gambiae</w:t>
      </w:r>
      <w:r>
        <w:t xml:space="preserve"> s.l. and </w:t>
      </w:r>
      <w:r w:rsidRPr="000A74FC">
        <w:rPr>
          <w:i/>
        </w:rPr>
        <w:t>An. funestus</w:t>
      </w:r>
      <w:r>
        <w:t xml:space="preserve"> reared from field-collected larvae were tested. Mosquitoes were tested from 3 IRS sites (Mocuba, Morrumbala, and Nicoadala).</w:t>
      </w:r>
    </w:p>
    <w:p w14:paraId="190AEBA5" w14:textId="77777777" w:rsidR="00607C0E" w:rsidRDefault="00607C0E" w:rsidP="00842A41">
      <w:pPr>
        <w:rPr>
          <w:b/>
        </w:rPr>
      </w:pPr>
    </w:p>
    <w:p w14:paraId="52FED987" w14:textId="77777777" w:rsidR="000C5768" w:rsidRDefault="0091625C" w:rsidP="00325948">
      <w:pPr>
        <w:pStyle w:val="ListParagraph"/>
      </w:pPr>
      <w:r w:rsidRPr="009710AA">
        <w:rPr>
          <w:b/>
          <w:noProof/>
        </w:rPr>
        <mc:AlternateContent>
          <mc:Choice Requires="wps">
            <w:drawing>
              <wp:anchor distT="0" distB="0" distL="114300" distR="114300" simplePos="0" relativeHeight="251663360" behindDoc="0" locked="0" layoutInCell="1" allowOverlap="1" wp14:anchorId="78EA5A19" wp14:editId="77870B46">
                <wp:simplePos x="0" y="0"/>
                <wp:positionH relativeFrom="column">
                  <wp:posOffset>-47625</wp:posOffset>
                </wp:positionH>
                <wp:positionV relativeFrom="paragraph">
                  <wp:posOffset>137160</wp:posOffset>
                </wp:positionV>
                <wp:extent cx="6336665" cy="1638300"/>
                <wp:effectExtent l="0" t="0" r="2603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6383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F0219F5" w14:textId="77777777" w:rsidR="00AC6C70" w:rsidRPr="007C5994" w:rsidRDefault="00AC6C70" w:rsidP="009B6A26">
                            <w:pPr>
                              <w:rPr>
                                <w:b/>
                              </w:rPr>
                            </w:pPr>
                            <w:r>
                              <w:rPr>
                                <w:b/>
                              </w:rPr>
                              <w:t>CONCLUSIONS:</w:t>
                            </w:r>
                          </w:p>
                          <w:p w14:paraId="08C0919F" w14:textId="4791FCDB" w:rsidR="00AC6C70" w:rsidRDefault="00AC6C70" w:rsidP="009B6A26">
                            <w:pPr>
                              <w:pStyle w:val="ListParagraph"/>
                              <w:numPr>
                                <w:ilvl w:val="0"/>
                                <w:numId w:val="3"/>
                              </w:numPr>
                            </w:pPr>
                            <w:r>
                              <w:t xml:space="preserve">While the low number of mosquitoes routinely being tested is a concern, the general insecticide resistance trends indicate susceptibility for </w:t>
                            </w:r>
                            <w:r w:rsidRPr="00381858">
                              <w:rPr>
                                <w:i/>
                              </w:rPr>
                              <w:t>An. gambiae</w:t>
                            </w:r>
                            <w:r>
                              <w:t xml:space="preserve"> s.l. to all classes of insecticide.</w:t>
                            </w:r>
                          </w:p>
                          <w:p w14:paraId="5E9F3729" w14:textId="0D516545" w:rsidR="00AC6C70" w:rsidRDefault="00AC6C70" w:rsidP="009B6A26">
                            <w:pPr>
                              <w:pStyle w:val="ListParagraph"/>
                              <w:numPr>
                                <w:ilvl w:val="0"/>
                                <w:numId w:val="3"/>
                              </w:numPr>
                            </w:pPr>
                            <w:r w:rsidRPr="00381858">
                              <w:rPr>
                                <w:i/>
                              </w:rPr>
                              <w:t>An. funestus</w:t>
                            </w:r>
                            <w:r>
                              <w:t xml:space="preserve"> appears susceptible to DTT, deltamethrin, and permethrin but is beginning to show low to moderate levels of resistance toward lambdacyhalothrin and bendiocarb</w:t>
                            </w:r>
                          </w:p>
                          <w:p w14:paraId="1D140BC9" w14:textId="77777777" w:rsidR="00AC6C70" w:rsidRDefault="00AC6C70" w:rsidP="00381858">
                            <w:pPr>
                              <w:pStyle w:val="ListParagraph"/>
                            </w:pPr>
                          </w:p>
                          <w:p w14:paraId="2514D7CB" w14:textId="77777777" w:rsidR="00AC6C70" w:rsidRDefault="00AC6C70" w:rsidP="00BF0E46">
                            <w:pPr>
                              <w:pStyle w:val="ListParagraph"/>
                            </w:pPr>
                          </w:p>
                          <w:p w14:paraId="2BA73BF2" w14:textId="77777777" w:rsidR="00AC6C70" w:rsidRDefault="00AC6C70" w:rsidP="009B6A26">
                            <w:pPr>
                              <w:pStyle w:val="ListParagraph"/>
                            </w:pPr>
                          </w:p>
                          <w:p w14:paraId="49B38B67" w14:textId="77777777" w:rsidR="00AC6C70" w:rsidRDefault="00AC6C70" w:rsidP="009B6A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5pt;margin-top:10.8pt;width:498.9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" fillcolor="white [3201]" strokecolor="#4f81bd [3204]" strokeweight="2pt">
                <v:textbox>
                  <w:txbxContent>
                    <w:p w14:paraId="3F0219F5" w14:textId="77777777" w:rsidR="00AC6C70" w:rsidRPr="007C5994" w:rsidRDefault="00AC6C70" w:rsidP="009B6A26">
                      <w:pPr>
                        <w:rPr>
                          <w:b/>
                        </w:rPr>
                      </w:pPr>
                      <w:r>
                        <w:rPr>
                          <w:b/>
                        </w:rPr>
                        <w:t>CONCLUSIONS:</w:t>
                      </w:r>
                    </w:p>
                    <w:p w14:paraId="08C0919F" w14:textId="4791FCDB" w:rsidR="00AC6C70" w:rsidRDefault="00AC6C70" w:rsidP="009B6A26">
                      <w:pPr>
                        <w:pStyle w:val="ListParagraph"/>
                        <w:numPr>
                          <w:ilvl w:val="0"/>
                          <w:numId w:val="3"/>
                        </w:numPr>
                      </w:pPr>
                      <w:r>
                        <w:t xml:space="preserve">While the low number of mosquitoes routinely being tested is a concern, the general insecticide resistance trends indicate susceptibility for </w:t>
                      </w:r>
                      <w:r w:rsidRPr="00381858">
                        <w:rPr>
                          <w:i/>
                        </w:rPr>
                        <w:t>An. gambiae</w:t>
                      </w:r>
                      <w:r>
                        <w:t xml:space="preserve"> s.l. to all classes of insecticide.</w:t>
                      </w:r>
                    </w:p>
                    <w:p w14:paraId="5E9F3729" w14:textId="0D516545" w:rsidR="00AC6C70" w:rsidRDefault="00AC6C70" w:rsidP="009B6A26">
                      <w:pPr>
                        <w:pStyle w:val="ListParagraph"/>
                        <w:numPr>
                          <w:ilvl w:val="0"/>
                          <w:numId w:val="3"/>
                        </w:numPr>
                      </w:pPr>
                      <w:r w:rsidRPr="00381858">
                        <w:rPr>
                          <w:i/>
                        </w:rPr>
                        <w:t>An. funestus</w:t>
                      </w:r>
                      <w:r>
                        <w:t xml:space="preserve"> appears susceptible to DTT, deltamethrin, and permethrin but is beginning to show low to moderate levels of resistance toward lambdacyhalothrin and bendiocarb</w:t>
                      </w:r>
                    </w:p>
                    <w:p w14:paraId="1D140BC9" w14:textId="77777777" w:rsidR="00AC6C70" w:rsidRDefault="00AC6C70" w:rsidP="00381858">
                      <w:pPr>
                        <w:pStyle w:val="ListParagraph"/>
                      </w:pPr>
                    </w:p>
                    <w:p w14:paraId="2514D7CB" w14:textId="77777777" w:rsidR="00AC6C70" w:rsidRDefault="00AC6C70" w:rsidP="00BF0E46">
                      <w:pPr>
                        <w:pStyle w:val="ListParagraph"/>
                      </w:pPr>
                    </w:p>
                    <w:p w14:paraId="2BA73BF2" w14:textId="77777777" w:rsidR="00AC6C70" w:rsidRDefault="00AC6C70" w:rsidP="009B6A26">
                      <w:pPr>
                        <w:pStyle w:val="ListParagraph"/>
                      </w:pPr>
                    </w:p>
                    <w:p w14:paraId="49B38B67" w14:textId="77777777" w:rsidR="00AC6C70" w:rsidRDefault="00AC6C70" w:rsidP="009B6A26"/>
                  </w:txbxContent>
                </v:textbox>
              </v:shape>
            </w:pict>
          </mc:Fallback>
        </mc:AlternateContent>
      </w:r>
    </w:p>
    <w:p w14:paraId="15EBFFEA" w14:textId="77777777" w:rsidR="00607C0E" w:rsidRDefault="00607C0E" w:rsidP="00325948">
      <w:pPr>
        <w:pStyle w:val="ListParagraph"/>
      </w:pPr>
    </w:p>
    <w:p w14:paraId="19C56EC1" w14:textId="77777777" w:rsidR="00ED6D31" w:rsidRDefault="00ED6D31" w:rsidP="00325948">
      <w:pPr>
        <w:pStyle w:val="ListParagraph"/>
      </w:pPr>
    </w:p>
    <w:p w14:paraId="4636A52D" w14:textId="77777777" w:rsidR="00607C0E" w:rsidRDefault="00607C0E" w:rsidP="00325948">
      <w:pPr>
        <w:pStyle w:val="ListParagraph"/>
        <w:sectPr w:rsidR="00607C0E" w:rsidSect="003C195E">
          <w:pgSz w:w="12240" w:h="15840"/>
          <w:pgMar w:top="1440" w:right="1440" w:bottom="1440" w:left="1440" w:header="720" w:footer="720" w:gutter="0"/>
          <w:cols w:space="720"/>
          <w:docGrid w:linePitch="360"/>
        </w:sectPr>
      </w:pPr>
    </w:p>
    <w:p w14:paraId="059BE3FD" w14:textId="433C930F" w:rsidR="000A74FC" w:rsidRDefault="008B40F2" w:rsidP="000A74FC">
      <w:pPr>
        <w:pStyle w:val="ListParagraph"/>
        <w:ind w:left="540"/>
        <w:sectPr w:rsidR="000A74FC" w:rsidSect="000A74FC">
          <w:pgSz w:w="15840" w:h="12240" w:orient="landscape"/>
          <w:pgMar w:top="1440" w:right="1440" w:bottom="1440" w:left="1440" w:header="720" w:footer="720" w:gutter="0"/>
          <w:cols w:space="720"/>
          <w:docGrid w:linePitch="360"/>
        </w:sectPr>
      </w:pPr>
      <w:r>
        <w:rPr>
          <w:noProof/>
        </w:rPr>
        <w:lastRenderedPageBreak/>
        <w:drawing>
          <wp:inline distT="0" distB="0" distL="0" distR="0" wp14:anchorId="3DC1ED14" wp14:editId="5B69E465">
            <wp:extent cx="7953375" cy="64846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 Update.jpg"/>
                    <pic:cNvPicPr/>
                  </pic:nvPicPr>
                  <pic:blipFill>
                    <a:blip r:embed="rId16">
                      <a:extLst>
                        <a:ext uri="{28A0092B-C50C-407E-A947-70E740481C1C}">
                          <a14:useLocalDpi xmlns:a14="http://schemas.microsoft.com/office/drawing/2010/main" val="0"/>
                        </a:ext>
                      </a:extLst>
                    </a:blip>
                    <a:stretch>
                      <a:fillRect/>
                    </a:stretch>
                  </pic:blipFill>
                  <pic:spPr>
                    <a:xfrm>
                      <a:off x="0" y="0"/>
                      <a:ext cx="7953375" cy="6484664"/>
                    </a:xfrm>
                    <a:prstGeom prst="rect">
                      <a:avLst/>
                    </a:prstGeom>
                  </pic:spPr>
                </pic:pic>
              </a:graphicData>
            </a:graphic>
          </wp:inline>
        </w:drawing>
      </w:r>
    </w:p>
    <w:p w14:paraId="54E56068" w14:textId="0A33F071" w:rsidR="004A21CB" w:rsidRDefault="004A21CB" w:rsidP="000A74FC">
      <w:pPr>
        <w:pStyle w:val="ListParagraph"/>
        <w:ind w:left="144"/>
        <w:jc w:val="center"/>
        <w:rPr>
          <w:b/>
          <w:sz w:val="28"/>
          <w:szCs w:val="28"/>
          <w:u w:val="single"/>
        </w:rPr>
      </w:pPr>
      <w:r>
        <w:rPr>
          <w:b/>
          <w:sz w:val="28"/>
          <w:szCs w:val="28"/>
          <w:u w:val="single"/>
        </w:rPr>
        <w:lastRenderedPageBreak/>
        <w:t>NIGERIA</w:t>
      </w:r>
    </w:p>
    <w:p w14:paraId="7EB068CB" w14:textId="77777777" w:rsidR="004A21CB" w:rsidRDefault="004A21CB" w:rsidP="004A21CB"/>
    <w:p w14:paraId="50B12CFB" w14:textId="7A2D4C22" w:rsidR="004A21CB" w:rsidRDefault="00096925" w:rsidP="004A21CB">
      <w:r>
        <w:t>The first round of PMI-</w:t>
      </w:r>
      <w:r w:rsidR="004A21CB">
        <w:t>supported IRS will occur in 2012 in Nasarawa Eggon and Doma LGAs in Nasarawa state.</w:t>
      </w:r>
      <w:r>
        <w:t xml:space="preserve"> PMI is the only supporter of IRS in Nigeria.</w:t>
      </w:r>
    </w:p>
    <w:p w14:paraId="38176EFA" w14:textId="77777777" w:rsidR="004A21CB" w:rsidRPr="004236D2" w:rsidRDefault="004A21CB" w:rsidP="004A21CB">
      <w:pPr>
        <w:rPr>
          <w:sz w:val="16"/>
          <w:szCs w:val="16"/>
        </w:rPr>
      </w:pPr>
    </w:p>
    <w:p w14:paraId="35F72D35" w14:textId="77777777" w:rsidR="002F6B21" w:rsidRPr="00303E4B" w:rsidRDefault="002F6B21" w:rsidP="002F6B21">
      <w:pPr>
        <w:spacing w:before="240" w:after="0"/>
        <w:rPr>
          <w:b/>
        </w:rPr>
      </w:pPr>
      <w:r>
        <w:rPr>
          <w:b/>
        </w:rPr>
        <w:t>COMMENTS ON DATA</w:t>
      </w:r>
      <w:r w:rsidRPr="00303E4B">
        <w:rPr>
          <w:b/>
        </w:rPr>
        <w:t xml:space="preserve">:  </w:t>
      </w:r>
    </w:p>
    <w:p w14:paraId="760945D5" w14:textId="02BB4C12" w:rsidR="004A21CB" w:rsidRDefault="00A34246" w:rsidP="004A21CB">
      <w:pPr>
        <w:rPr>
          <w:b/>
          <w:noProof/>
        </w:rPr>
      </w:pPr>
      <w:r w:rsidRPr="00F01DDF">
        <w:t xml:space="preserve">Susceptibility </w:t>
      </w:r>
      <w:r>
        <w:t xml:space="preserve">data was collected in collaboration with </w:t>
      </w:r>
      <w:r w:rsidR="00BF0E46">
        <w:t xml:space="preserve">the </w:t>
      </w:r>
      <w:r>
        <w:t>University of Jos</w:t>
      </w:r>
      <w:r w:rsidR="00BF0E46">
        <w:t>.</w:t>
      </w:r>
    </w:p>
    <w:p w14:paraId="5CC8F47D" w14:textId="77777777" w:rsidR="004A21CB" w:rsidRDefault="004A21CB" w:rsidP="004A21CB">
      <w:pPr>
        <w:rPr>
          <w:noProof/>
        </w:rPr>
      </w:pPr>
      <w:r w:rsidRPr="005F3391">
        <w:rPr>
          <w:noProof/>
        </w:rPr>
        <w:t xml:space="preserve">CDC bottle assays were used for </w:t>
      </w:r>
      <w:r w:rsidRPr="00A434A0">
        <w:rPr>
          <w:i/>
          <w:noProof/>
        </w:rPr>
        <w:t>An. gambiae</w:t>
      </w:r>
      <w:r>
        <w:rPr>
          <w:noProof/>
        </w:rPr>
        <w:t xml:space="preserve"> s.l. </w:t>
      </w:r>
      <w:r w:rsidRPr="005F3391">
        <w:rPr>
          <w:noProof/>
        </w:rPr>
        <w:t>susceptiblity testing</w:t>
      </w:r>
      <w:r>
        <w:rPr>
          <w:noProof/>
        </w:rPr>
        <w:t xml:space="preserve"> in 2011</w:t>
      </w:r>
      <w:r w:rsidRPr="005F3391">
        <w:rPr>
          <w:noProof/>
        </w:rPr>
        <w:t>.</w:t>
      </w:r>
      <w:r>
        <w:rPr>
          <w:noProof/>
        </w:rPr>
        <w:t xml:space="preserve"> Tests were performed on field-collected larvae from Nasarawa Eggon. Four replicates and one control were run for each insecticide with 25 mosquitoes per bottle. The diagnostic time between susceptibity and resistance is 30 minutes for pyrethroids, organophosphates, and carbamates, while DDT is 45 minutes. Below is a table showing time unti complete knockdown for 10 different insecticides.</w:t>
      </w:r>
    </w:p>
    <w:tbl>
      <w:tblPr>
        <w:tblpPr w:leftFromText="180" w:rightFromText="180" w:vertAnchor="text" w:horzAnchor="margin" w:tblpXSpec="center" w:tblpY="144"/>
        <w:tblW w:w="5868" w:type="dxa"/>
        <w:tblLook w:val="04A0" w:firstRow="1" w:lastRow="0" w:firstColumn="1" w:lastColumn="0" w:noHBand="0" w:noVBand="1"/>
      </w:tblPr>
      <w:tblGrid>
        <w:gridCol w:w="1908"/>
        <w:gridCol w:w="1792"/>
        <w:gridCol w:w="2168"/>
      </w:tblGrid>
      <w:tr w:rsidR="004A21CB" w:rsidRPr="0040110A" w14:paraId="4A9BEBB1" w14:textId="77777777" w:rsidTr="003342FD">
        <w:trPr>
          <w:trHeight w:val="613"/>
        </w:trPr>
        <w:tc>
          <w:tcPr>
            <w:tcW w:w="190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4583FD8" w14:textId="77777777" w:rsidR="004A21CB" w:rsidRPr="0040110A" w:rsidRDefault="004A21CB" w:rsidP="003342FD">
            <w:pPr>
              <w:spacing w:after="0" w:line="240" w:lineRule="auto"/>
              <w:jc w:val="center"/>
              <w:rPr>
                <w:rFonts w:ascii="Calibri" w:eastAsia="Times New Roman" w:hAnsi="Calibri" w:cs="Calibri"/>
                <w:b/>
                <w:bCs/>
                <w:color w:val="000000"/>
                <w:sz w:val="20"/>
                <w:szCs w:val="20"/>
              </w:rPr>
            </w:pPr>
            <w:r w:rsidRPr="0040110A">
              <w:rPr>
                <w:rFonts w:ascii="Calibri" w:eastAsia="Times New Roman" w:hAnsi="Calibri" w:cs="Calibri"/>
                <w:b/>
                <w:bCs/>
                <w:color w:val="000000"/>
                <w:sz w:val="20"/>
                <w:szCs w:val="20"/>
              </w:rPr>
              <w:t>Insecticide</w:t>
            </w:r>
          </w:p>
        </w:tc>
        <w:tc>
          <w:tcPr>
            <w:tcW w:w="1792" w:type="dxa"/>
            <w:tcBorders>
              <w:top w:val="single" w:sz="8" w:space="0" w:color="000000"/>
              <w:left w:val="nil"/>
              <w:bottom w:val="single" w:sz="8" w:space="0" w:color="000000"/>
              <w:right w:val="single" w:sz="8" w:space="0" w:color="000000"/>
            </w:tcBorders>
            <w:shd w:val="clear" w:color="auto" w:fill="auto"/>
            <w:vAlign w:val="center"/>
            <w:hideMark/>
          </w:tcPr>
          <w:p w14:paraId="6896128A" w14:textId="77777777" w:rsidR="004A21CB" w:rsidRPr="0040110A" w:rsidRDefault="004A21CB" w:rsidP="003342FD">
            <w:pPr>
              <w:spacing w:after="0" w:line="240" w:lineRule="auto"/>
              <w:rPr>
                <w:rFonts w:ascii="Calibri" w:eastAsia="Times New Roman" w:hAnsi="Calibri" w:cs="Calibri"/>
                <w:b/>
                <w:bCs/>
                <w:color w:val="000000"/>
                <w:sz w:val="20"/>
                <w:szCs w:val="20"/>
              </w:rPr>
            </w:pPr>
            <w:r w:rsidRPr="0040110A">
              <w:rPr>
                <w:rFonts w:ascii="Calibri" w:eastAsia="Times New Roman" w:hAnsi="Calibri" w:cs="Calibri"/>
                <w:b/>
                <w:bCs/>
                <w:color w:val="000000"/>
                <w:sz w:val="20"/>
                <w:szCs w:val="20"/>
              </w:rPr>
              <w:t>Class of Chemical</w:t>
            </w:r>
          </w:p>
        </w:tc>
        <w:tc>
          <w:tcPr>
            <w:tcW w:w="2168" w:type="dxa"/>
            <w:tcBorders>
              <w:top w:val="single" w:sz="8" w:space="0" w:color="000000"/>
              <w:left w:val="nil"/>
              <w:bottom w:val="single" w:sz="8" w:space="0" w:color="000000"/>
              <w:right w:val="single" w:sz="8" w:space="0" w:color="000000"/>
            </w:tcBorders>
            <w:shd w:val="clear" w:color="auto" w:fill="auto"/>
            <w:vAlign w:val="center"/>
            <w:hideMark/>
          </w:tcPr>
          <w:p w14:paraId="60522680" w14:textId="77777777" w:rsidR="004A21CB" w:rsidRPr="0040110A" w:rsidRDefault="004A21CB" w:rsidP="003342FD">
            <w:pPr>
              <w:spacing w:after="0" w:line="240" w:lineRule="auto"/>
              <w:jc w:val="center"/>
              <w:rPr>
                <w:rFonts w:ascii="Calibri" w:eastAsia="Times New Roman" w:hAnsi="Calibri" w:cs="Calibri"/>
                <w:b/>
                <w:bCs/>
                <w:color w:val="000000"/>
                <w:sz w:val="20"/>
                <w:szCs w:val="20"/>
              </w:rPr>
            </w:pPr>
            <w:r w:rsidRPr="0040110A">
              <w:rPr>
                <w:rFonts w:ascii="Calibri" w:eastAsia="Times New Roman" w:hAnsi="Calibri" w:cs="Calibri"/>
                <w:b/>
                <w:bCs/>
                <w:color w:val="000000"/>
                <w:sz w:val="20"/>
                <w:szCs w:val="20"/>
              </w:rPr>
              <w:t>Complete knockdown Time  (Minutes)</w:t>
            </w:r>
          </w:p>
        </w:tc>
      </w:tr>
      <w:tr w:rsidR="004A21CB" w:rsidRPr="0040110A" w14:paraId="3C3B10E4"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5AADD46B"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Bendiocarb            12.5 ug/bottle</w:t>
            </w:r>
          </w:p>
        </w:tc>
        <w:tc>
          <w:tcPr>
            <w:tcW w:w="1792" w:type="dxa"/>
            <w:tcBorders>
              <w:top w:val="nil"/>
              <w:left w:val="nil"/>
              <w:bottom w:val="single" w:sz="8" w:space="0" w:color="000000"/>
              <w:right w:val="single" w:sz="8" w:space="0" w:color="000000"/>
            </w:tcBorders>
            <w:shd w:val="clear" w:color="auto" w:fill="auto"/>
            <w:vAlign w:val="center"/>
            <w:hideMark/>
          </w:tcPr>
          <w:p w14:paraId="59BAF505"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Carbamates</w:t>
            </w:r>
          </w:p>
        </w:tc>
        <w:tc>
          <w:tcPr>
            <w:tcW w:w="2168" w:type="dxa"/>
            <w:tcBorders>
              <w:top w:val="nil"/>
              <w:left w:val="nil"/>
              <w:bottom w:val="single" w:sz="8" w:space="0" w:color="000000"/>
              <w:right w:val="single" w:sz="8" w:space="0" w:color="000000"/>
            </w:tcBorders>
            <w:shd w:val="clear" w:color="000000" w:fill="C4D79B"/>
            <w:vAlign w:val="center"/>
            <w:hideMark/>
          </w:tcPr>
          <w:p w14:paraId="7456AD16"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5</w:t>
            </w:r>
          </w:p>
        </w:tc>
      </w:tr>
      <w:tr w:rsidR="004A21CB" w:rsidRPr="0040110A" w14:paraId="0390CD86"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4103C3E2"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 xml:space="preserve">Lambdacyhalothrin 12.5 ug/bottle </w:t>
            </w:r>
          </w:p>
        </w:tc>
        <w:tc>
          <w:tcPr>
            <w:tcW w:w="1792" w:type="dxa"/>
            <w:tcBorders>
              <w:top w:val="nil"/>
              <w:left w:val="nil"/>
              <w:bottom w:val="single" w:sz="8" w:space="0" w:color="000000"/>
              <w:right w:val="single" w:sz="8" w:space="0" w:color="000000"/>
            </w:tcBorders>
            <w:shd w:val="clear" w:color="auto" w:fill="auto"/>
            <w:vAlign w:val="center"/>
            <w:hideMark/>
          </w:tcPr>
          <w:p w14:paraId="487E92C3"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Pyrethroids</w:t>
            </w:r>
          </w:p>
        </w:tc>
        <w:tc>
          <w:tcPr>
            <w:tcW w:w="2168" w:type="dxa"/>
            <w:tcBorders>
              <w:top w:val="nil"/>
              <w:left w:val="nil"/>
              <w:bottom w:val="single" w:sz="8" w:space="0" w:color="000000"/>
              <w:right w:val="single" w:sz="8" w:space="0" w:color="000000"/>
            </w:tcBorders>
            <w:shd w:val="clear" w:color="000000" w:fill="C4D79B"/>
            <w:vAlign w:val="center"/>
            <w:hideMark/>
          </w:tcPr>
          <w:p w14:paraId="3AD11EA1"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12</w:t>
            </w:r>
          </w:p>
        </w:tc>
      </w:tr>
      <w:tr w:rsidR="004A21CB" w:rsidRPr="0040110A" w14:paraId="68AA15BB"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652948A5"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Malathion                 50 ug/bottle</w:t>
            </w:r>
          </w:p>
        </w:tc>
        <w:tc>
          <w:tcPr>
            <w:tcW w:w="1792" w:type="dxa"/>
            <w:tcBorders>
              <w:top w:val="nil"/>
              <w:left w:val="nil"/>
              <w:bottom w:val="single" w:sz="8" w:space="0" w:color="000000"/>
              <w:right w:val="single" w:sz="8" w:space="0" w:color="000000"/>
            </w:tcBorders>
            <w:shd w:val="clear" w:color="auto" w:fill="auto"/>
            <w:vAlign w:val="center"/>
            <w:hideMark/>
          </w:tcPr>
          <w:p w14:paraId="7BD4E044"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Organophosphates</w:t>
            </w:r>
          </w:p>
        </w:tc>
        <w:tc>
          <w:tcPr>
            <w:tcW w:w="2168" w:type="dxa"/>
            <w:tcBorders>
              <w:top w:val="nil"/>
              <w:left w:val="nil"/>
              <w:bottom w:val="single" w:sz="8" w:space="0" w:color="000000"/>
              <w:right w:val="single" w:sz="8" w:space="0" w:color="000000"/>
            </w:tcBorders>
            <w:shd w:val="clear" w:color="000000" w:fill="C4D79B"/>
            <w:vAlign w:val="center"/>
            <w:hideMark/>
          </w:tcPr>
          <w:p w14:paraId="30AC9A59"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13</w:t>
            </w:r>
          </w:p>
        </w:tc>
      </w:tr>
      <w:tr w:rsidR="004A21CB" w:rsidRPr="0040110A" w14:paraId="362E415E"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6010991F"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 xml:space="preserve">Alpha-cypermethrin </w:t>
            </w:r>
            <w:r>
              <w:rPr>
                <w:rFonts w:ascii="Calibri" w:eastAsia="Times New Roman" w:hAnsi="Calibri" w:cs="Calibri"/>
                <w:color w:val="000000"/>
                <w:sz w:val="20"/>
                <w:szCs w:val="20"/>
              </w:rPr>
              <w:t xml:space="preserve">   </w:t>
            </w:r>
            <w:r w:rsidRPr="0040110A">
              <w:rPr>
                <w:rFonts w:ascii="Calibri" w:eastAsia="Times New Roman" w:hAnsi="Calibri" w:cs="Calibri"/>
                <w:color w:val="000000"/>
                <w:sz w:val="20"/>
                <w:szCs w:val="20"/>
              </w:rPr>
              <w:t>12.5 ug/bottle</w:t>
            </w:r>
          </w:p>
        </w:tc>
        <w:tc>
          <w:tcPr>
            <w:tcW w:w="1792" w:type="dxa"/>
            <w:tcBorders>
              <w:top w:val="nil"/>
              <w:left w:val="nil"/>
              <w:bottom w:val="single" w:sz="8" w:space="0" w:color="000000"/>
              <w:right w:val="single" w:sz="8" w:space="0" w:color="000000"/>
            </w:tcBorders>
            <w:shd w:val="clear" w:color="auto" w:fill="auto"/>
            <w:vAlign w:val="center"/>
            <w:hideMark/>
          </w:tcPr>
          <w:p w14:paraId="77CF3391"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Pyrethroids</w:t>
            </w:r>
          </w:p>
        </w:tc>
        <w:tc>
          <w:tcPr>
            <w:tcW w:w="2168" w:type="dxa"/>
            <w:tcBorders>
              <w:top w:val="nil"/>
              <w:left w:val="nil"/>
              <w:bottom w:val="single" w:sz="8" w:space="0" w:color="000000"/>
              <w:right w:val="single" w:sz="8" w:space="0" w:color="000000"/>
            </w:tcBorders>
            <w:shd w:val="clear" w:color="000000" w:fill="C4D79B"/>
            <w:vAlign w:val="center"/>
            <w:hideMark/>
          </w:tcPr>
          <w:p w14:paraId="62FA44CC"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15</w:t>
            </w:r>
          </w:p>
        </w:tc>
      </w:tr>
      <w:tr w:rsidR="004A21CB" w:rsidRPr="0040110A" w14:paraId="36EE5FA8"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278E8546"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Fenitrothion            50 ug/bottle</w:t>
            </w:r>
          </w:p>
        </w:tc>
        <w:tc>
          <w:tcPr>
            <w:tcW w:w="1792" w:type="dxa"/>
            <w:tcBorders>
              <w:top w:val="nil"/>
              <w:left w:val="nil"/>
              <w:bottom w:val="single" w:sz="8" w:space="0" w:color="000000"/>
              <w:right w:val="single" w:sz="8" w:space="0" w:color="000000"/>
            </w:tcBorders>
            <w:shd w:val="clear" w:color="auto" w:fill="auto"/>
            <w:vAlign w:val="center"/>
            <w:hideMark/>
          </w:tcPr>
          <w:p w14:paraId="219B84E8"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Organophosphates</w:t>
            </w:r>
          </w:p>
        </w:tc>
        <w:tc>
          <w:tcPr>
            <w:tcW w:w="2168" w:type="dxa"/>
            <w:tcBorders>
              <w:top w:val="nil"/>
              <w:left w:val="nil"/>
              <w:bottom w:val="single" w:sz="8" w:space="0" w:color="000000"/>
              <w:right w:val="single" w:sz="8" w:space="0" w:color="000000"/>
            </w:tcBorders>
            <w:shd w:val="clear" w:color="000000" w:fill="C4D79B"/>
            <w:vAlign w:val="center"/>
            <w:hideMark/>
          </w:tcPr>
          <w:p w14:paraId="66466DC7"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20</w:t>
            </w:r>
          </w:p>
        </w:tc>
      </w:tr>
      <w:tr w:rsidR="004A21CB" w:rsidRPr="0040110A" w14:paraId="66581DF3"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71D88D3D"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Deltamethrin         12.5 ug/bottle</w:t>
            </w:r>
          </w:p>
        </w:tc>
        <w:tc>
          <w:tcPr>
            <w:tcW w:w="1792" w:type="dxa"/>
            <w:tcBorders>
              <w:top w:val="nil"/>
              <w:left w:val="nil"/>
              <w:bottom w:val="single" w:sz="8" w:space="0" w:color="000000"/>
              <w:right w:val="single" w:sz="8" w:space="0" w:color="000000"/>
            </w:tcBorders>
            <w:shd w:val="clear" w:color="auto" w:fill="auto"/>
            <w:vAlign w:val="center"/>
            <w:hideMark/>
          </w:tcPr>
          <w:p w14:paraId="1BAF5BDE"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Pyrethroids</w:t>
            </w:r>
          </w:p>
        </w:tc>
        <w:tc>
          <w:tcPr>
            <w:tcW w:w="2168" w:type="dxa"/>
            <w:tcBorders>
              <w:top w:val="nil"/>
              <w:left w:val="nil"/>
              <w:bottom w:val="single" w:sz="8" w:space="0" w:color="000000"/>
              <w:right w:val="single" w:sz="8" w:space="0" w:color="000000"/>
            </w:tcBorders>
            <w:shd w:val="clear" w:color="000000" w:fill="C4D79B"/>
            <w:vAlign w:val="center"/>
            <w:hideMark/>
          </w:tcPr>
          <w:p w14:paraId="31640D1F"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30</w:t>
            </w:r>
          </w:p>
        </w:tc>
      </w:tr>
      <w:tr w:rsidR="004A21CB" w:rsidRPr="0040110A" w14:paraId="23E6F626"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5D81DC40"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Permethrin           21.5 ug/bottle</w:t>
            </w:r>
          </w:p>
        </w:tc>
        <w:tc>
          <w:tcPr>
            <w:tcW w:w="1792" w:type="dxa"/>
            <w:tcBorders>
              <w:top w:val="nil"/>
              <w:left w:val="nil"/>
              <w:bottom w:val="single" w:sz="8" w:space="0" w:color="000000"/>
              <w:right w:val="single" w:sz="8" w:space="0" w:color="000000"/>
            </w:tcBorders>
            <w:shd w:val="clear" w:color="auto" w:fill="auto"/>
            <w:vAlign w:val="center"/>
            <w:hideMark/>
          </w:tcPr>
          <w:p w14:paraId="59EB6F72"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Pyrethroids</w:t>
            </w:r>
          </w:p>
        </w:tc>
        <w:tc>
          <w:tcPr>
            <w:tcW w:w="2168" w:type="dxa"/>
            <w:tcBorders>
              <w:top w:val="nil"/>
              <w:left w:val="nil"/>
              <w:bottom w:val="single" w:sz="8" w:space="0" w:color="000000"/>
              <w:right w:val="single" w:sz="8" w:space="0" w:color="000000"/>
            </w:tcBorders>
            <w:shd w:val="clear" w:color="000000" w:fill="C4D79B"/>
            <w:vAlign w:val="center"/>
            <w:hideMark/>
          </w:tcPr>
          <w:p w14:paraId="381F4D58"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30</w:t>
            </w:r>
          </w:p>
        </w:tc>
      </w:tr>
      <w:tr w:rsidR="004A21CB" w:rsidRPr="0040110A" w14:paraId="2B40B556" w14:textId="77777777" w:rsidTr="003342FD">
        <w:trPr>
          <w:trHeight w:val="52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6E7DC6BA"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Pirimiphos-methyl   20 ug/bottle</w:t>
            </w:r>
          </w:p>
        </w:tc>
        <w:tc>
          <w:tcPr>
            <w:tcW w:w="1792" w:type="dxa"/>
            <w:tcBorders>
              <w:top w:val="nil"/>
              <w:left w:val="nil"/>
              <w:bottom w:val="single" w:sz="8" w:space="0" w:color="000000"/>
              <w:right w:val="single" w:sz="8" w:space="0" w:color="000000"/>
            </w:tcBorders>
            <w:shd w:val="clear" w:color="auto" w:fill="auto"/>
            <w:vAlign w:val="center"/>
            <w:hideMark/>
          </w:tcPr>
          <w:p w14:paraId="6A3DACE0"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Organophosphates</w:t>
            </w:r>
          </w:p>
        </w:tc>
        <w:tc>
          <w:tcPr>
            <w:tcW w:w="2168" w:type="dxa"/>
            <w:tcBorders>
              <w:top w:val="nil"/>
              <w:left w:val="nil"/>
              <w:bottom w:val="single" w:sz="8" w:space="0" w:color="000000"/>
              <w:right w:val="single" w:sz="8" w:space="0" w:color="000000"/>
            </w:tcBorders>
            <w:shd w:val="clear" w:color="000000" w:fill="DA9694"/>
            <w:vAlign w:val="center"/>
            <w:hideMark/>
          </w:tcPr>
          <w:p w14:paraId="5B1E0F60"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51</w:t>
            </w:r>
          </w:p>
        </w:tc>
      </w:tr>
      <w:tr w:rsidR="004A21CB" w:rsidRPr="0040110A" w14:paraId="62557CC6" w14:textId="77777777" w:rsidTr="003342FD">
        <w:trPr>
          <w:trHeight w:val="31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6C796773"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DDT 100 ug/bottle</w:t>
            </w:r>
          </w:p>
        </w:tc>
        <w:tc>
          <w:tcPr>
            <w:tcW w:w="1792" w:type="dxa"/>
            <w:tcBorders>
              <w:top w:val="nil"/>
              <w:left w:val="nil"/>
              <w:bottom w:val="single" w:sz="8" w:space="0" w:color="000000"/>
              <w:right w:val="single" w:sz="8" w:space="0" w:color="000000"/>
            </w:tcBorders>
            <w:shd w:val="clear" w:color="auto" w:fill="auto"/>
            <w:vAlign w:val="center"/>
            <w:hideMark/>
          </w:tcPr>
          <w:p w14:paraId="0882A45C"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Organochlorides</w:t>
            </w:r>
          </w:p>
        </w:tc>
        <w:tc>
          <w:tcPr>
            <w:tcW w:w="2168" w:type="dxa"/>
            <w:tcBorders>
              <w:top w:val="nil"/>
              <w:left w:val="nil"/>
              <w:bottom w:val="single" w:sz="8" w:space="0" w:color="000000"/>
              <w:right w:val="single" w:sz="8" w:space="0" w:color="000000"/>
            </w:tcBorders>
            <w:shd w:val="clear" w:color="000000" w:fill="DA9694"/>
            <w:vAlign w:val="center"/>
            <w:hideMark/>
          </w:tcPr>
          <w:p w14:paraId="16E82162"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120</w:t>
            </w:r>
          </w:p>
        </w:tc>
      </w:tr>
      <w:tr w:rsidR="004A21CB" w:rsidRPr="0040110A" w14:paraId="18D2015B" w14:textId="77777777" w:rsidTr="003342FD">
        <w:trPr>
          <w:trHeight w:val="415"/>
        </w:trPr>
        <w:tc>
          <w:tcPr>
            <w:tcW w:w="1908" w:type="dxa"/>
            <w:tcBorders>
              <w:top w:val="nil"/>
              <w:left w:val="single" w:sz="8" w:space="0" w:color="000000"/>
              <w:bottom w:val="single" w:sz="8" w:space="0" w:color="000000"/>
              <w:right w:val="single" w:sz="8" w:space="0" w:color="000000"/>
            </w:tcBorders>
            <w:shd w:val="clear" w:color="auto" w:fill="auto"/>
            <w:vAlign w:val="center"/>
            <w:hideMark/>
          </w:tcPr>
          <w:p w14:paraId="04A09F69"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ETAA  12.5 ug/bottle</w:t>
            </w:r>
          </w:p>
        </w:tc>
        <w:tc>
          <w:tcPr>
            <w:tcW w:w="1792" w:type="dxa"/>
            <w:tcBorders>
              <w:top w:val="nil"/>
              <w:left w:val="nil"/>
              <w:bottom w:val="single" w:sz="8" w:space="0" w:color="000000"/>
              <w:right w:val="single" w:sz="8" w:space="0" w:color="000000"/>
            </w:tcBorders>
            <w:shd w:val="clear" w:color="auto" w:fill="auto"/>
            <w:vAlign w:val="center"/>
            <w:hideMark/>
          </w:tcPr>
          <w:p w14:paraId="21102CB4"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 </w:t>
            </w:r>
          </w:p>
        </w:tc>
        <w:tc>
          <w:tcPr>
            <w:tcW w:w="2168" w:type="dxa"/>
            <w:tcBorders>
              <w:top w:val="nil"/>
              <w:left w:val="nil"/>
              <w:bottom w:val="single" w:sz="8" w:space="0" w:color="000000"/>
              <w:right w:val="single" w:sz="8" w:space="0" w:color="000000"/>
            </w:tcBorders>
            <w:shd w:val="clear" w:color="000000" w:fill="DA9694"/>
            <w:vAlign w:val="center"/>
            <w:hideMark/>
          </w:tcPr>
          <w:p w14:paraId="048FB9A7" w14:textId="77777777" w:rsidR="004A21CB" w:rsidRPr="0040110A" w:rsidRDefault="004A21CB" w:rsidP="003342FD">
            <w:pPr>
              <w:spacing w:after="0" w:line="240" w:lineRule="auto"/>
              <w:jc w:val="center"/>
              <w:rPr>
                <w:rFonts w:ascii="Calibri" w:eastAsia="Times New Roman" w:hAnsi="Calibri" w:cs="Calibri"/>
                <w:color w:val="000000"/>
                <w:sz w:val="20"/>
                <w:szCs w:val="20"/>
              </w:rPr>
            </w:pPr>
            <w:r w:rsidRPr="0040110A">
              <w:rPr>
                <w:rFonts w:ascii="Calibri" w:eastAsia="Times New Roman" w:hAnsi="Calibri" w:cs="Calibri"/>
                <w:color w:val="000000"/>
                <w:sz w:val="20"/>
                <w:szCs w:val="20"/>
              </w:rPr>
              <w:t>&gt;120</w:t>
            </w:r>
          </w:p>
        </w:tc>
      </w:tr>
    </w:tbl>
    <w:p w14:paraId="4B8AB0B0" w14:textId="77777777" w:rsidR="004A21CB" w:rsidRDefault="004A21CB" w:rsidP="004A21CB">
      <w:pPr>
        <w:rPr>
          <w:noProof/>
        </w:rPr>
      </w:pPr>
    </w:p>
    <w:p w14:paraId="22A9255C" w14:textId="77777777" w:rsidR="004A21CB" w:rsidRDefault="004A21CB" w:rsidP="004A21CB">
      <w:pPr>
        <w:rPr>
          <w:noProof/>
        </w:rPr>
      </w:pPr>
    </w:p>
    <w:p w14:paraId="30BCC52F" w14:textId="6ABC5E8A" w:rsidR="004A21CB" w:rsidRDefault="004A21CB">
      <w:pPr>
        <w:rPr>
          <w:b/>
          <w:sz w:val="28"/>
          <w:szCs w:val="28"/>
          <w:u w:val="single"/>
        </w:rPr>
      </w:pPr>
      <w:r w:rsidRPr="009710AA">
        <w:rPr>
          <w:b/>
          <w:noProof/>
        </w:rPr>
        <mc:AlternateContent>
          <mc:Choice Requires="wps">
            <w:drawing>
              <wp:anchor distT="0" distB="0" distL="114300" distR="114300" simplePos="0" relativeHeight="251696128" behindDoc="0" locked="0" layoutInCell="1" allowOverlap="1" wp14:anchorId="0ED533DF" wp14:editId="5783B3D1">
                <wp:simplePos x="0" y="0"/>
                <wp:positionH relativeFrom="column">
                  <wp:posOffset>-123825</wp:posOffset>
                </wp:positionH>
                <wp:positionV relativeFrom="paragraph">
                  <wp:posOffset>3494405</wp:posOffset>
                </wp:positionV>
                <wp:extent cx="6336665" cy="1485900"/>
                <wp:effectExtent l="0" t="0" r="2603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4859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0050498" w14:textId="77777777" w:rsidR="00AC6C70" w:rsidRPr="007C5994" w:rsidRDefault="00AC6C70" w:rsidP="004A21CB">
                            <w:pPr>
                              <w:rPr>
                                <w:b/>
                              </w:rPr>
                            </w:pPr>
                            <w:r>
                              <w:rPr>
                                <w:b/>
                              </w:rPr>
                              <w:t>CONCLUSIONS:</w:t>
                            </w:r>
                          </w:p>
                          <w:p w14:paraId="0B8E2E63" w14:textId="75F1A699" w:rsidR="00AC6C70" w:rsidRDefault="00AC6C70" w:rsidP="004A21CB">
                            <w:pPr>
                              <w:pStyle w:val="ListParagraph"/>
                              <w:numPr>
                                <w:ilvl w:val="0"/>
                                <w:numId w:val="3"/>
                              </w:numPr>
                            </w:pPr>
                            <w:r w:rsidRPr="00296025">
                              <w:rPr>
                                <w:i/>
                              </w:rPr>
                              <w:t>An. gambiae</w:t>
                            </w:r>
                            <w:r>
                              <w:t xml:space="preserve"> s.l. in </w:t>
                            </w:r>
                            <w:r>
                              <w:rPr>
                                <w:noProof/>
                              </w:rPr>
                              <w:t>Nasarawa Eggon are susceptible to the pyrethroids deltamethrin, alpha-cypermethrin, lamdacyhalothin, and permethrin</w:t>
                            </w:r>
                          </w:p>
                          <w:p w14:paraId="6896467B" w14:textId="2E17B512" w:rsidR="00AC6C70" w:rsidRDefault="00AC6C70" w:rsidP="004A21CB">
                            <w:pPr>
                              <w:pStyle w:val="ListParagraph"/>
                              <w:numPr>
                                <w:ilvl w:val="0"/>
                                <w:numId w:val="3"/>
                              </w:numPr>
                            </w:pPr>
                            <w:r>
                              <w:rPr>
                                <w:noProof/>
                              </w:rPr>
                              <w:t>In addition, the mosquitoes tested were susceptible to bendiocarb, malathion, and fenitrothion</w:t>
                            </w:r>
                          </w:p>
                          <w:p w14:paraId="681AD790" w14:textId="3493FFD1" w:rsidR="00AC6C70" w:rsidRDefault="00AC6C70" w:rsidP="004A21CB">
                            <w:pPr>
                              <w:pStyle w:val="ListParagraph"/>
                              <w:numPr>
                                <w:ilvl w:val="0"/>
                                <w:numId w:val="3"/>
                              </w:numPr>
                            </w:pPr>
                            <w:r>
                              <w:rPr>
                                <w:noProof/>
                              </w:rPr>
                              <w:t>However, the mosquitoes tested were resistant to DDT, ETAA, and pirimiphos-methyl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75pt;margin-top:275.15pt;width:498.95pt;height:1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" fillcolor="white [3201]" strokecolor="#4f81bd [3204]" strokeweight="2pt">
                <v:textbox>
                  <w:txbxContent>
                    <w:p w14:paraId="70050498" w14:textId="77777777" w:rsidR="00AC6C70" w:rsidRPr="007C5994" w:rsidRDefault="00AC6C70" w:rsidP="004A21CB">
                      <w:pPr>
                        <w:rPr>
                          <w:b/>
                        </w:rPr>
                      </w:pPr>
                      <w:r>
                        <w:rPr>
                          <w:b/>
                        </w:rPr>
                        <w:t>CONCLUSIONS:</w:t>
                      </w:r>
                    </w:p>
                    <w:p w14:paraId="0B8E2E63" w14:textId="75F1A699" w:rsidR="00AC6C70" w:rsidRDefault="00AC6C70" w:rsidP="004A21CB">
                      <w:pPr>
                        <w:pStyle w:val="ListParagraph"/>
                        <w:numPr>
                          <w:ilvl w:val="0"/>
                          <w:numId w:val="3"/>
                        </w:numPr>
                      </w:pPr>
                      <w:r w:rsidRPr="00296025">
                        <w:rPr>
                          <w:i/>
                        </w:rPr>
                        <w:t>An. gambiae</w:t>
                      </w:r>
                      <w:r>
                        <w:t xml:space="preserve"> s.l. in </w:t>
                      </w:r>
                      <w:r>
                        <w:rPr>
                          <w:noProof/>
                        </w:rPr>
                        <w:t>Nasarawa Eggon are susceptible to the pyrethroids deltamethrin, alpha-cypermethrin, lamdacyhalothin, and permethrin</w:t>
                      </w:r>
                    </w:p>
                    <w:p w14:paraId="6896467B" w14:textId="2E17B512" w:rsidR="00AC6C70" w:rsidRDefault="00AC6C70" w:rsidP="004A21CB">
                      <w:pPr>
                        <w:pStyle w:val="ListParagraph"/>
                        <w:numPr>
                          <w:ilvl w:val="0"/>
                          <w:numId w:val="3"/>
                        </w:numPr>
                      </w:pPr>
                      <w:r>
                        <w:rPr>
                          <w:noProof/>
                        </w:rPr>
                        <w:t>In addition, the mosquitoes tested were susceptible to bendiocarb, malathion, and fenitrothion</w:t>
                      </w:r>
                    </w:p>
                    <w:p w14:paraId="681AD790" w14:textId="3493FFD1" w:rsidR="00AC6C70" w:rsidRDefault="00AC6C70" w:rsidP="004A21CB">
                      <w:pPr>
                        <w:pStyle w:val="ListParagraph"/>
                        <w:numPr>
                          <w:ilvl w:val="0"/>
                          <w:numId w:val="3"/>
                        </w:numPr>
                      </w:pPr>
                      <w:r>
                        <w:rPr>
                          <w:noProof/>
                        </w:rPr>
                        <w:t>However, the mosquitoes tested were resistant to DDT, ETAA, and pirimiphos-methyl</w:t>
                      </w:r>
                    </w:p>
                  </w:txbxContent>
                </v:textbox>
              </v:shape>
            </w:pict>
          </mc:Fallback>
        </mc:AlternateContent>
      </w:r>
      <w:r>
        <w:rPr>
          <w:b/>
          <w:sz w:val="28"/>
          <w:szCs w:val="28"/>
          <w:u w:val="single"/>
        </w:rPr>
        <w:br w:type="page"/>
      </w:r>
    </w:p>
    <w:p w14:paraId="4102D13C" w14:textId="0CB5AD0F" w:rsidR="00B33725" w:rsidRDefault="00B33725" w:rsidP="00B33725">
      <w:pPr>
        <w:jc w:val="center"/>
        <w:rPr>
          <w:b/>
          <w:sz w:val="28"/>
          <w:szCs w:val="28"/>
          <w:u w:val="single"/>
        </w:rPr>
      </w:pPr>
      <w:r>
        <w:rPr>
          <w:b/>
          <w:sz w:val="28"/>
          <w:szCs w:val="28"/>
          <w:u w:val="single"/>
        </w:rPr>
        <w:lastRenderedPageBreak/>
        <w:t>RWANDA</w:t>
      </w:r>
    </w:p>
    <w:p w14:paraId="2421D01A" w14:textId="77777777" w:rsidR="00B33725" w:rsidRPr="004236D2" w:rsidRDefault="00B33725" w:rsidP="00B33725">
      <w:pPr>
        <w:jc w:val="center"/>
        <w:rPr>
          <w:b/>
          <w:sz w:val="16"/>
          <w:szCs w:val="16"/>
          <w:u w:val="single"/>
        </w:rPr>
      </w:pPr>
    </w:p>
    <w:p w14:paraId="17B2F00F" w14:textId="3A59FD57" w:rsidR="00A964E7" w:rsidRPr="00EA6CB0" w:rsidRDefault="00A964E7" w:rsidP="00A964E7">
      <w:pPr>
        <w:contextualSpacing/>
        <w:rPr>
          <w:rFonts w:eastAsia="Times New Roman" w:cs="Times New Roman"/>
        </w:rPr>
      </w:pPr>
      <w:r w:rsidRPr="00A964E7">
        <w:rPr>
          <w:rFonts w:eastAsia="Times New Roman" w:cstheme="minorHAnsi"/>
        </w:rPr>
        <w:t xml:space="preserve">PMI is the sole supporter of seasonal IRS in Rwanda, although the </w:t>
      </w:r>
      <w:r w:rsidRPr="00A964E7">
        <w:rPr>
          <w:rFonts w:cstheme="minorHAnsi"/>
        </w:rPr>
        <w:t xml:space="preserve">Government of Rwanda has, on occasion, supported IRS for epidemics. </w:t>
      </w:r>
      <w:r w:rsidR="00B33725" w:rsidRPr="00A964E7">
        <w:rPr>
          <w:rFonts w:eastAsia="Times New Roman" w:cstheme="minorHAnsi"/>
        </w:rPr>
        <w:t>The PMI IRS program in Rwanda was launched in 2007, with three districts (Gasabo, Nyarugenge, and Kicukiro)</w:t>
      </w:r>
      <w:r>
        <w:rPr>
          <w:rFonts w:eastAsia="Times New Roman" w:cstheme="minorHAnsi"/>
        </w:rPr>
        <w:t xml:space="preserve"> in Kigali</w:t>
      </w:r>
      <w:r w:rsidRPr="00A964E7">
        <w:rPr>
          <w:rFonts w:ascii="Calibri" w:eastAsia="Times New Roman" w:hAnsi="Calibri" w:cs="Times New Roman"/>
        </w:rPr>
        <w:t xml:space="preserve"> </w:t>
      </w:r>
      <w:r w:rsidR="000F5E8B">
        <w:rPr>
          <w:rFonts w:ascii="Calibri" w:eastAsia="Times New Roman" w:hAnsi="Calibri" w:cs="Times New Roman"/>
        </w:rPr>
        <w:t xml:space="preserve">Province </w:t>
      </w:r>
      <w:bookmarkStart w:id="2" w:name="_GoBack"/>
      <w:bookmarkEnd w:id="2"/>
      <w:r>
        <w:rPr>
          <w:rFonts w:ascii="Calibri" w:eastAsia="Times New Roman" w:hAnsi="Calibri" w:cs="Times New Roman"/>
        </w:rPr>
        <w:t>that were blanket sprayed. In 2008</w:t>
      </w:r>
      <w:r w:rsidRPr="000A671B">
        <w:rPr>
          <w:rFonts w:ascii="Calibri" w:eastAsia="Times New Roman" w:hAnsi="Calibri" w:cs="Times New Roman"/>
        </w:rPr>
        <w:t xml:space="preserve"> the same districts </w:t>
      </w:r>
      <w:r>
        <w:rPr>
          <w:rFonts w:ascii="Calibri" w:eastAsia="Times New Roman" w:hAnsi="Calibri" w:cs="Times New Roman"/>
        </w:rPr>
        <w:t xml:space="preserve">were sprayed </w:t>
      </w:r>
      <w:r w:rsidRPr="000A671B">
        <w:rPr>
          <w:rFonts w:ascii="Calibri" w:eastAsia="Times New Roman" w:hAnsi="Calibri" w:cs="Times New Roman"/>
        </w:rPr>
        <w:t xml:space="preserve">plus </w:t>
      </w:r>
      <w:r>
        <w:rPr>
          <w:rFonts w:ascii="Calibri" w:eastAsia="Times New Roman" w:hAnsi="Calibri" w:cs="Times New Roman"/>
        </w:rPr>
        <w:t xml:space="preserve">the </w:t>
      </w:r>
      <w:r w:rsidRPr="000A671B">
        <w:rPr>
          <w:rFonts w:ascii="Calibri" w:eastAsia="Times New Roman" w:hAnsi="Calibri" w:cs="Times New Roman"/>
        </w:rPr>
        <w:t>two districts of Kirehe and Nyanza</w:t>
      </w:r>
      <w:r>
        <w:rPr>
          <w:rFonts w:ascii="Calibri" w:eastAsia="Times New Roman" w:hAnsi="Calibri" w:cs="Times New Roman"/>
        </w:rPr>
        <w:t>. However, focal spraying was used, targeting high malaria burden sectors</w:t>
      </w:r>
      <w:r w:rsidRPr="000A671B">
        <w:rPr>
          <w:rFonts w:ascii="Calibri" w:eastAsia="Times New Roman" w:hAnsi="Calibri" w:cs="Times New Roman"/>
        </w:rPr>
        <w:t>.</w:t>
      </w:r>
      <w:r>
        <w:rPr>
          <w:rFonts w:ascii="Calibri" w:eastAsia="Times New Roman" w:hAnsi="Calibri" w:cs="Times New Roman"/>
        </w:rPr>
        <w:t xml:space="preserve">  An additional spray round was conducted in Jan-Feb 2009 to cover Rwanda’s eight month transmission season.  </w:t>
      </w:r>
      <w:r w:rsidRPr="000A671B">
        <w:rPr>
          <w:rFonts w:ascii="Calibri" w:eastAsia="Times New Roman" w:hAnsi="Calibri" w:cs="Times New Roman"/>
        </w:rPr>
        <w:t xml:space="preserve"> </w:t>
      </w:r>
      <w:r>
        <w:rPr>
          <w:rFonts w:ascii="Calibri" w:eastAsia="Times New Roman" w:hAnsi="Calibri" w:cs="Times New Roman"/>
        </w:rPr>
        <w:t xml:space="preserve">In </w:t>
      </w:r>
      <w:r w:rsidRPr="00EA6CB0">
        <w:rPr>
          <w:rFonts w:eastAsia="Times New Roman" w:cs="Times New Roman"/>
        </w:rPr>
        <w:t xml:space="preserve">2009 the districts of Bugasera and Nyagatere were added for a total of 7 districts. In 2011 IRS was </w:t>
      </w:r>
      <w:r>
        <w:rPr>
          <w:rFonts w:eastAsia="Times New Roman" w:cs="Times New Roman"/>
        </w:rPr>
        <w:t>withdraw</w:t>
      </w:r>
      <w:r w:rsidRPr="00EA6CB0">
        <w:rPr>
          <w:rFonts w:eastAsia="Times New Roman" w:cs="Times New Roman"/>
        </w:rPr>
        <w:t xml:space="preserve"> </w:t>
      </w:r>
      <w:r>
        <w:rPr>
          <w:rFonts w:eastAsia="Times New Roman" w:cs="Times New Roman"/>
        </w:rPr>
        <w:t>from</w:t>
      </w:r>
      <w:r w:rsidRPr="00EA6CB0">
        <w:rPr>
          <w:rFonts w:eastAsia="Times New Roman" w:cs="Times New Roman"/>
        </w:rPr>
        <w:t xml:space="preserve"> Kigali</w:t>
      </w:r>
      <w:r>
        <w:rPr>
          <w:rFonts w:eastAsia="Times New Roman" w:cs="Times New Roman"/>
        </w:rPr>
        <w:t xml:space="preserve"> based on epidemiological and entomological data</w:t>
      </w:r>
      <w:r w:rsidRPr="00EA6CB0">
        <w:rPr>
          <w:rFonts w:eastAsia="Times New Roman" w:cs="Times New Roman"/>
        </w:rPr>
        <w:t xml:space="preserve"> so spraying </w:t>
      </w:r>
      <w:r>
        <w:rPr>
          <w:rFonts w:eastAsia="Times New Roman" w:cs="Times New Roman"/>
        </w:rPr>
        <w:t>shifted to a new district -</w:t>
      </w:r>
      <w:r w:rsidRPr="00EA6CB0">
        <w:rPr>
          <w:rFonts w:eastAsia="Times New Roman" w:cs="Times New Roman"/>
        </w:rPr>
        <w:t xml:space="preserve"> Gisagara,</w:t>
      </w:r>
      <w:r>
        <w:rPr>
          <w:rFonts w:eastAsia="Times New Roman" w:cs="Times New Roman"/>
        </w:rPr>
        <w:t xml:space="preserve"> and continued in</w:t>
      </w:r>
      <w:r w:rsidRPr="00EA6CB0">
        <w:rPr>
          <w:rFonts w:eastAsia="Times New Roman" w:cs="Times New Roman"/>
        </w:rPr>
        <w:t xml:space="preserve"> Bugesera, Kirehe, Nyanza, and Nyagatare districts</w:t>
      </w:r>
      <w:r>
        <w:rPr>
          <w:rFonts w:eastAsia="Times New Roman" w:cs="Times New Roman"/>
        </w:rPr>
        <w:t>. Blanket spraying was conducted</w:t>
      </w:r>
      <w:r w:rsidRPr="00EA6CB0">
        <w:rPr>
          <w:rFonts w:eastAsia="Times New Roman" w:cs="Times New Roman"/>
        </w:rPr>
        <w:t>.</w:t>
      </w:r>
    </w:p>
    <w:p w14:paraId="40393F1A" w14:textId="3E10705A" w:rsidR="00B33725" w:rsidRPr="00A964E7" w:rsidRDefault="00B33725" w:rsidP="00B33725">
      <w:pPr>
        <w:contextualSpacing/>
        <w:rPr>
          <w:rFonts w:eastAsia="Times New Roman" w:cstheme="minorHAnsi"/>
        </w:rPr>
      </w:pPr>
    </w:p>
    <w:p w14:paraId="6F369120" w14:textId="77777777" w:rsidR="00B33725" w:rsidRPr="00EA6CB0" w:rsidRDefault="00B33725" w:rsidP="00B33725">
      <w:pPr>
        <w:shd w:val="clear" w:color="auto" w:fill="FFFFFF"/>
        <w:spacing w:line="240" w:lineRule="auto"/>
        <w:contextualSpacing/>
        <w:jc w:val="both"/>
        <w:rPr>
          <w:rFonts w:eastAsia="Times New Roman" w:cs="Times New Roman"/>
        </w:rPr>
      </w:pPr>
    </w:p>
    <w:p w14:paraId="1B6A59CF" w14:textId="060066D9" w:rsidR="00B33725" w:rsidRPr="00EA6CB0" w:rsidRDefault="00B33725" w:rsidP="00B33725">
      <w:pPr>
        <w:shd w:val="clear" w:color="auto" w:fill="FFFFFF"/>
        <w:spacing w:line="240" w:lineRule="auto"/>
        <w:contextualSpacing/>
        <w:jc w:val="both"/>
        <w:rPr>
          <w:b/>
        </w:rPr>
      </w:pPr>
      <w:r w:rsidRPr="00EA6CB0">
        <w:rPr>
          <w:rFonts w:eastAsia="Times New Roman" w:cs="Times New Roman"/>
        </w:rPr>
        <w:t>Pyrethroids</w:t>
      </w:r>
      <w:r w:rsidR="00A964E7">
        <w:rPr>
          <w:rFonts w:eastAsia="Times New Roman" w:cs="Times New Roman"/>
        </w:rPr>
        <w:t xml:space="preserve"> have been sprayed in all years and will be sprayed in 2012.</w:t>
      </w:r>
    </w:p>
    <w:p w14:paraId="5A04244D" w14:textId="77777777" w:rsidR="00B33725" w:rsidRPr="00EA6CB0" w:rsidRDefault="00B33725" w:rsidP="00B33725">
      <w:pPr>
        <w:shd w:val="clear" w:color="auto" w:fill="FFFFFF"/>
        <w:spacing w:line="240" w:lineRule="auto"/>
        <w:contextualSpacing/>
        <w:jc w:val="both"/>
        <w:rPr>
          <w:b/>
        </w:rPr>
      </w:pPr>
    </w:p>
    <w:p w14:paraId="18D11AD0" w14:textId="77777777" w:rsidR="00812126" w:rsidRDefault="00812126" w:rsidP="00B33725">
      <w:pPr>
        <w:shd w:val="clear" w:color="auto" w:fill="FFFFFF"/>
        <w:spacing w:line="240" w:lineRule="auto"/>
        <w:contextualSpacing/>
        <w:jc w:val="both"/>
        <w:rPr>
          <w:b/>
        </w:rPr>
      </w:pPr>
    </w:p>
    <w:p w14:paraId="4235C792" w14:textId="77777777" w:rsidR="00FC0DCE" w:rsidRDefault="00FC0DCE" w:rsidP="00B33725">
      <w:pPr>
        <w:shd w:val="clear" w:color="auto" w:fill="FFFFFF"/>
        <w:spacing w:line="240" w:lineRule="auto"/>
        <w:contextualSpacing/>
        <w:jc w:val="both"/>
        <w:rPr>
          <w:b/>
        </w:rPr>
      </w:pPr>
    </w:p>
    <w:p w14:paraId="759B636E" w14:textId="77777777" w:rsidR="002F6B21" w:rsidRPr="00303E4B" w:rsidRDefault="002F6B21" w:rsidP="002F6B21">
      <w:pPr>
        <w:spacing w:before="240" w:after="0"/>
        <w:rPr>
          <w:b/>
        </w:rPr>
      </w:pPr>
      <w:r>
        <w:rPr>
          <w:b/>
        </w:rPr>
        <w:t>COMMENTS ON DATA</w:t>
      </w:r>
      <w:r w:rsidRPr="00303E4B">
        <w:rPr>
          <w:b/>
        </w:rPr>
        <w:t xml:space="preserve">:  </w:t>
      </w:r>
    </w:p>
    <w:p w14:paraId="2D3FEDB0" w14:textId="7123B5D7" w:rsidR="00B33725" w:rsidRPr="00EA6CB0" w:rsidRDefault="008F71F2" w:rsidP="00B33725">
      <w:pPr>
        <w:shd w:val="clear" w:color="auto" w:fill="FFFFFF"/>
        <w:spacing w:line="240" w:lineRule="auto"/>
        <w:contextualSpacing/>
        <w:jc w:val="both"/>
        <w:rPr>
          <w:b/>
        </w:rPr>
      </w:pPr>
      <w:r w:rsidRPr="008F71F2">
        <w:t xml:space="preserve">Susceptibility data </w:t>
      </w:r>
      <w:r w:rsidR="007856F8">
        <w:t xml:space="preserve">was </w:t>
      </w:r>
      <w:r w:rsidRPr="008F71F2">
        <w:t>collected in collaboration with the N</w:t>
      </w:r>
      <w:r>
        <w:t>ational Malaria Control Program</w:t>
      </w:r>
      <w:r w:rsidR="00431A91">
        <w:t>.</w:t>
      </w:r>
    </w:p>
    <w:p w14:paraId="4C6B0F46" w14:textId="77777777" w:rsidR="00FC0DCE" w:rsidRDefault="00FC0DCE" w:rsidP="00B33725">
      <w:pPr>
        <w:shd w:val="clear" w:color="auto" w:fill="FFFFFF"/>
        <w:spacing w:line="240" w:lineRule="auto"/>
        <w:contextualSpacing/>
        <w:jc w:val="both"/>
        <w:rPr>
          <w:i/>
        </w:rPr>
      </w:pPr>
    </w:p>
    <w:p w14:paraId="1A6E0487" w14:textId="0203EB60" w:rsidR="00A964E7" w:rsidRPr="00A964E7" w:rsidRDefault="00B33725" w:rsidP="00A964E7">
      <w:pPr>
        <w:spacing w:after="0" w:line="288" w:lineRule="auto"/>
        <w:rPr>
          <w:rFonts w:eastAsia="Times New Roman" w:cs="Arial"/>
          <w:lang w:val="en-GB"/>
        </w:rPr>
      </w:pPr>
      <w:r w:rsidRPr="00A964E7">
        <w:rPr>
          <w:i/>
        </w:rPr>
        <w:t>An. gambiae</w:t>
      </w:r>
      <w:r w:rsidRPr="00EA6CB0">
        <w:t xml:space="preserve"> s.l.</w:t>
      </w:r>
      <w:r w:rsidRPr="00A964E7">
        <w:rPr>
          <w:rFonts w:eastAsia="Times New Roman" w:cs="Arial"/>
          <w:lang w:val="en-GB"/>
        </w:rPr>
        <w:t xml:space="preserve"> larvae were collected from fiel</w:t>
      </w:r>
      <w:r w:rsidR="00A964E7" w:rsidRPr="00A964E7">
        <w:rPr>
          <w:rFonts w:eastAsia="Times New Roman" w:cs="Arial"/>
          <w:lang w:val="en-GB"/>
        </w:rPr>
        <w:t>d sites and reared to adults for testing</w:t>
      </w:r>
      <w:r w:rsidRPr="00A964E7">
        <w:rPr>
          <w:rFonts w:eastAsia="Times New Roman" w:cs="Arial"/>
          <w:lang w:val="en-GB"/>
        </w:rPr>
        <w:t xml:space="preserve">. </w:t>
      </w:r>
      <w:r w:rsidR="00A964E7" w:rsidRPr="00A964E7">
        <w:rPr>
          <w:rFonts w:eastAsia="Times New Roman" w:cs="Arial"/>
          <w:lang w:val="en-GB"/>
        </w:rPr>
        <w:t xml:space="preserve">No susceptibility tests have been done in the </w:t>
      </w:r>
      <w:r w:rsidR="00A964E7">
        <w:rPr>
          <w:rFonts w:eastAsia="Times New Roman" w:cs="Arial"/>
          <w:lang w:val="en-GB"/>
        </w:rPr>
        <w:t xml:space="preserve">new </w:t>
      </w:r>
      <w:r w:rsidR="00A964E7" w:rsidRPr="00A964E7">
        <w:rPr>
          <w:rFonts w:eastAsia="Times New Roman" w:cs="Arial"/>
          <w:lang w:val="en-GB"/>
        </w:rPr>
        <w:t xml:space="preserve">2011 IRS district of </w:t>
      </w:r>
      <w:r w:rsidR="00A964E7" w:rsidRPr="00A964E7">
        <w:rPr>
          <w:rFonts w:eastAsia="Times New Roman" w:cs="Times New Roman"/>
        </w:rPr>
        <w:t>Gisagara</w:t>
      </w:r>
      <w:r w:rsidR="00431A91">
        <w:rPr>
          <w:rFonts w:eastAsia="Times New Roman" w:cs="Times New Roman"/>
        </w:rPr>
        <w:t>.</w:t>
      </w:r>
    </w:p>
    <w:p w14:paraId="0CFFAE58" w14:textId="749CD191" w:rsidR="00B33725" w:rsidRPr="00EA6CB0" w:rsidRDefault="00B33725" w:rsidP="00B33725">
      <w:pPr>
        <w:shd w:val="clear" w:color="auto" w:fill="FFFFFF"/>
        <w:spacing w:line="240" w:lineRule="auto"/>
        <w:contextualSpacing/>
        <w:jc w:val="both"/>
        <w:rPr>
          <w:rFonts w:eastAsia="Times New Roman" w:cs="Arial"/>
          <w:lang w:val="en-GB"/>
        </w:rPr>
      </w:pPr>
    </w:p>
    <w:p w14:paraId="7E102E55" w14:textId="77777777" w:rsidR="00F73550" w:rsidRDefault="00F73550">
      <w:pPr>
        <w:rPr>
          <w:b/>
          <w:sz w:val="28"/>
          <w:szCs w:val="28"/>
          <w:u w:val="single"/>
        </w:rPr>
      </w:pPr>
    </w:p>
    <w:p w14:paraId="711EDD7B" w14:textId="77777777" w:rsidR="00812126" w:rsidRDefault="00812126">
      <w:pPr>
        <w:rPr>
          <w:b/>
          <w:sz w:val="28"/>
          <w:szCs w:val="28"/>
          <w:u w:val="single"/>
        </w:rPr>
        <w:sectPr w:rsidR="00812126">
          <w:pgSz w:w="12240" w:h="15840"/>
          <w:pgMar w:top="1440" w:right="1440" w:bottom="1440" w:left="1440" w:header="720" w:footer="720" w:gutter="0"/>
          <w:cols w:space="720"/>
          <w:docGrid w:linePitch="360"/>
        </w:sectPr>
      </w:pPr>
      <w:r w:rsidRPr="009710AA">
        <w:rPr>
          <w:b/>
          <w:noProof/>
        </w:rPr>
        <mc:AlternateContent>
          <mc:Choice Requires="wps">
            <w:drawing>
              <wp:anchor distT="0" distB="0" distL="114300" distR="114300" simplePos="0" relativeHeight="251692032" behindDoc="0" locked="0" layoutInCell="1" allowOverlap="1" wp14:anchorId="3C92FB81" wp14:editId="48F969FC">
                <wp:simplePos x="0" y="0"/>
                <wp:positionH relativeFrom="column">
                  <wp:posOffset>-419100</wp:posOffset>
                </wp:positionH>
                <wp:positionV relativeFrom="paragraph">
                  <wp:posOffset>589915</wp:posOffset>
                </wp:positionV>
                <wp:extent cx="6336665" cy="1656080"/>
                <wp:effectExtent l="0" t="0" r="26035" b="2032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656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7724D7F" w14:textId="77777777" w:rsidR="00AC6C70" w:rsidRPr="007C5994" w:rsidRDefault="00AC6C70" w:rsidP="00B33725">
                            <w:pPr>
                              <w:rPr>
                                <w:b/>
                              </w:rPr>
                            </w:pPr>
                            <w:r>
                              <w:rPr>
                                <w:b/>
                              </w:rPr>
                              <w:t>CONCLUSIONS:</w:t>
                            </w:r>
                          </w:p>
                          <w:p w14:paraId="53DDAB4A" w14:textId="77777777" w:rsidR="00AC6C70" w:rsidRPr="00EA6CB0" w:rsidRDefault="00AC6C70" w:rsidP="00B33725">
                            <w:pPr>
                              <w:pStyle w:val="ListParagraph"/>
                              <w:numPr>
                                <w:ilvl w:val="0"/>
                                <w:numId w:val="3"/>
                              </w:numPr>
                              <w:spacing w:after="0" w:line="288" w:lineRule="auto"/>
                              <w:rPr>
                                <w:rFonts w:eastAsia="Times New Roman" w:cs="Arial"/>
                                <w:lang w:val="en-GB"/>
                              </w:rPr>
                            </w:pPr>
                            <w:r w:rsidRPr="00406C22">
                              <w:rPr>
                                <w:rFonts w:eastAsia="Times New Roman" w:cs="Arial"/>
                                <w:i/>
                                <w:lang w:val="en-GB"/>
                              </w:rPr>
                              <w:t>An. gambiae</w:t>
                            </w:r>
                            <w:r w:rsidRPr="00406C22">
                              <w:rPr>
                                <w:rFonts w:eastAsia="Times New Roman" w:cs="Arial"/>
                                <w:lang w:val="en-GB"/>
                              </w:rPr>
                              <w:t xml:space="preserve"> s.l in Kigali and Nyagatare show resistance to DDT </w:t>
                            </w:r>
                          </w:p>
                          <w:p w14:paraId="7A010754" w14:textId="24E5F7A3" w:rsidR="00AC6C70" w:rsidRDefault="00AC6C70" w:rsidP="00B33725">
                            <w:pPr>
                              <w:pStyle w:val="ListParagraph"/>
                              <w:numPr>
                                <w:ilvl w:val="0"/>
                                <w:numId w:val="3"/>
                              </w:numPr>
                            </w:pPr>
                            <w:r>
                              <w:t>Some probable resistance is starting to be seen against pyrethroids (notably deltamethrin and permethrin and the carbamate bendiocarb in a few districts, although in many cases less than 100 mosquitoes have been tested</w:t>
                            </w:r>
                          </w:p>
                          <w:p w14:paraId="2363CFA6" w14:textId="6735EA65" w:rsidR="00AC6C70" w:rsidRDefault="00AC6C70" w:rsidP="00B33725">
                            <w:pPr>
                              <w:pStyle w:val="ListParagraph"/>
                              <w:numPr>
                                <w:ilvl w:val="0"/>
                                <w:numId w:val="3"/>
                              </w:numPr>
                            </w:pPr>
                            <w:r>
                              <w:t xml:space="preserve">Of the pyrethroids, it appears that </w:t>
                            </w:r>
                            <w:r w:rsidRPr="00FC0DCE">
                              <w:rPr>
                                <w:i/>
                              </w:rPr>
                              <w:t>An. gambiae</w:t>
                            </w:r>
                            <w:r>
                              <w:t xml:space="preserve"> s.l. remain susceptible to lambdacyhalothrin</w:t>
                            </w:r>
                          </w:p>
                          <w:p w14:paraId="14830C5E" w14:textId="77777777" w:rsidR="00AC6C70" w:rsidRDefault="00AC6C70" w:rsidP="00B33725">
                            <w:pPr>
                              <w:pStyle w:val="ListParagraph"/>
                              <w:numPr>
                                <w:ilvl w:val="0"/>
                                <w:numId w:val="3"/>
                              </w:numPr>
                            </w:pPr>
                            <w:r>
                              <w:t>There is full susceptibility to organophosphates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pt;margin-top:46.45pt;width:498.95pt;height:13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" fillcolor="white [3201]" strokecolor="#4f81bd [3204]" strokeweight="2pt">
                <v:textbox>
                  <w:txbxContent>
                    <w:p w14:paraId="77724D7F" w14:textId="77777777" w:rsidR="00AC6C70" w:rsidRPr="007C5994" w:rsidRDefault="00AC6C70" w:rsidP="00B33725">
                      <w:pPr>
                        <w:rPr>
                          <w:b/>
                        </w:rPr>
                      </w:pPr>
                      <w:r>
                        <w:rPr>
                          <w:b/>
                        </w:rPr>
                        <w:t>CONCLUSIONS:</w:t>
                      </w:r>
                    </w:p>
                    <w:p w14:paraId="53DDAB4A" w14:textId="77777777" w:rsidR="00AC6C70" w:rsidRPr="00EA6CB0" w:rsidRDefault="00AC6C70" w:rsidP="00B33725">
                      <w:pPr>
                        <w:pStyle w:val="ListParagraph"/>
                        <w:numPr>
                          <w:ilvl w:val="0"/>
                          <w:numId w:val="3"/>
                        </w:numPr>
                        <w:spacing w:after="0" w:line="288" w:lineRule="auto"/>
                        <w:rPr>
                          <w:rFonts w:eastAsia="Times New Roman" w:cs="Arial"/>
                          <w:lang w:val="en-GB"/>
                        </w:rPr>
                      </w:pPr>
                      <w:r w:rsidRPr="00406C22">
                        <w:rPr>
                          <w:rFonts w:eastAsia="Times New Roman" w:cs="Arial"/>
                          <w:i/>
                          <w:lang w:val="en-GB"/>
                        </w:rPr>
                        <w:t>An. gambiae</w:t>
                      </w:r>
                      <w:r w:rsidRPr="00406C22">
                        <w:rPr>
                          <w:rFonts w:eastAsia="Times New Roman" w:cs="Arial"/>
                          <w:lang w:val="en-GB"/>
                        </w:rPr>
                        <w:t xml:space="preserve"> s.l in Kigali and Nyagatare show resistance to DDT </w:t>
                      </w:r>
                    </w:p>
                    <w:p w14:paraId="7A010754" w14:textId="24E5F7A3" w:rsidR="00AC6C70" w:rsidRDefault="00AC6C70" w:rsidP="00B33725">
                      <w:pPr>
                        <w:pStyle w:val="ListParagraph"/>
                        <w:numPr>
                          <w:ilvl w:val="0"/>
                          <w:numId w:val="3"/>
                        </w:numPr>
                      </w:pPr>
                      <w:r>
                        <w:t>Some probable resistance is starting to be seen against pyrethroids (notably deltamethrin and permethrin and the carbamate bendiocarb in a few districts, although in many cases less than 100 mosquitoes have been tested</w:t>
                      </w:r>
                    </w:p>
                    <w:p w14:paraId="2363CFA6" w14:textId="6735EA65" w:rsidR="00AC6C70" w:rsidRDefault="00AC6C70" w:rsidP="00B33725">
                      <w:pPr>
                        <w:pStyle w:val="ListParagraph"/>
                        <w:numPr>
                          <w:ilvl w:val="0"/>
                          <w:numId w:val="3"/>
                        </w:numPr>
                      </w:pPr>
                      <w:r>
                        <w:t xml:space="preserve">Of the pyrethroids, it appears that </w:t>
                      </w:r>
                      <w:r w:rsidRPr="00FC0DCE">
                        <w:rPr>
                          <w:i/>
                        </w:rPr>
                        <w:t>An. gambiae</w:t>
                      </w:r>
                      <w:r>
                        <w:t xml:space="preserve"> s.l. remain susceptible to lambdacyhalothrin</w:t>
                      </w:r>
                    </w:p>
                    <w:p w14:paraId="14830C5E" w14:textId="77777777" w:rsidR="00AC6C70" w:rsidRDefault="00AC6C70" w:rsidP="00B33725">
                      <w:pPr>
                        <w:pStyle w:val="ListParagraph"/>
                        <w:numPr>
                          <w:ilvl w:val="0"/>
                          <w:numId w:val="3"/>
                        </w:numPr>
                      </w:pPr>
                      <w:r>
                        <w:t>There is full susceptibility to organophosphates</w:t>
                      </w:r>
                    </w:p>
                  </w:txbxContent>
                </v:textbox>
              </v:shape>
            </w:pict>
          </mc:Fallback>
        </mc:AlternateContent>
      </w:r>
      <w:r w:rsidR="00B33725">
        <w:rPr>
          <w:b/>
          <w:sz w:val="28"/>
          <w:szCs w:val="28"/>
          <w:u w:val="single"/>
        </w:rPr>
        <w:br w:type="page"/>
      </w:r>
    </w:p>
    <w:tbl>
      <w:tblPr>
        <w:tblpPr w:leftFromText="180" w:rightFromText="180" w:horzAnchor="margin" w:tblpXSpec="center" w:tblpY="4260"/>
        <w:tblW w:w="14180" w:type="dxa"/>
        <w:tblLook w:val="04A0" w:firstRow="1" w:lastRow="0" w:firstColumn="1" w:lastColumn="0" w:noHBand="0" w:noVBand="1"/>
      </w:tblPr>
      <w:tblGrid>
        <w:gridCol w:w="694"/>
        <w:gridCol w:w="1502"/>
        <w:gridCol w:w="1502"/>
        <w:gridCol w:w="1742"/>
        <w:gridCol w:w="1740"/>
        <w:gridCol w:w="1760"/>
        <w:gridCol w:w="1780"/>
        <w:gridCol w:w="1680"/>
        <w:gridCol w:w="1780"/>
      </w:tblGrid>
      <w:tr w:rsidR="00812126" w:rsidRPr="00812126" w14:paraId="0E697B76" w14:textId="77777777" w:rsidTr="00812126">
        <w:trPr>
          <w:trHeight w:val="300"/>
        </w:trPr>
        <w:tc>
          <w:tcPr>
            <w:tcW w:w="5440" w:type="dxa"/>
            <w:gridSpan w:val="4"/>
            <w:tcBorders>
              <w:top w:val="nil"/>
              <w:left w:val="nil"/>
              <w:bottom w:val="nil"/>
              <w:right w:val="nil"/>
            </w:tcBorders>
            <w:shd w:val="clear" w:color="auto" w:fill="auto"/>
            <w:noWrap/>
            <w:vAlign w:val="bottom"/>
            <w:hideMark/>
          </w:tcPr>
          <w:p w14:paraId="3FFC7688" w14:textId="609B2A08"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lastRenderedPageBreak/>
              <w:t>2</w:t>
            </w:r>
            <w:r w:rsidRPr="00812126">
              <w:rPr>
                <w:rFonts w:ascii="Calibri" w:eastAsia="Times New Roman" w:hAnsi="Calibri" w:cs="Calibri"/>
                <w:b/>
                <w:bCs/>
                <w:color w:val="000000"/>
              </w:rPr>
              <w:t>012 Data</w:t>
            </w:r>
            <w:r w:rsidRPr="00812126">
              <w:rPr>
                <w:rFonts w:ascii="Calibri" w:eastAsia="Times New Roman" w:hAnsi="Calibri" w:cs="Calibri"/>
                <w:color w:val="000000"/>
              </w:rPr>
              <w:t xml:space="preserve"> - all </w:t>
            </w:r>
            <w:r w:rsidRPr="00812126">
              <w:rPr>
                <w:rFonts w:ascii="Calibri" w:eastAsia="Times New Roman" w:hAnsi="Calibri" w:cs="Calibri"/>
                <w:i/>
                <w:iCs/>
                <w:color w:val="000000"/>
              </w:rPr>
              <w:t>An. gambiae</w:t>
            </w:r>
            <w:r w:rsidRPr="00812126">
              <w:rPr>
                <w:rFonts w:ascii="Calibri" w:eastAsia="Times New Roman" w:hAnsi="Calibri" w:cs="Calibri"/>
                <w:color w:val="000000"/>
              </w:rPr>
              <w:t xml:space="preserve"> s.l. from reared larvae</w:t>
            </w:r>
            <w:r w:rsidR="00167CD6">
              <w:rPr>
                <w:rFonts w:ascii="Calibri" w:eastAsia="Times New Roman" w:hAnsi="Calibri" w:cs="Calibri"/>
                <w:color w:val="000000"/>
              </w:rPr>
              <w:t xml:space="preserve"> (numbers tested not stated)</w:t>
            </w:r>
          </w:p>
        </w:tc>
        <w:tc>
          <w:tcPr>
            <w:tcW w:w="1740" w:type="dxa"/>
            <w:tcBorders>
              <w:top w:val="nil"/>
              <w:left w:val="nil"/>
              <w:bottom w:val="nil"/>
              <w:right w:val="nil"/>
            </w:tcBorders>
            <w:shd w:val="clear" w:color="auto" w:fill="auto"/>
            <w:noWrap/>
            <w:vAlign w:val="bottom"/>
            <w:hideMark/>
          </w:tcPr>
          <w:p w14:paraId="535C1533" w14:textId="77777777" w:rsidR="00812126" w:rsidRPr="00812126" w:rsidRDefault="00812126" w:rsidP="00812126">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14:paraId="0EA61E8C" w14:textId="77777777" w:rsidR="00812126" w:rsidRPr="00812126" w:rsidRDefault="00812126" w:rsidP="00812126">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15EE8C3F" w14:textId="77777777" w:rsidR="00812126" w:rsidRPr="00812126" w:rsidRDefault="00812126" w:rsidP="00812126">
            <w:pPr>
              <w:spacing w:after="0" w:line="240" w:lineRule="auto"/>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hideMark/>
          </w:tcPr>
          <w:p w14:paraId="7B8706E1" w14:textId="77777777" w:rsidR="00812126" w:rsidRPr="00812126" w:rsidRDefault="00812126" w:rsidP="00812126">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061FD636" w14:textId="77777777" w:rsidR="00812126" w:rsidRPr="00812126" w:rsidRDefault="00812126" w:rsidP="00812126">
            <w:pPr>
              <w:spacing w:after="0" w:line="240" w:lineRule="auto"/>
              <w:rPr>
                <w:rFonts w:ascii="Calibri" w:eastAsia="Times New Roman" w:hAnsi="Calibri" w:cs="Calibri"/>
                <w:color w:val="000000"/>
              </w:rPr>
            </w:pPr>
          </w:p>
        </w:tc>
      </w:tr>
      <w:tr w:rsidR="00812126" w:rsidRPr="00812126" w14:paraId="6C3DC3D7" w14:textId="77777777" w:rsidTr="00812126">
        <w:trPr>
          <w:trHeight w:val="300"/>
        </w:trPr>
        <w:tc>
          <w:tcPr>
            <w:tcW w:w="694" w:type="dxa"/>
            <w:tcBorders>
              <w:top w:val="nil"/>
              <w:left w:val="nil"/>
              <w:bottom w:val="nil"/>
              <w:right w:val="nil"/>
            </w:tcBorders>
            <w:shd w:val="clear" w:color="auto" w:fill="auto"/>
            <w:noWrap/>
            <w:vAlign w:val="bottom"/>
            <w:hideMark/>
          </w:tcPr>
          <w:p w14:paraId="7FB206ED" w14:textId="77777777" w:rsidR="00812126" w:rsidRPr="00812126" w:rsidRDefault="00812126" w:rsidP="00812126">
            <w:pPr>
              <w:spacing w:after="0" w:line="240" w:lineRule="auto"/>
              <w:rPr>
                <w:rFonts w:ascii="Calibri" w:eastAsia="Times New Roman" w:hAnsi="Calibri" w:cs="Calibri"/>
                <w:color w:val="000000"/>
              </w:rPr>
            </w:pPr>
          </w:p>
        </w:tc>
        <w:tc>
          <w:tcPr>
            <w:tcW w:w="1502" w:type="dxa"/>
            <w:tcBorders>
              <w:top w:val="nil"/>
              <w:left w:val="nil"/>
              <w:bottom w:val="nil"/>
              <w:right w:val="nil"/>
            </w:tcBorders>
            <w:shd w:val="clear" w:color="auto" w:fill="auto"/>
            <w:noWrap/>
            <w:vAlign w:val="bottom"/>
            <w:hideMark/>
          </w:tcPr>
          <w:p w14:paraId="6BC0A09D" w14:textId="77777777" w:rsidR="00812126" w:rsidRPr="00812126" w:rsidRDefault="00812126" w:rsidP="00812126">
            <w:pPr>
              <w:spacing w:after="0" w:line="240" w:lineRule="auto"/>
              <w:rPr>
                <w:rFonts w:ascii="Calibri" w:eastAsia="Times New Roman" w:hAnsi="Calibri" w:cs="Calibri"/>
                <w:color w:val="000000"/>
              </w:rPr>
            </w:pPr>
          </w:p>
        </w:tc>
        <w:tc>
          <w:tcPr>
            <w:tcW w:w="1502" w:type="dxa"/>
            <w:tcBorders>
              <w:top w:val="nil"/>
              <w:left w:val="nil"/>
              <w:bottom w:val="nil"/>
              <w:right w:val="nil"/>
            </w:tcBorders>
            <w:shd w:val="clear" w:color="auto" w:fill="auto"/>
            <w:noWrap/>
            <w:vAlign w:val="bottom"/>
            <w:hideMark/>
          </w:tcPr>
          <w:p w14:paraId="57DEA43D" w14:textId="77777777" w:rsidR="00812126" w:rsidRPr="00812126" w:rsidRDefault="00812126" w:rsidP="00812126">
            <w:pPr>
              <w:spacing w:after="0" w:line="240" w:lineRule="auto"/>
              <w:rPr>
                <w:rFonts w:ascii="Calibri" w:eastAsia="Times New Roman" w:hAnsi="Calibri" w:cs="Calibri"/>
                <w:color w:val="000000"/>
              </w:rPr>
            </w:pPr>
          </w:p>
        </w:tc>
        <w:tc>
          <w:tcPr>
            <w:tcW w:w="1742" w:type="dxa"/>
            <w:tcBorders>
              <w:top w:val="nil"/>
              <w:left w:val="nil"/>
              <w:bottom w:val="nil"/>
              <w:right w:val="nil"/>
            </w:tcBorders>
            <w:shd w:val="clear" w:color="auto" w:fill="auto"/>
            <w:noWrap/>
            <w:vAlign w:val="bottom"/>
            <w:hideMark/>
          </w:tcPr>
          <w:p w14:paraId="134FA615" w14:textId="77777777" w:rsidR="00812126" w:rsidRPr="00812126" w:rsidRDefault="00812126" w:rsidP="00812126">
            <w:pPr>
              <w:spacing w:after="0" w:line="240" w:lineRule="auto"/>
              <w:rPr>
                <w:rFonts w:ascii="Calibri" w:eastAsia="Times New Roman" w:hAnsi="Calibri" w:cs="Calibri"/>
                <w:color w:val="000000"/>
              </w:rPr>
            </w:pPr>
          </w:p>
        </w:tc>
        <w:tc>
          <w:tcPr>
            <w:tcW w:w="1740" w:type="dxa"/>
            <w:vMerge w:val="restart"/>
            <w:tcBorders>
              <w:top w:val="nil"/>
              <w:left w:val="nil"/>
              <w:bottom w:val="single" w:sz="4" w:space="0" w:color="000000"/>
              <w:right w:val="nil"/>
            </w:tcBorders>
            <w:shd w:val="clear" w:color="auto" w:fill="auto"/>
            <w:vAlign w:val="center"/>
            <w:hideMark/>
          </w:tcPr>
          <w:p w14:paraId="71A3390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Lambda cyhalothrin 0.75% </w:t>
            </w:r>
          </w:p>
        </w:tc>
        <w:tc>
          <w:tcPr>
            <w:tcW w:w="1760" w:type="dxa"/>
            <w:tcBorders>
              <w:top w:val="nil"/>
              <w:left w:val="nil"/>
              <w:bottom w:val="nil"/>
              <w:right w:val="nil"/>
            </w:tcBorders>
            <w:shd w:val="clear" w:color="auto" w:fill="auto"/>
            <w:noWrap/>
            <w:vAlign w:val="bottom"/>
            <w:hideMark/>
          </w:tcPr>
          <w:p w14:paraId="1DCF0993" w14:textId="77777777" w:rsidR="00812126" w:rsidRPr="00812126" w:rsidRDefault="00812126" w:rsidP="00812126">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2AAF0C05" w14:textId="77777777" w:rsidR="00812126" w:rsidRPr="00812126" w:rsidRDefault="00812126" w:rsidP="00812126">
            <w:pPr>
              <w:spacing w:after="0" w:line="240" w:lineRule="auto"/>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hideMark/>
          </w:tcPr>
          <w:p w14:paraId="186CD776" w14:textId="77777777" w:rsidR="00812126" w:rsidRPr="00812126" w:rsidRDefault="00812126" w:rsidP="00812126">
            <w:pPr>
              <w:spacing w:after="0" w:line="240" w:lineRule="auto"/>
              <w:rPr>
                <w:rFonts w:ascii="Calibri" w:eastAsia="Times New Roman" w:hAnsi="Calibri" w:cs="Calibri"/>
                <w:color w:val="000000"/>
              </w:rPr>
            </w:pPr>
          </w:p>
        </w:tc>
        <w:tc>
          <w:tcPr>
            <w:tcW w:w="1780" w:type="dxa"/>
            <w:tcBorders>
              <w:top w:val="nil"/>
              <w:left w:val="nil"/>
              <w:bottom w:val="nil"/>
              <w:right w:val="nil"/>
            </w:tcBorders>
            <w:shd w:val="clear" w:color="auto" w:fill="auto"/>
            <w:noWrap/>
            <w:vAlign w:val="bottom"/>
            <w:hideMark/>
          </w:tcPr>
          <w:p w14:paraId="229293D3" w14:textId="77777777" w:rsidR="00812126" w:rsidRPr="00812126" w:rsidRDefault="00812126" w:rsidP="00812126">
            <w:pPr>
              <w:spacing w:after="0" w:line="240" w:lineRule="auto"/>
              <w:rPr>
                <w:rFonts w:ascii="Calibri" w:eastAsia="Times New Roman" w:hAnsi="Calibri" w:cs="Calibri"/>
                <w:color w:val="000000"/>
              </w:rPr>
            </w:pPr>
          </w:p>
        </w:tc>
      </w:tr>
      <w:tr w:rsidR="00812126" w:rsidRPr="00812126" w14:paraId="59522A0C" w14:textId="77777777" w:rsidTr="00812126">
        <w:trPr>
          <w:trHeight w:val="300"/>
        </w:trPr>
        <w:tc>
          <w:tcPr>
            <w:tcW w:w="694" w:type="dxa"/>
            <w:tcBorders>
              <w:top w:val="nil"/>
              <w:left w:val="nil"/>
              <w:bottom w:val="nil"/>
              <w:right w:val="nil"/>
            </w:tcBorders>
            <w:shd w:val="clear" w:color="auto" w:fill="auto"/>
            <w:noWrap/>
            <w:vAlign w:val="bottom"/>
            <w:hideMark/>
          </w:tcPr>
          <w:p w14:paraId="188F062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kdr </w:t>
            </w:r>
          </w:p>
        </w:tc>
        <w:tc>
          <w:tcPr>
            <w:tcW w:w="1502" w:type="dxa"/>
            <w:tcBorders>
              <w:top w:val="nil"/>
              <w:left w:val="single" w:sz="4" w:space="0" w:color="auto"/>
              <w:bottom w:val="nil"/>
              <w:right w:val="nil"/>
            </w:tcBorders>
            <w:shd w:val="clear" w:color="auto" w:fill="auto"/>
            <w:noWrap/>
            <w:vAlign w:val="bottom"/>
            <w:hideMark/>
          </w:tcPr>
          <w:p w14:paraId="41EC6B39"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 </w:t>
            </w:r>
          </w:p>
        </w:tc>
        <w:tc>
          <w:tcPr>
            <w:tcW w:w="1502" w:type="dxa"/>
            <w:tcBorders>
              <w:top w:val="nil"/>
              <w:left w:val="nil"/>
              <w:bottom w:val="nil"/>
              <w:right w:val="single" w:sz="4" w:space="0" w:color="auto"/>
            </w:tcBorders>
            <w:shd w:val="clear" w:color="auto" w:fill="auto"/>
            <w:noWrap/>
            <w:vAlign w:val="bottom"/>
            <w:hideMark/>
          </w:tcPr>
          <w:p w14:paraId="25DA4E1D"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 </w:t>
            </w:r>
          </w:p>
        </w:tc>
        <w:tc>
          <w:tcPr>
            <w:tcW w:w="1742" w:type="dxa"/>
            <w:vMerge w:val="restart"/>
            <w:tcBorders>
              <w:top w:val="nil"/>
              <w:left w:val="nil"/>
              <w:bottom w:val="single" w:sz="4" w:space="0" w:color="000000"/>
              <w:right w:val="single" w:sz="4" w:space="0" w:color="auto"/>
            </w:tcBorders>
            <w:shd w:val="clear" w:color="auto" w:fill="auto"/>
            <w:noWrap/>
            <w:vAlign w:val="center"/>
            <w:hideMark/>
          </w:tcPr>
          <w:p w14:paraId="42F3714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DDT 4.0% </w:t>
            </w:r>
          </w:p>
        </w:tc>
        <w:tc>
          <w:tcPr>
            <w:tcW w:w="1740" w:type="dxa"/>
            <w:vMerge/>
            <w:tcBorders>
              <w:top w:val="nil"/>
              <w:left w:val="nil"/>
              <w:bottom w:val="single" w:sz="4" w:space="0" w:color="000000"/>
              <w:right w:val="nil"/>
            </w:tcBorders>
            <w:vAlign w:val="center"/>
            <w:hideMark/>
          </w:tcPr>
          <w:p w14:paraId="104E4462" w14:textId="77777777" w:rsidR="00812126" w:rsidRPr="00812126" w:rsidRDefault="00812126" w:rsidP="00812126">
            <w:pPr>
              <w:spacing w:after="0" w:line="240" w:lineRule="auto"/>
              <w:rPr>
                <w:rFonts w:ascii="Calibri" w:eastAsia="Times New Roman" w:hAnsi="Calibri" w:cs="Calibri"/>
                <w:color w:val="000000"/>
              </w:rPr>
            </w:pPr>
          </w:p>
        </w:tc>
        <w:tc>
          <w:tcPr>
            <w:tcW w:w="1760" w:type="dxa"/>
            <w:vMerge w:val="restart"/>
            <w:tcBorders>
              <w:top w:val="nil"/>
              <w:left w:val="single" w:sz="4" w:space="0" w:color="auto"/>
              <w:bottom w:val="single" w:sz="4" w:space="0" w:color="000000"/>
              <w:right w:val="single" w:sz="4" w:space="0" w:color="auto"/>
            </w:tcBorders>
            <w:shd w:val="clear" w:color="auto" w:fill="auto"/>
            <w:vAlign w:val="center"/>
            <w:hideMark/>
          </w:tcPr>
          <w:p w14:paraId="25A219E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Deltamethrin 0.05% </w:t>
            </w:r>
          </w:p>
        </w:tc>
        <w:tc>
          <w:tcPr>
            <w:tcW w:w="1780" w:type="dxa"/>
            <w:vMerge w:val="restart"/>
            <w:tcBorders>
              <w:top w:val="nil"/>
              <w:left w:val="nil"/>
              <w:bottom w:val="single" w:sz="4" w:space="0" w:color="000000"/>
              <w:right w:val="nil"/>
            </w:tcBorders>
            <w:shd w:val="clear" w:color="auto" w:fill="auto"/>
            <w:vAlign w:val="center"/>
            <w:hideMark/>
          </w:tcPr>
          <w:p w14:paraId="56C9670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Bendiocarb 0.1% </w:t>
            </w:r>
          </w:p>
        </w:tc>
        <w:tc>
          <w:tcPr>
            <w:tcW w:w="1680" w:type="dxa"/>
            <w:vMerge w:val="restart"/>
            <w:tcBorders>
              <w:top w:val="nil"/>
              <w:left w:val="single" w:sz="4" w:space="0" w:color="auto"/>
              <w:bottom w:val="single" w:sz="4" w:space="0" w:color="000000"/>
              <w:right w:val="single" w:sz="4" w:space="0" w:color="auto"/>
            </w:tcBorders>
            <w:shd w:val="clear" w:color="auto" w:fill="auto"/>
            <w:vAlign w:val="center"/>
            <w:hideMark/>
          </w:tcPr>
          <w:p w14:paraId="0782276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Permethrin 0.75% </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72F36B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Fenitrothion 1.0% </w:t>
            </w:r>
          </w:p>
        </w:tc>
      </w:tr>
      <w:tr w:rsidR="00812126" w:rsidRPr="00812126" w14:paraId="306A7134" w14:textId="77777777" w:rsidTr="00812126">
        <w:trPr>
          <w:trHeight w:val="300"/>
        </w:trPr>
        <w:tc>
          <w:tcPr>
            <w:tcW w:w="694" w:type="dxa"/>
            <w:tcBorders>
              <w:top w:val="nil"/>
              <w:left w:val="nil"/>
              <w:bottom w:val="single" w:sz="4" w:space="0" w:color="auto"/>
              <w:right w:val="nil"/>
            </w:tcBorders>
            <w:shd w:val="clear" w:color="auto" w:fill="auto"/>
            <w:noWrap/>
            <w:vAlign w:val="bottom"/>
            <w:hideMark/>
          </w:tcPr>
          <w:p w14:paraId="4023F0F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RS %s</w:t>
            </w:r>
          </w:p>
        </w:tc>
        <w:tc>
          <w:tcPr>
            <w:tcW w:w="1502" w:type="dxa"/>
            <w:tcBorders>
              <w:top w:val="nil"/>
              <w:left w:val="single" w:sz="4" w:space="0" w:color="auto"/>
              <w:bottom w:val="single" w:sz="4" w:space="0" w:color="auto"/>
              <w:right w:val="nil"/>
            </w:tcBorders>
            <w:shd w:val="clear" w:color="auto" w:fill="auto"/>
            <w:noWrap/>
            <w:vAlign w:val="bottom"/>
            <w:hideMark/>
          </w:tcPr>
          <w:p w14:paraId="3DE00F12"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District</w:t>
            </w:r>
          </w:p>
        </w:tc>
        <w:tc>
          <w:tcPr>
            <w:tcW w:w="1502" w:type="dxa"/>
            <w:tcBorders>
              <w:top w:val="nil"/>
              <w:left w:val="nil"/>
              <w:bottom w:val="single" w:sz="4" w:space="0" w:color="auto"/>
              <w:right w:val="single" w:sz="4" w:space="0" w:color="auto"/>
            </w:tcBorders>
            <w:shd w:val="clear" w:color="auto" w:fill="auto"/>
            <w:noWrap/>
            <w:vAlign w:val="bottom"/>
            <w:hideMark/>
          </w:tcPr>
          <w:p w14:paraId="57AEE920"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Site</w:t>
            </w:r>
          </w:p>
        </w:tc>
        <w:tc>
          <w:tcPr>
            <w:tcW w:w="1742" w:type="dxa"/>
            <w:vMerge/>
            <w:tcBorders>
              <w:top w:val="nil"/>
              <w:left w:val="nil"/>
              <w:bottom w:val="single" w:sz="4" w:space="0" w:color="000000"/>
              <w:right w:val="single" w:sz="4" w:space="0" w:color="auto"/>
            </w:tcBorders>
            <w:vAlign w:val="center"/>
            <w:hideMark/>
          </w:tcPr>
          <w:p w14:paraId="6C324451" w14:textId="77777777" w:rsidR="00812126" w:rsidRPr="00812126" w:rsidRDefault="00812126" w:rsidP="00812126">
            <w:pPr>
              <w:spacing w:after="0" w:line="240" w:lineRule="auto"/>
              <w:rPr>
                <w:rFonts w:ascii="Calibri" w:eastAsia="Times New Roman" w:hAnsi="Calibri" w:cs="Calibri"/>
                <w:color w:val="000000"/>
              </w:rPr>
            </w:pPr>
          </w:p>
        </w:tc>
        <w:tc>
          <w:tcPr>
            <w:tcW w:w="1740" w:type="dxa"/>
            <w:vMerge/>
            <w:tcBorders>
              <w:top w:val="nil"/>
              <w:left w:val="nil"/>
              <w:bottom w:val="single" w:sz="4" w:space="0" w:color="000000"/>
              <w:right w:val="nil"/>
            </w:tcBorders>
            <w:vAlign w:val="center"/>
            <w:hideMark/>
          </w:tcPr>
          <w:p w14:paraId="5F73D381" w14:textId="77777777" w:rsidR="00812126" w:rsidRPr="00812126" w:rsidRDefault="00812126" w:rsidP="00812126">
            <w:pPr>
              <w:spacing w:after="0" w:line="240" w:lineRule="auto"/>
              <w:rPr>
                <w:rFonts w:ascii="Calibri" w:eastAsia="Times New Roman" w:hAnsi="Calibri" w:cs="Calibri"/>
                <w:color w:val="000000"/>
              </w:rPr>
            </w:pPr>
          </w:p>
        </w:tc>
        <w:tc>
          <w:tcPr>
            <w:tcW w:w="1760" w:type="dxa"/>
            <w:vMerge/>
            <w:tcBorders>
              <w:top w:val="nil"/>
              <w:left w:val="single" w:sz="4" w:space="0" w:color="auto"/>
              <w:bottom w:val="single" w:sz="4" w:space="0" w:color="000000"/>
              <w:right w:val="single" w:sz="4" w:space="0" w:color="auto"/>
            </w:tcBorders>
            <w:vAlign w:val="center"/>
            <w:hideMark/>
          </w:tcPr>
          <w:p w14:paraId="7985F445" w14:textId="77777777" w:rsidR="00812126" w:rsidRPr="00812126" w:rsidRDefault="00812126" w:rsidP="00812126">
            <w:pPr>
              <w:spacing w:after="0" w:line="240" w:lineRule="auto"/>
              <w:rPr>
                <w:rFonts w:ascii="Calibri" w:eastAsia="Times New Roman" w:hAnsi="Calibri" w:cs="Calibri"/>
                <w:color w:val="000000"/>
              </w:rPr>
            </w:pPr>
          </w:p>
        </w:tc>
        <w:tc>
          <w:tcPr>
            <w:tcW w:w="1780" w:type="dxa"/>
            <w:vMerge/>
            <w:tcBorders>
              <w:top w:val="nil"/>
              <w:left w:val="nil"/>
              <w:bottom w:val="single" w:sz="4" w:space="0" w:color="000000"/>
              <w:right w:val="nil"/>
            </w:tcBorders>
            <w:vAlign w:val="center"/>
            <w:hideMark/>
          </w:tcPr>
          <w:p w14:paraId="22F8F74D" w14:textId="77777777" w:rsidR="00812126" w:rsidRPr="00812126" w:rsidRDefault="00812126" w:rsidP="00812126">
            <w:pPr>
              <w:spacing w:after="0" w:line="240" w:lineRule="auto"/>
              <w:rPr>
                <w:rFonts w:ascii="Calibri" w:eastAsia="Times New Roman" w:hAnsi="Calibri" w:cs="Calibri"/>
                <w:color w:val="000000"/>
              </w:rPr>
            </w:pPr>
          </w:p>
        </w:tc>
        <w:tc>
          <w:tcPr>
            <w:tcW w:w="1680" w:type="dxa"/>
            <w:vMerge/>
            <w:tcBorders>
              <w:top w:val="nil"/>
              <w:left w:val="single" w:sz="4" w:space="0" w:color="auto"/>
              <w:bottom w:val="single" w:sz="4" w:space="0" w:color="000000"/>
              <w:right w:val="single" w:sz="4" w:space="0" w:color="auto"/>
            </w:tcBorders>
            <w:vAlign w:val="center"/>
            <w:hideMark/>
          </w:tcPr>
          <w:p w14:paraId="4433FE98" w14:textId="77777777" w:rsidR="00812126" w:rsidRPr="00812126" w:rsidRDefault="00812126" w:rsidP="00812126">
            <w:pPr>
              <w:spacing w:after="0" w:line="240" w:lineRule="auto"/>
              <w:rPr>
                <w:rFonts w:ascii="Calibri" w:eastAsia="Times New Roman" w:hAnsi="Calibri" w:cs="Calibri"/>
                <w:color w:val="000000"/>
              </w:rPr>
            </w:pPr>
          </w:p>
        </w:tc>
        <w:tc>
          <w:tcPr>
            <w:tcW w:w="1780" w:type="dxa"/>
            <w:vMerge/>
            <w:tcBorders>
              <w:top w:val="nil"/>
              <w:left w:val="single" w:sz="4" w:space="0" w:color="auto"/>
              <w:bottom w:val="single" w:sz="4" w:space="0" w:color="000000"/>
              <w:right w:val="single" w:sz="4" w:space="0" w:color="auto"/>
            </w:tcBorders>
            <w:vAlign w:val="center"/>
            <w:hideMark/>
          </w:tcPr>
          <w:p w14:paraId="19BADAD9" w14:textId="77777777" w:rsidR="00812126" w:rsidRPr="00812126" w:rsidRDefault="00812126" w:rsidP="00812126">
            <w:pPr>
              <w:spacing w:after="0" w:line="240" w:lineRule="auto"/>
              <w:rPr>
                <w:rFonts w:ascii="Calibri" w:eastAsia="Times New Roman" w:hAnsi="Calibri" w:cs="Calibri"/>
                <w:color w:val="000000"/>
              </w:rPr>
            </w:pPr>
          </w:p>
        </w:tc>
      </w:tr>
      <w:tr w:rsidR="00812126" w:rsidRPr="00812126" w14:paraId="349D8BBA" w14:textId="77777777" w:rsidTr="00812126">
        <w:trPr>
          <w:trHeight w:val="300"/>
        </w:trPr>
        <w:tc>
          <w:tcPr>
            <w:tcW w:w="694" w:type="dxa"/>
            <w:tcBorders>
              <w:top w:val="nil"/>
              <w:left w:val="nil"/>
              <w:bottom w:val="nil"/>
              <w:right w:val="nil"/>
            </w:tcBorders>
            <w:shd w:val="clear" w:color="auto" w:fill="auto"/>
            <w:noWrap/>
            <w:vAlign w:val="bottom"/>
            <w:hideMark/>
          </w:tcPr>
          <w:p w14:paraId="7E859E7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auto" w:fill="auto"/>
            <w:noWrap/>
            <w:vAlign w:val="bottom"/>
            <w:hideMark/>
          </w:tcPr>
          <w:p w14:paraId="671D65D7"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Gicumbi</w:t>
            </w:r>
          </w:p>
        </w:tc>
        <w:tc>
          <w:tcPr>
            <w:tcW w:w="1502" w:type="dxa"/>
            <w:tcBorders>
              <w:top w:val="nil"/>
              <w:left w:val="nil"/>
              <w:bottom w:val="nil"/>
              <w:right w:val="single" w:sz="4" w:space="0" w:color="auto"/>
            </w:tcBorders>
            <w:shd w:val="clear" w:color="auto" w:fill="auto"/>
            <w:noWrap/>
            <w:vAlign w:val="bottom"/>
            <w:hideMark/>
          </w:tcPr>
          <w:p w14:paraId="6DD8D9DF"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Rubaya</w:t>
            </w:r>
          </w:p>
        </w:tc>
        <w:tc>
          <w:tcPr>
            <w:tcW w:w="1742" w:type="dxa"/>
            <w:tcBorders>
              <w:top w:val="nil"/>
              <w:left w:val="nil"/>
              <w:bottom w:val="nil"/>
              <w:right w:val="single" w:sz="4" w:space="0" w:color="auto"/>
            </w:tcBorders>
            <w:shd w:val="clear" w:color="000000" w:fill="C4D79B"/>
            <w:vAlign w:val="bottom"/>
            <w:hideMark/>
          </w:tcPr>
          <w:p w14:paraId="332B280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40" w:type="dxa"/>
            <w:tcBorders>
              <w:top w:val="nil"/>
              <w:left w:val="nil"/>
              <w:bottom w:val="nil"/>
              <w:right w:val="nil"/>
            </w:tcBorders>
            <w:shd w:val="clear" w:color="000000" w:fill="C4D79B"/>
            <w:vAlign w:val="bottom"/>
            <w:hideMark/>
          </w:tcPr>
          <w:p w14:paraId="19AAD96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C4D79B"/>
            <w:vAlign w:val="bottom"/>
            <w:hideMark/>
          </w:tcPr>
          <w:p w14:paraId="4A63F85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nil"/>
            </w:tcBorders>
            <w:shd w:val="clear" w:color="000000" w:fill="C4D79B"/>
            <w:vAlign w:val="bottom"/>
            <w:hideMark/>
          </w:tcPr>
          <w:p w14:paraId="783C432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680" w:type="dxa"/>
            <w:tcBorders>
              <w:top w:val="nil"/>
              <w:left w:val="single" w:sz="4" w:space="0" w:color="auto"/>
              <w:bottom w:val="nil"/>
              <w:right w:val="single" w:sz="4" w:space="0" w:color="auto"/>
            </w:tcBorders>
            <w:shd w:val="clear" w:color="000000" w:fill="C4D79B"/>
            <w:vAlign w:val="bottom"/>
            <w:hideMark/>
          </w:tcPr>
          <w:p w14:paraId="3AEA206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single" w:sz="4" w:space="0" w:color="auto"/>
            </w:tcBorders>
            <w:shd w:val="clear" w:color="000000" w:fill="C4D79B"/>
            <w:vAlign w:val="bottom"/>
            <w:hideMark/>
          </w:tcPr>
          <w:p w14:paraId="42EA612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4DB58B85" w14:textId="77777777" w:rsidTr="00812126">
        <w:trPr>
          <w:trHeight w:val="300"/>
        </w:trPr>
        <w:tc>
          <w:tcPr>
            <w:tcW w:w="694" w:type="dxa"/>
            <w:tcBorders>
              <w:top w:val="nil"/>
              <w:left w:val="nil"/>
              <w:bottom w:val="nil"/>
              <w:right w:val="nil"/>
            </w:tcBorders>
            <w:shd w:val="clear" w:color="auto" w:fill="auto"/>
            <w:noWrap/>
            <w:vAlign w:val="bottom"/>
            <w:hideMark/>
          </w:tcPr>
          <w:p w14:paraId="1B063CC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82</w:t>
            </w:r>
          </w:p>
        </w:tc>
        <w:tc>
          <w:tcPr>
            <w:tcW w:w="1502" w:type="dxa"/>
            <w:tcBorders>
              <w:top w:val="nil"/>
              <w:left w:val="single" w:sz="4" w:space="0" w:color="auto"/>
              <w:bottom w:val="nil"/>
              <w:right w:val="nil"/>
            </w:tcBorders>
            <w:shd w:val="clear" w:color="000000" w:fill="DAEEF3"/>
            <w:noWrap/>
            <w:vAlign w:val="bottom"/>
            <w:hideMark/>
          </w:tcPr>
          <w:p w14:paraId="59559E50"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Nyanza</w:t>
            </w:r>
          </w:p>
        </w:tc>
        <w:tc>
          <w:tcPr>
            <w:tcW w:w="1502" w:type="dxa"/>
            <w:tcBorders>
              <w:top w:val="nil"/>
              <w:left w:val="nil"/>
              <w:bottom w:val="nil"/>
              <w:right w:val="single" w:sz="4" w:space="0" w:color="auto"/>
            </w:tcBorders>
            <w:shd w:val="clear" w:color="000000" w:fill="DAEEF3"/>
            <w:noWrap/>
            <w:vAlign w:val="bottom"/>
            <w:hideMark/>
          </w:tcPr>
          <w:p w14:paraId="44A759F9"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 xml:space="preserve">Busoro </w:t>
            </w:r>
          </w:p>
        </w:tc>
        <w:tc>
          <w:tcPr>
            <w:tcW w:w="1742" w:type="dxa"/>
            <w:tcBorders>
              <w:top w:val="nil"/>
              <w:left w:val="nil"/>
              <w:bottom w:val="nil"/>
              <w:right w:val="single" w:sz="4" w:space="0" w:color="auto"/>
            </w:tcBorders>
            <w:shd w:val="clear" w:color="000000" w:fill="C4D79B"/>
            <w:vAlign w:val="bottom"/>
            <w:hideMark/>
          </w:tcPr>
          <w:p w14:paraId="6333896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40" w:type="dxa"/>
            <w:tcBorders>
              <w:top w:val="nil"/>
              <w:left w:val="nil"/>
              <w:bottom w:val="nil"/>
              <w:right w:val="nil"/>
            </w:tcBorders>
            <w:shd w:val="clear" w:color="000000" w:fill="C4D79B"/>
            <w:vAlign w:val="bottom"/>
            <w:hideMark/>
          </w:tcPr>
          <w:p w14:paraId="4B2B66D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C4D79B"/>
            <w:vAlign w:val="bottom"/>
            <w:hideMark/>
          </w:tcPr>
          <w:p w14:paraId="5B1472C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nil"/>
            </w:tcBorders>
            <w:shd w:val="clear" w:color="000000" w:fill="C4D79B"/>
            <w:vAlign w:val="bottom"/>
            <w:hideMark/>
          </w:tcPr>
          <w:p w14:paraId="3A84637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680" w:type="dxa"/>
            <w:tcBorders>
              <w:top w:val="nil"/>
              <w:left w:val="single" w:sz="4" w:space="0" w:color="auto"/>
              <w:bottom w:val="nil"/>
              <w:right w:val="single" w:sz="4" w:space="0" w:color="auto"/>
            </w:tcBorders>
            <w:shd w:val="clear" w:color="000000" w:fill="C4D79B"/>
            <w:vAlign w:val="bottom"/>
            <w:hideMark/>
          </w:tcPr>
          <w:p w14:paraId="03E8629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single" w:sz="4" w:space="0" w:color="auto"/>
            </w:tcBorders>
            <w:shd w:val="clear" w:color="000000" w:fill="C4D79B"/>
            <w:vAlign w:val="bottom"/>
            <w:hideMark/>
          </w:tcPr>
          <w:p w14:paraId="0519E6B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75714A7C" w14:textId="77777777" w:rsidTr="00812126">
        <w:trPr>
          <w:trHeight w:val="300"/>
        </w:trPr>
        <w:tc>
          <w:tcPr>
            <w:tcW w:w="694" w:type="dxa"/>
            <w:tcBorders>
              <w:top w:val="nil"/>
              <w:left w:val="nil"/>
              <w:bottom w:val="nil"/>
              <w:right w:val="nil"/>
            </w:tcBorders>
            <w:shd w:val="clear" w:color="auto" w:fill="auto"/>
            <w:noWrap/>
            <w:vAlign w:val="bottom"/>
            <w:hideMark/>
          </w:tcPr>
          <w:p w14:paraId="48B6434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auto" w:fill="auto"/>
            <w:noWrap/>
            <w:vAlign w:val="bottom"/>
            <w:hideMark/>
          </w:tcPr>
          <w:p w14:paraId="133F21EE"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Musanze</w:t>
            </w:r>
          </w:p>
        </w:tc>
        <w:tc>
          <w:tcPr>
            <w:tcW w:w="1502" w:type="dxa"/>
            <w:tcBorders>
              <w:top w:val="nil"/>
              <w:left w:val="nil"/>
              <w:bottom w:val="nil"/>
              <w:right w:val="single" w:sz="4" w:space="0" w:color="auto"/>
            </w:tcBorders>
            <w:shd w:val="clear" w:color="auto" w:fill="auto"/>
            <w:noWrap/>
            <w:vAlign w:val="bottom"/>
            <w:hideMark/>
          </w:tcPr>
          <w:p w14:paraId="780570F6"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Musanze</w:t>
            </w:r>
          </w:p>
        </w:tc>
        <w:tc>
          <w:tcPr>
            <w:tcW w:w="1742" w:type="dxa"/>
            <w:tcBorders>
              <w:top w:val="nil"/>
              <w:left w:val="nil"/>
              <w:bottom w:val="nil"/>
              <w:right w:val="single" w:sz="4" w:space="0" w:color="auto"/>
            </w:tcBorders>
            <w:shd w:val="clear" w:color="000000" w:fill="FFFF99"/>
            <w:vAlign w:val="bottom"/>
            <w:hideMark/>
          </w:tcPr>
          <w:p w14:paraId="03CB94D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96.3 [90.9-100]</w:t>
            </w:r>
          </w:p>
        </w:tc>
        <w:tc>
          <w:tcPr>
            <w:tcW w:w="1740" w:type="dxa"/>
            <w:tcBorders>
              <w:top w:val="nil"/>
              <w:left w:val="nil"/>
              <w:bottom w:val="nil"/>
              <w:right w:val="nil"/>
            </w:tcBorders>
            <w:shd w:val="clear" w:color="000000" w:fill="C4D79B"/>
            <w:vAlign w:val="bottom"/>
            <w:hideMark/>
          </w:tcPr>
          <w:p w14:paraId="3419BF2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C4D79B"/>
            <w:vAlign w:val="bottom"/>
            <w:hideMark/>
          </w:tcPr>
          <w:p w14:paraId="5AC79DE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98.7[94.7-100]</w:t>
            </w:r>
          </w:p>
        </w:tc>
        <w:tc>
          <w:tcPr>
            <w:tcW w:w="1780" w:type="dxa"/>
            <w:tcBorders>
              <w:top w:val="nil"/>
              <w:left w:val="nil"/>
              <w:bottom w:val="nil"/>
              <w:right w:val="nil"/>
            </w:tcBorders>
            <w:shd w:val="clear" w:color="000000" w:fill="FFFF99"/>
            <w:vAlign w:val="bottom"/>
            <w:hideMark/>
          </w:tcPr>
          <w:p w14:paraId="3701731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90.6 [84.2-95.4]</w:t>
            </w:r>
          </w:p>
        </w:tc>
        <w:tc>
          <w:tcPr>
            <w:tcW w:w="1680" w:type="dxa"/>
            <w:tcBorders>
              <w:top w:val="nil"/>
              <w:left w:val="single" w:sz="4" w:space="0" w:color="auto"/>
              <w:bottom w:val="nil"/>
              <w:right w:val="single" w:sz="4" w:space="0" w:color="auto"/>
            </w:tcBorders>
            <w:shd w:val="clear" w:color="000000" w:fill="C4D79B"/>
            <w:vAlign w:val="bottom"/>
            <w:hideMark/>
          </w:tcPr>
          <w:p w14:paraId="4DAA3BA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single" w:sz="4" w:space="0" w:color="auto"/>
            </w:tcBorders>
            <w:shd w:val="clear" w:color="000000" w:fill="C4D79B"/>
            <w:vAlign w:val="bottom"/>
            <w:hideMark/>
          </w:tcPr>
          <w:p w14:paraId="16C0971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2BC67C09" w14:textId="77777777" w:rsidTr="00812126">
        <w:trPr>
          <w:trHeight w:val="300"/>
        </w:trPr>
        <w:tc>
          <w:tcPr>
            <w:tcW w:w="694" w:type="dxa"/>
            <w:tcBorders>
              <w:top w:val="nil"/>
              <w:left w:val="nil"/>
              <w:bottom w:val="nil"/>
              <w:right w:val="nil"/>
            </w:tcBorders>
            <w:shd w:val="clear" w:color="auto" w:fill="auto"/>
            <w:noWrap/>
            <w:vAlign w:val="bottom"/>
            <w:hideMark/>
          </w:tcPr>
          <w:p w14:paraId="16435DE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000000" w:fill="DAEEF3"/>
            <w:noWrap/>
            <w:vAlign w:val="bottom"/>
            <w:hideMark/>
          </w:tcPr>
          <w:p w14:paraId="31770FB6"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Bugesera</w:t>
            </w:r>
          </w:p>
        </w:tc>
        <w:tc>
          <w:tcPr>
            <w:tcW w:w="1502" w:type="dxa"/>
            <w:tcBorders>
              <w:top w:val="nil"/>
              <w:left w:val="nil"/>
              <w:bottom w:val="nil"/>
              <w:right w:val="single" w:sz="4" w:space="0" w:color="auto"/>
            </w:tcBorders>
            <w:shd w:val="clear" w:color="000000" w:fill="DAEEF3"/>
            <w:noWrap/>
            <w:vAlign w:val="bottom"/>
            <w:hideMark/>
          </w:tcPr>
          <w:p w14:paraId="3FA27EF3"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Mareba</w:t>
            </w:r>
          </w:p>
        </w:tc>
        <w:tc>
          <w:tcPr>
            <w:tcW w:w="1742" w:type="dxa"/>
            <w:tcBorders>
              <w:top w:val="nil"/>
              <w:left w:val="nil"/>
              <w:bottom w:val="nil"/>
              <w:right w:val="single" w:sz="4" w:space="0" w:color="auto"/>
            </w:tcBorders>
            <w:shd w:val="clear" w:color="000000" w:fill="C4D79B"/>
            <w:vAlign w:val="bottom"/>
            <w:hideMark/>
          </w:tcPr>
          <w:p w14:paraId="57ED153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 [95.8-100]</w:t>
            </w:r>
          </w:p>
        </w:tc>
        <w:tc>
          <w:tcPr>
            <w:tcW w:w="1740" w:type="dxa"/>
            <w:tcBorders>
              <w:top w:val="nil"/>
              <w:left w:val="nil"/>
              <w:bottom w:val="nil"/>
              <w:right w:val="nil"/>
            </w:tcBorders>
            <w:shd w:val="clear" w:color="000000" w:fill="C4D79B"/>
            <w:vAlign w:val="bottom"/>
            <w:hideMark/>
          </w:tcPr>
          <w:p w14:paraId="3D535F6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C4D79B"/>
            <w:vAlign w:val="bottom"/>
            <w:hideMark/>
          </w:tcPr>
          <w:p w14:paraId="4280DC3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98.9 [96-100]</w:t>
            </w:r>
          </w:p>
        </w:tc>
        <w:tc>
          <w:tcPr>
            <w:tcW w:w="1780" w:type="dxa"/>
            <w:tcBorders>
              <w:top w:val="nil"/>
              <w:left w:val="nil"/>
              <w:bottom w:val="nil"/>
              <w:right w:val="nil"/>
            </w:tcBorders>
            <w:shd w:val="clear" w:color="000000" w:fill="C4D79B"/>
            <w:vAlign w:val="bottom"/>
            <w:hideMark/>
          </w:tcPr>
          <w:p w14:paraId="648E3C3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680" w:type="dxa"/>
            <w:tcBorders>
              <w:top w:val="nil"/>
              <w:left w:val="single" w:sz="4" w:space="0" w:color="auto"/>
              <w:bottom w:val="nil"/>
              <w:right w:val="single" w:sz="4" w:space="0" w:color="auto"/>
            </w:tcBorders>
            <w:shd w:val="clear" w:color="000000" w:fill="C4D79B"/>
            <w:vAlign w:val="bottom"/>
            <w:hideMark/>
          </w:tcPr>
          <w:p w14:paraId="3FA825C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98.9 [95.2-100]]</w:t>
            </w:r>
          </w:p>
        </w:tc>
        <w:tc>
          <w:tcPr>
            <w:tcW w:w="1780" w:type="dxa"/>
            <w:tcBorders>
              <w:top w:val="nil"/>
              <w:left w:val="nil"/>
              <w:bottom w:val="nil"/>
              <w:right w:val="single" w:sz="4" w:space="0" w:color="auto"/>
            </w:tcBorders>
            <w:shd w:val="clear" w:color="000000" w:fill="C4D79B"/>
            <w:vAlign w:val="bottom"/>
            <w:hideMark/>
          </w:tcPr>
          <w:p w14:paraId="30BF08E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70CE3DC9" w14:textId="77777777" w:rsidTr="00812126">
        <w:trPr>
          <w:trHeight w:val="300"/>
        </w:trPr>
        <w:tc>
          <w:tcPr>
            <w:tcW w:w="694" w:type="dxa"/>
            <w:tcBorders>
              <w:top w:val="nil"/>
              <w:left w:val="nil"/>
              <w:bottom w:val="nil"/>
              <w:right w:val="nil"/>
            </w:tcBorders>
            <w:shd w:val="clear" w:color="auto" w:fill="auto"/>
            <w:noWrap/>
            <w:vAlign w:val="bottom"/>
            <w:hideMark/>
          </w:tcPr>
          <w:p w14:paraId="78913C7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86</w:t>
            </w:r>
          </w:p>
        </w:tc>
        <w:tc>
          <w:tcPr>
            <w:tcW w:w="1502" w:type="dxa"/>
            <w:tcBorders>
              <w:top w:val="nil"/>
              <w:left w:val="single" w:sz="4" w:space="0" w:color="auto"/>
              <w:bottom w:val="nil"/>
              <w:right w:val="nil"/>
            </w:tcBorders>
            <w:shd w:val="clear" w:color="auto" w:fill="auto"/>
            <w:noWrap/>
            <w:vAlign w:val="bottom"/>
            <w:hideMark/>
          </w:tcPr>
          <w:p w14:paraId="76CA4B5E"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Karongi</w:t>
            </w:r>
          </w:p>
        </w:tc>
        <w:tc>
          <w:tcPr>
            <w:tcW w:w="1502" w:type="dxa"/>
            <w:tcBorders>
              <w:top w:val="nil"/>
              <w:left w:val="nil"/>
              <w:bottom w:val="nil"/>
              <w:right w:val="single" w:sz="4" w:space="0" w:color="auto"/>
            </w:tcBorders>
            <w:shd w:val="clear" w:color="auto" w:fill="auto"/>
            <w:noWrap/>
            <w:vAlign w:val="bottom"/>
            <w:hideMark/>
          </w:tcPr>
          <w:p w14:paraId="49BA4BC2"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Mubuga</w:t>
            </w:r>
          </w:p>
        </w:tc>
        <w:tc>
          <w:tcPr>
            <w:tcW w:w="1742" w:type="dxa"/>
            <w:tcBorders>
              <w:top w:val="nil"/>
              <w:left w:val="nil"/>
              <w:bottom w:val="nil"/>
              <w:right w:val="single" w:sz="4" w:space="0" w:color="auto"/>
            </w:tcBorders>
            <w:shd w:val="clear" w:color="000000" w:fill="FFFF99"/>
            <w:vAlign w:val="bottom"/>
            <w:hideMark/>
          </w:tcPr>
          <w:p w14:paraId="0AF9400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95.5 [90.9-100]</w:t>
            </w:r>
          </w:p>
        </w:tc>
        <w:tc>
          <w:tcPr>
            <w:tcW w:w="1740" w:type="dxa"/>
            <w:tcBorders>
              <w:top w:val="nil"/>
              <w:left w:val="nil"/>
              <w:bottom w:val="nil"/>
              <w:right w:val="nil"/>
            </w:tcBorders>
            <w:shd w:val="clear" w:color="000000" w:fill="C4D79B"/>
            <w:vAlign w:val="bottom"/>
            <w:hideMark/>
          </w:tcPr>
          <w:p w14:paraId="1718F06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C4D79B"/>
            <w:vAlign w:val="bottom"/>
            <w:hideMark/>
          </w:tcPr>
          <w:p w14:paraId="32CB864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 [94.7-100]</w:t>
            </w:r>
          </w:p>
        </w:tc>
        <w:tc>
          <w:tcPr>
            <w:tcW w:w="1780" w:type="dxa"/>
            <w:tcBorders>
              <w:top w:val="nil"/>
              <w:left w:val="nil"/>
              <w:bottom w:val="nil"/>
              <w:right w:val="nil"/>
            </w:tcBorders>
            <w:shd w:val="clear" w:color="000000" w:fill="FFFF99"/>
            <w:vAlign w:val="bottom"/>
            <w:hideMark/>
          </w:tcPr>
          <w:p w14:paraId="44EBD42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97.8 [95.6-100]</w:t>
            </w:r>
          </w:p>
        </w:tc>
        <w:tc>
          <w:tcPr>
            <w:tcW w:w="1680" w:type="dxa"/>
            <w:tcBorders>
              <w:top w:val="nil"/>
              <w:left w:val="single" w:sz="4" w:space="0" w:color="auto"/>
              <w:bottom w:val="nil"/>
              <w:right w:val="single" w:sz="4" w:space="0" w:color="auto"/>
            </w:tcBorders>
            <w:shd w:val="clear" w:color="000000" w:fill="FFFF99"/>
            <w:vAlign w:val="bottom"/>
            <w:hideMark/>
          </w:tcPr>
          <w:p w14:paraId="263674A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96.6 [91.6-100]</w:t>
            </w:r>
          </w:p>
        </w:tc>
        <w:tc>
          <w:tcPr>
            <w:tcW w:w="1780" w:type="dxa"/>
            <w:tcBorders>
              <w:top w:val="nil"/>
              <w:left w:val="nil"/>
              <w:bottom w:val="nil"/>
              <w:right w:val="single" w:sz="4" w:space="0" w:color="auto"/>
            </w:tcBorders>
            <w:shd w:val="clear" w:color="000000" w:fill="C4D79B"/>
            <w:vAlign w:val="bottom"/>
            <w:hideMark/>
          </w:tcPr>
          <w:p w14:paraId="1226AD2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0FAAA542" w14:textId="77777777" w:rsidTr="00812126">
        <w:trPr>
          <w:trHeight w:val="300"/>
        </w:trPr>
        <w:tc>
          <w:tcPr>
            <w:tcW w:w="694" w:type="dxa"/>
            <w:tcBorders>
              <w:top w:val="nil"/>
              <w:left w:val="nil"/>
              <w:bottom w:val="nil"/>
              <w:right w:val="nil"/>
            </w:tcBorders>
            <w:shd w:val="clear" w:color="auto" w:fill="auto"/>
            <w:noWrap/>
            <w:vAlign w:val="bottom"/>
            <w:hideMark/>
          </w:tcPr>
          <w:p w14:paraId="332528D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94</w:t>
            </w:r>
          </w:p>
        </w:tc>
        <w:tc>
          <w:tcPr>
            <w:tcW w:w="1502" w:type="dxa"/>
            <w:tcBorders>
              <w:top w:val="nil"/>
              <w:left w:val="single" w:sz="4" w:space="0" w:color="auto"/>
              <w:bottom w:val="nil"/>
              <w:right w:val="nil"/>
            </w:tcBorders>
            <w:shd w:val="clear" w:color="auto" w:fill="auto"/>
            <w:noWrap/>
            <w:vAlign w:val="bottom"/>
            <w:hideMark/>
          </w:tcPr>
          <w:p w14:paraId="339C1A91"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Rusizi</w:t>
            </w:r>
          </w:p>
        </w:tc>
        <w:tc>
          <w:tcPr>
            <w:tcW w:w="1502" w:type="dxa"/>
            <w:tcBorders>
              <w:top w:val="nil"/>
              <w:left w:val="nil"/>
              <w:bottom w:val="nil"/>
              <w:right w:val="single" w:sz="4" w:space="0" w:color="auto"/>
            </w:tcBorders>
            <w:shd w:val="clear" w:color="auto" w:fill="auto"/>
            <w:noWrap/>
            <w:vAlign w:val="bottom"/>
            <w:hideMark/>
          </w:tcPr>
          <w:p w14:paraId="06B40672"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Mashesha</w:t>
            </w:r>
          </w:p>
        </w:tc>
        <w:tc>
          <w:tcPr>
            <w:tcW w:w="1742" w:type="dxa"/>
            <w:tcBorders>
              <w:top w:val="nil"/>
              <w:left w:val="nil"/>
              <w:bottom w:val="nil"/>
              <w:right w:val="single" w:sz="4" w:space="0" w:color="auto"/>
            </w:tcBorders>
            <w:shd w:val="clear" w:color="000000" w:fill="FFFF99"/>
            <w:vAlign w:val="bottom"/>
            <w:hideMark/>
          </w:tcPr>
          <w:p w14:paraId="4367E7C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90.9 [88-92]</w:t>
            </w:r>
          </w:p>
        </w:tc>
        <w:tc>
          <w:tcPr>
            <w:tcW w:w="1740" w:type="dxa"/>
            <w:tcBorders>
              <w:top w:val="nil"/>
              <w:left w:val="nil"/>
              <w:bottom w:val="nil"/>
              <w:right w:val="nil"/>
            </w:tcBorders>
            <w:shd w:val="clear" w:color="000000" w:fill="FFFF99"/>
            <w:vAlign w:val="bottom"/>
            <w:hideMark/>
          </w:tcPr>
          <w:p w14:paraId="0432B4A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95 [90-100]</w:t>
            </w:r>
          </w:p>
        </w:tc>
        <w:tc>
          <w:tcPr>
            <w:tcW w:w="1760" w:type="dxa"/>
            <w:tcBorders>
              <w:top w:val="nil"/>
              <w:left w:val="single" w:sz="4" w:space="0" w:color="auto"/>
              <w:bottom w:val="nil"/>
              <w:right w:val="single" w:sz="4" w:space="0" w:color="auto"/>
            </w:tcBorders>
            <w:shd w:val="clear" w:color="000000" w:fill="C4D79B"/>
            <w:vAlign w:val="bottom"/>
            <w:hideMark/>
          </w:tcPr>
          <w:p w14:paraId="28482BF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nil"/>
            </w:tcBorders>
            <w:shd w:val="clear" w:color="000000" w:fill="C4D79B"/>
            <w:vAlign w:val="bottom"/>
            <w:hideMark/>
          </w:tcPr>
          <w:p w14:paraId="73CBE51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680" w:type="dxa"/>
            <w:tcBorders>
              <w:top w:val="nil"/>
              <w:left w:val="single" w:sz="4" w:space="0" w:color="auto"/>
              <w:bottom w:val="nil"/>
              <w:right w:val="single" w:sz="4" w:space="0" w:color="auto"/>
            </w:tcBorders>
            <w:shd w:val="clear" w:color="000000" w:fill="FFFF99"/>
            <w:vAlign w:val="bottom"/>
            <w:hideMark/>
          </w:tcPr>
          <w:p w14:paraId="7020AA4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90.4 [89.4-91.6]</w:t>
            </w:r>
          </w:p>
        </w:tc>
        <w:tc>
          <w:tcPr>
            <w:tcW w:w="1780" w:type="dxa"/>
            <w:tcBorders>
              <w:top w:val="nil"/>
              <w:left w:val="nil"/>
              <w:bottom w:val="nil"/>
              <w:right w:val="single" w:sz="4" w:space="0" w:color="auto"/>
            </w:tcBorders>
            <w:shd w:val="clear" w:color="000000" w:fill="C4D79B"/>
            <w:vAlign w:val="bottom"/>
            <w:hideMark/>
          </w:tcPr>
          <w:p w14:paraId="30322B0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99 [96-100]</w:t>
            </w:r>
          </w:p>
        </w:tc>
      </w:tr>
      <w:tr w:rsidR="00812126" w:rsidRPr="00812126" w14:paraId="4898EC0B" w14:textId="77777777" w:rsidTr="00812126">
        <w:trPr>
          <w:trHeight w:val="300"/>
        </w:trPr>
        <w:tc>
          <w:tcPr>
            <w:tcW w:w="694" w:type="dxa"/>
            <w:tcBorders>
              <w:top w:val="nil"/>
              <w:left w:val="nil"/>
              <w:bottom w:val="nil"/>
              <w:right w:val="nil"/>
            </w:tcBorders>
            <w:shd w:val="clear" w:color="auto" w:fill="auto"/>
            <w:noWrap/>
            <w:vAlign w:val="bottom"/>
            <w:hideMark/>
          </w:tcPr>
          <w:p w14:paraId="2092A16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73</w:t>
            </w:r>
          </w:p>
        </w:tc>
        <w:tc>
          <w:tcPr>
            <w:tcW w:w="1502" w:type="dxa"/>
            <w:tcBorders>
              <w:top w:val="nil"/>
              <w:left w:val="single" w:sz="4" w:space="0" w:color="auto"/>
              <w:bottom w:val="nil"/>
              <w:right w:val="nil"/>
            </w:tcBorders>
            <w:shd w:val="clear" w:color="000000" w:fill="DAEEF3"/>
            <w:noWrap/>
            <w:vAlign w:val="bottom"/>
            <w:hideMark/>
          </w:tcPr>
          <w:p w14:paraId="3446D0BF"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Kirehe</w:t>
            </w:r>
          </w:p>
        </w:tc>
        <w:tc>
          <w:tcPr>
            <w:tcW w:w="1502" w:type="dxa"/>
            <w:tcBorders>
              <w:top w:val="nil"/>
              <w:left w:val="nil"/>
              <w:bottom w:val="nil"/>
              <w:right w:val="single" w:sz="4" w:space="0" w:color="auto"/>
            </w:tcBorders>
            <w:shd w:val="clear" w:color="000000" w:fill="DAEEF3"/>
            <w:noWrap/>
            <w:vAlign w:val="bottom"/>
            <w:hideMark/>
          </w:tcPr>
          <w:p w14:paraId="1BC3118C"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 xml:space="preserve">Bukora </w:t>
            </w:r>
          </w:p>
        </w:tc>
        <w:tc>
          <w:tcPr>
            <w:tcW w:w="1742" w:type="dxa"/>
            <w:tcBorders>
              <w:top w:val="nil"/>
              <w:left w:val="nil"/>
              <w:bottom w:val="nil"/>
              <w:right w:val="single" w:sz="4" w:space="0" w:color="auto"/>
            </w:tcBorders>
            <w:shd w:val="clear" w:color="000000" w:fill="FFFF99"/>
            <w:vAlign w:val="bottom"/>
            <w:hideMark/>
          </w:tcPr>
          <w:p w14:paraId="2584D96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80.4 [68.4-90]</w:t>
            </w:r>
          </w:p>
        </w:tc>
        <w:tc>
          <w:tcPr>
            <w:tcW w:w="1740" w:type="dxa"/>
            <w:tcBorders>
              <w:top w:val="nil"/>
              <w:left w:val="nil"/>
              <w:bottom w:val="nil"/>
              <w:right w:val="nil"/>
            </w:tcBorders>
            <w:shd w:val="clear" w:color="000000" w:fill="C4D79B"/>
            <w:vAlign w:val="bottom"/>
            <w:hideMark/>
          </w:tcPr>
          <w:p w14:paraId="7494874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 [94.7-100]</w:t>
            </w:r>
          </w:p>
        </w:tc>
        <w:tc>
          <w:tcPr>
            <w:tcW w:w="1760" w:type="dxa"/>
            <w:tcBorders>
              <w:top w:val="nil"/>
              <w:left w:val="single" w:sz="4" w:space="0" w:color="auto"/>
              <w:bottom w:val="nil"/>
              <w:right w:val="single" w:sz="4" w:space="0" w:color="auto"/>
            </w:tcBorders>
            <w:shd w:val="clear" w:color="000000" w:fill="FFFF99"/>
            <w:vAlign w:val="bottom"/>
            <w:hideMark/>
          </w:tcPr>
          <w:p w14:paraId="0116803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88.3 [70-100]</w:t>
            </w:r>
          </w:p>
        </w:tc>
        <w:tc>
          <w:tcPr>
            <w:tcW w:w="1780" w:type="dxa"/>
            <w:tcBorders>
              <w:top w:val="nil"/>
              <w:left w:val="nil"/>
              <w:bottom w:val="nil"/>
              <w:right w:val="nil"/>
            </w:tcBorders>
            <w:shd w:val="clear" w:color="000000" w:fill="FFFF99"/>
            <w:vAlign w:val="bottom"/>
            <w:hideMark/>
          </w:tcPr>
          <w:p w14:paraId="57428F1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90.8 [86.3-100</w:t>
            </w:r>
          </w:p>
        </w:tc>
        <w:tc>
          <w:tcPr>
            <w:tcW w:w="1680" w:type="dxa"/>
            <w:tcBorders>
              <w:top w:val="nil"/>
              <w:left w:val="single" w:sz="4" w:space="0" w:color="auto"/>
              <w:bottom w:val="nil"/>
              <w:right w:val="single" w:sz="4" w:space="0" w:color="auto"/>
            </w:tcBorders>
            <w:shd w:val="clear" w:color="000000" w:fill="FFFF99"/>
            <w:vAlign w:val="bottom"/>
            <w:hideMark/>
          </w:tcPr>
          <w:p w14:paraId="2F77FA3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83.5 [80-86.3]</w:t>
            </w:r>
          </w:p>
        </w:tc>
        <w:tc>
          <w:tcPr>
            <w:tcW w:w="1780" w:type="dxa"/>
            <w:tcBorders>
              <w:top w:val="nil"/>
              <w:left w:val="nil"/>
              <w:bottom w:val="nil"/>
              <w:right w:val="single" w:sz="4" w:space="0" w:color="auto"/>
            </w:tcBorders>
            <w:shd w:val="clear" w:color="000000" w:fill="C4D79B"/>
            <w:vAlign w:val="bottom"/>
            <w:hideMark/>
          </w:tcPr>
          <w:p w14:paraId="28C5D56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35BBC365" w14:textId="77777777" w:rsidTr="00812126">
        <w:trPr>
          <w:trHeight w:val="300"/>
        </w:trPr>
        <w:tc>
          <w:tcPr>
            <w:tcW w:w="694" w:type="dxa"/>
            <w:tcBorders>
              <w:top w:val="nil"/>
              <w:left w:val="nil"/>
              <w:bottom w:val="nil"/>
              <w:right w:val="nil"/>
            </w:tcBorders>
            <w:shd w:val="clear" w:color="auto" w:fill="auto"/>
            <w:noWrap/>
            <w:vAlign w:val="bottom"/>
            <w:hideMark/>
          </w:tcPr>
          <w:p w14:paraId="2DA4461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000000" w:fill="DAEEF3"/>
            <w:noWrap/>
            <w:vAlign w:val="bottom"/>
            <w:hideMark/>
          </w:tcPr>
          <w:p w14:paraId="122220B3"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Nyagatare</w:t>
            </w:r>
          </w:p>
        </w:tc>
        <w:tc>
          <w:tcPr>
            <w:tcW w:w="1502" w:type="dxa"/>
            <w:tcBorders>
              <w:top w:val="nil"/>
              <w:left w:val="nil"/>
              <w:bottom w:val="nil"/>
              <w:right w:val="single" w:sz="4" w:space="0" w:color="auto"/>
            </w:tcBorders>
            <w:shd w:val="clear" w:color="000000" w:fill="DAEEF3"/>
            <w:noWrap/>
            <w:vAlign w:val="bottom"/>
            <w:hideMark/>
          </w:tcPr>
          <w:p w14:paraId="424D30EB"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Mimuli</w:t>
            </w:r>
          </w:p>
        </w:tc>
        <w:tc>
          <w:tcPr>
            <w:tcW w:w="1742" w:type="dxa"/>
            <w:tcBorders>
              <w:top w:val="nil"/>
              <w:left w:val="nil"/>
              <w:bottom w:val="nil"/>
              <w:right w:val="single" w:sz="4" w:space="0" w:color="auto"/>
            </w:tcBorders>
            <w:shd w:val="clear" w:color="000000" w:fill="FF9999"/>
            <w:vAlign w:val="bottom"/>
            <w:hideMark/>
          </w:tcPr>
          <w:p w14:paraId="265A829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76.4 [70-80.9]</w:t>
            </w:r>
          </w:p>
        </w:tc>
        <w:tc>
          <w:tcPr>
            <w:tcW w:w="1740" w:type="dxa"/>
            <w:tcBorders>
              <w:top w:val="nil"/>
              <w:left w:val="nil"/>
              <w:bottom w:val="nil"/>
              <w:right w:val="nil"/>
            </w:tcBorders>
            <w:shd w:val="clear" w:color="000000" w:fill="C4D79B"/>
            <w:vAlign w:val="bottom"/>
            <w:hideMark/>
          </w:tcPr>
          <w:p w14:paraId="794F83F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FFFF99"/>
            <w:vAlign w:val="bottom"/>
            <w:hideMark/>
          </w:tcPr>
          <w:p w14:paraId="7A86504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97.6 [95.2-100]</w:t>
            </w:r>
          </w:p>
        </w:tc>
        <w:tc>
          <w:tcPr>
            <w:tcW w:w="1780" w:type="dxa"/>
            <w:tcBorders>
              <w:top w:val="nil"/>
              <w:left w:val="nil"/>
              <w:bottom w:val="nil"/>
              <w:right w:val="nil"/>
            </w:tcBorders>
            <w:shd w:val="clear" w:color="000000" w:fill="FFFF99"/>
            <w:vAlign w:val="bottom"/>
            <w:hideMark/>
          </w:tcPr>
          <w:p w14:paraId="0DC3956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93.9 [90-100]</w:t>
            </w:r>
          </w:p>
        </w:tc>
        <w:tc>
          <w:tcPr>
            <w:tcW w:w="1680" w:type="dxa"/>
            <w:tcBorders>
              <w:top w:val="nil"/>
              <w:left w:val="single" w:sz="4" w:space="0" w:color="auto"/>
              <w:bottom w:val="nil"/>
              <w:right w:val="single" w:sz="4" w:space="0" w:color="auto"/>
            </w:tcBorders>
            <w:shd w:val="clear" w:color="000000" w:fill="FFFF99"/>
            <w:vAlign w:val="bottom"/>
            <w:hideMark/>
          </w:tcPr>
          <w:p w14:paraId="23468A6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86.2 [80.9-90]</w:t>
            </w:r>
          </w:p>
        </w:tc>
        <w:tc>
          <w:tcPr>
            <w:tcW w:w="1780" w:type="dxa"/>
            <w:tcBorders>
              <w:top w:val="nil"/>
              <w:left w:val="nil"/>
              <w:bottom w:val="nil"/>
              <w:right w:val="single" w:sz="4" w:space="0" w:color="auto"/>
            </w:tcBorders>
            <w:shd w:val="clear" w:color="000000" w:fill="C4D79B"/>
            <w:vAlign w:val="bottom"/>
            <w:hideMark/>
          </w:tcPr>
          <w:p w14:paraId="64373A1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3CF12B78" w14:textId="77777777" w:rsidTr="00812126">
        <w:trPr>
          <w:trHeight w:val="300"/>
        </w:trPr>
        <w:tc>
          <w:tcPr>
            <w:tcW w:w="694" w:type="dxa"/>
            <w:tcBorders>
              <w:top w:val="nil"/>
              <w:left w:val="nil"/>
              <w:bottom w:val="nil"/>
              <w:right w:val="nil"/>
            </w:tcBorders>
            <w:shd w:val="clear" w:color="auto" w:fill="auto"/>
            <w:noWrap/>
            <w:vAlign w:val="bottom"/>
            <w:hideMark/>
          </w:tcPr>
          <w:p w14:paraId="7F43C10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auto" w:fill="auto"/>
            <w:noWrap/>
            <w:vAlign w:val="bottom"/>
            <w:hideMark/>
          </w:tcPr>
          <w:p w14:paraId="6550DA05"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Ruhango</w:t>
            </w:r>
          </w:p>
        </w:tc>
        <w:tc>
          <w:tcPr>
            <w:tcW w:w="1502" w:type="dxa"/>
            <w:tcBorders>
              <w:top w:val="nil"/>
              <w:left w:val="nil"/>
              <w:bottom w:val="nil"/>
              <w:right w:val="single" w:sz="4" w:space="0" w:color="auto"/>
            </w:tcBorders>
            <w:shd w:val="clear" w:color="auto" w:fill="auto"/>
            <w:noWrap/>
            <w:vAlign w:val="bottom"/>
            <w:hideMark/>
          </w:tcPr>
          <w:p w14:paraId="69C8DFBC"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Karambi</w:t>
            </w:r>
          </w:p>
        </w:tc>
        <w:tc>
          <w:tcPr>
            <w:tcW w:w="1742" w:type="dxa"/>
            <w:tcBorders>
              <w:top w:val="nil"/>
              <w:left w:val="nil"/>
              <w:bottom w:val="nil"/>
              <w:right w:val="single" w:sz="4" w:space="0" w:color="auto"/>
            </w:tcBorders>
            <w:shd w:val="clear" w:color="000000" w:fill="FFFF99"/>
            <w:vAlign w:val="bottom"/>
            <w:hideMark/>
          </w:tcPr>
          <w:p w14:paraId="5A3C1B0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96.5</w:t>
            </w:r>
          </w:p>
        </w:tc>
        <w:tc>
          <w:tcPr>
            <w:tcW w:w="1740" w:type="dxa"/>
            <w:tcBorders>
              <w:top w:val="nil"/>
              <w:left w:val="nil"/>
              <w:bottom w:val="nil"/>
              <w:right w:val="nil"/>
            </w:tcBorders>
            <w:shd w:val="clear" w:color="000000" w:fill="C4D79B"/>
            <w:vAlign w:val="bottom"/>
            <w:hideMark/>
          </w:tcPr>
          <w:p w14:paraId="4EE6567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FFFF99"/>
            <w:vAlign w:val="bottom"/>
            <w:hideMark/>
          </w:tcPr>
          <w:p w14:paraId="75906C3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w:t>
            </w:r>
          </w:p>
        </w:tc>
        <w:tc>
          <w:tcPr>
            <w:tcW w:w="1780" w:type="dxa"/>
            <w:tcBorders>
              <w:top w:val="nil"/>
              <w:left w:val="nil"/>
              <w:bottom w:val="nil"/>
              <w:right w:val="nil"/>
            </w:tcBorders>
            <w:shd w:val="clear" w:color="000000" w:fill="C4D79B"/>
            <w:vAlign w:val="bottom"/>
            <w:hideMark/>
          </w:tcPr>
          <w:p w14:paraId="4094A1B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w:t>
            </w:r>
          </w:p>
        </w:tc>
        <w:tc>
          <w:tcPr>
            <w:tcW w:w="1680" w:type="dxa"/>
            <w:tcBorders>
              <w:top w:val="nil"/>
              <w:left w:val="single" w:sz="4" w:space="0" w:color="auto"/>
              <w:bottom w:val="nil"/>
              <w:right w:val="single" w:sz="4" w:space="0" w:color="auto"/>
            </w:tcBorders>
            <w:shd w:val="clear" w:color="000000" w:fill="FFFF99"/>
            <w:vAlign w:val="bottom"/>
            <w:hideMark/>
          </w:tcPr>
          <w:p w14:paraId="210DEA8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90.9</w:t>
            </w:r>
          </w:p>
        </w:tc>
        <w:tc>
          <w:tcPr>
            <w:tcW w:w="1780" w:type="dxa"/>
            <w:tcBorders>
              <w:top w:val="nil"/>
              <w:left w:val="nil"/>
              <w:bottom w:val="nil"/>
              <w:right w:val="single" w:sz="4" w:space="0" w:color="auto"/>
            </w:tcBorders>
            <w:shd w:val="clear" w:color="000000" w:fill="C4D79B"/>
            <w:vAlign w:val="bottom"/>
            <w:hideMark/>
          </w:tcPr>
          <w:p w14:paraId="2DEB74E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1B140D22" w14:textId="77777777" w:rsidTr="00812126">
        <w:trPr>
          <w:trHeight w:val="300"/>
        </w:trPr>
        <w:tc>
          <w:tcPr>
            <w:tcW w:w="694" w:type="dxa"/>
            <w:tcBorders>
              <w:top w:val="nil"/>
              <w:left w:val="nil"/>
              <w:bottom w:val="nil"/>
              <w:right w:val="nil"/>
            </w:tcBorders>
            <w:shd w:val="clear" w:color="auto" w:fill="auto"/>
            <w:noWrap/>
            <w:vAlign w:val="bottom"/>
            <w:hideMark/>
          </w:tcPr>
          <w:p w14:paraId="0B1D7B1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auto" w:fill="auto"/>
            <w:noWrap/>
            <w:vAlign w:val="bottom"/>
            <w:hideMark/>
          </w:tcPr>
          <w:p w14:paraId="05086C7D"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Kicukiro</w:t>
            </w:r>
          </w:p>
        </w:tc>
        <w:tc>
          <w:tcPr>
            <w:tcW w:w="1502" w:type="dxa"/>
            <w:tcBorders>
              <w:top w:val="nil"/>
              <w:left w:val="nil"/>
              <w:bottom w:val="nil"/>
              <w:right w:val="single" w:sz="4" w:space="0" w:color="auto"/>
            </w:tcBorders>
            <w:shd w:val="clear" w:color="auto" w:fill="auto"/>
            <w:noWrap/>
            <w:vAlign w:val="bottom"/>
            <w:hideMark/>
          </w:tcPr>
          <w:p w14:paraId="2F36BB4C"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Kicukiro</w:t>
            </w:r>
          </w:p>
        </w:tc>
        <w:tc>
          <w:tcPr>
            <w:tcW w:w="1742" w:type="dxa"/>
            <w:tcBorders>
              <w:top w:val="nil"/>
              <w:left w:val="nil"/>
              <w:bottom w:val="nil"/>
              <w:right w:val="single" w:sz="4" w:space="0" w:color="auto"/>
            </w:tcBorders>
            <w:shd w:val="clear" w:color="000000" w:fill="FF9999"/>
            <w:vAlign w:val="bottom"/>
            <w:hideMark/>
          </w:tcPr>
          <w:p w14:paraId="61BC1BD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51.8 [45-59]</w:t>
            </w:r>
          </w:p>
        </w:tc>
        <w:tc>
          <w:tcPr>
            <w:tcW w:w="1740" w:type="dxa"/>
            <w:tcBorders>
              <w:top w:val="nil"/>
              <w:left w:val="nil"/>
              <w:bottom w:val="nil"/>
              <w:right w:val="nil"/>
            </w:tcBorders>
            <w:shd w:val="clear" w:color="000000" w:fill="C4D79B"/>
            <w:vAlign w:val="bottom"/>
            <w:hideMark/>
          </w:tcPr>
          <w:p w14:paraId="0883E62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FFFF99"/>
            <w:vAlign w:val="bottom"/>
            <w:hideMark/>
          </w:tcPr>
          <w:p w14:paraId="4721867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89.5 [80.9-95]</w:t>
            </w:r>
          </w:p>
        </w:tc>
        <w:tc>
          <w:tcPr>
            <w:tcW w:w="1780" w:type="dxa"/>
            <w:tcBorders>
              <w:top w:val="nil"/>
              <w:left w:val="nil"/>
              <w:bottom w:val="nil"/>
              <w:right w:val="nil"/>
            </w:tcBorders>
            <w:shd w:val="clear" w:color="000000" w:fill="C4D79B"/>
            <w:vAlign w:val="bottom"/>
            <w:hideMark/>
          </w:tcPr>
          <w:p w14:paraId="6C2F64D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680" w:type="dxa"/>
            <w:tcBorders>
              <w:top w:val="nil"/>
              <w:left w:val="single" w:sz="4" w:space="0" w:color="auto"/>
              <w:bottom w:val="nil"/>
              <w:right w:val="single" w:sz="4" w:space="0" w:color="auto"/>
            </w:tcBorders>
            <w:shd w:val="clear" w:color="000000" w:fill="C4D79B"/>
            <w:vAlign w:val="bottom"/>
            <w:hideMark/>
          </w:tcPr>
          <w:p w14:paraId="713C19A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 [95.4-100]</w:t>
            </w:r>
          </w:p>
        </w:tc>
        <w:tc>
          <w:tcPr>
            <w:tcW w:w="1780" w:type="dxa"/>
            <w:tcBorders>
              <w:top w:val="nil"/>
              <w:left w:val="nil"/>
              <w:bottom w:val="nil"/>
              <w:right w:val="single" w:sz="4" w:space="0" w:color="auto"/>
            </w:tcBorders>
            <w:shd w:val="clear" w:color="000000" w:fill="C4D79B"/>
            <w:vAlign w:val="bottom"/>
            <w:hideMark/>
          </w:tcPr>
          <w:p w14:paraId="29B18A5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01180A8A" w14:textId="77777777" w:rsidTr="00812126">
        <w:trPr>
          <w:trHeight w:val="300"/>
        </w:trPr>
        <w:tc>
          <w:tcPr>
            <w:tcW w:w="694" w:type="dxa"/>
            <w:tcBorders>
              <w:top w:val="nil"/>
              <w:left w:val="nil"/>
              <w:bottom w:val="nil"/>
              <w:right w:val="nil"/>
            </w:tcBorders>
            <w:shd w:val="clear" w:color="auto" w:fill="auto"/>
            <w:noWrap/>
            <w:vAlign w:val="bottom"/>
            <w:hideMark/>
          </w:tcPr>
          <w:p w14:paraId="6B48A4A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auto" w:fill="auto"/>
            <w:noWrap/>
            <w:vAlign w:val="bottom"/>
            <w:hideMark/>
          </w:tcPr>
          <w:p w14:paraId="5CE233B9"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Rutsiro</w:t>
            </w:r>
          </w:p>
        </w:tc>
        <w:tc>
          <w:tcPr>
            <w:tcW w:w="1502" w:type="dxa"/>
            <w:tcBorders>
              <w:top w:val="nil"/>
              <w:left w:val="nil"/>
              <w:bottom w:val="nil"/>
              <w:right w:val="single" w:sz="4" w:space="0" w:color="auto"/>
            </w:tcBorders>
            <w:shd w:val="clear" w:color="auto" w:fill="auto"/>
            <w:noWrap/>
            <w:vAlign w:val="bottom"/>
            <w:hideMark/>
          </w:tcPr>
          <w:p w14:paraId="6CE726EE"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Kivumu</w:t>
            </w:r>
          </w:p>
        </w:tc>
        <w:tc>
          <w:tcPr>
            <w:tcW w:w="1742" w:type="dxa"/>
            <w:tcBorders>
              <w:top w:val="nil"/>
              <w:left w:val="nil"/>
              <w:bottom w:val="nil"/>
              <w:right w:val="single" w:sz="4" w:space="0" w:color="auto"/>
            </w:tcBorders>
            <w:shd w:val="clear" w:color="000000" w:fill="FFFF99"/>
            <w:vAlign w:val="bottom"/>
            <w:hideMark/>
          </w:tcPr>
          <w:p w14:paraId="7ACD79C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94.8 [89.4-100]</w:t>
            </w:r>
          </w:p>
        </w:tc>
        <w:tc>
          <w:tcPr>
            <w:tcW w:w="1740" w:type="dxa"/>
            <w:tcBorders>
              <w:top w:val="nil"/>
              <w:left w:val="nil"/>
              <w:bottom w:val="nil"/>
              <w:right w:val="nil"/>
            </w:tcBorders>
            <w:shd w:val="clear" w:color="000000" w:fill="C4D79B"/>
            <w:vAlign w:val="bottom"/>
            <w:hideMark/>
          </w:tcPr>
          <w:p w14:paraId="37C6017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FFFF99"/>
            <w:vAlign w:val="bottom"/>
            <w:hideMark/>
          </w:tcPr>
          <w:p w14:paraId="423400C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nil"/>
            </w:tcBorders>
            <w:shd w:val="clear" w:color="000000" w:fill="FFFF99"/>
            <w:vAlign w:val="bottom"/>
            <w:hideMark/>
          </w:tcPr>
          <w:p w14:paraId="600EF9D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96.3 [90.9-100]</w:t>
            </w:r>
          </w:p>
        </w:tc>
        <w:tc>
          <w:tcPr>
            <w:tcW w:w="1680" w:type="dxa"/>
            <w:tcBorders>
              <w:top w:val="nil"/>
              <w:left w:val="single" w:sz="4" w:space="0" w:color="auto"/>
              <w:bottom w:val="nil"/>
              <w:right w:val="single" w:sz="4" w:space="0" w:color="auto"/>
            </w:tcBorders>
            <w:shd w:val="clear" w:color="000000" w:fill="C4D79B"/>
            <w:vAlign w:val="bottom"/>
            <w:hideMark/>
          </w:tcPr>
          <w:p w14:paraId="39933FE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80" w:type="dxa"/>
            <w:tcBorders>
              <w:top w:val="nil"/>
              <w:left w:val="nil"/>
              <w:bottom w:val="nil"/>
              <w:right w:val="single" w:sz="4" w:space="0" w:color="auto"/>
            </w:tcBorders>
            <w:shd w:val="clear" w:color="000000" w:fill="C4D79B"/>
            <w:vAlign w:val="bottom"/>
            <w:hideMark/>
          </w:tcPr>
          <w:p w14:paraId="6107BE2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r w:rsidR="00812126" w:rsidRPr="00812126" w14:paraId="65C05B61" w14:textId="77777777" w:rsidTr="00812126">
        <w:trPr>
          <w:trHeight w:val="300"/>
        </w:trPr>
        <w:tc>
          <w:tcPr>
            <w:tcW w:w="694" w:type="dxa"/>
            <w:tcBorders>
              <w:top w:val="nil"/>
              <w:left w:val="nil"/>
              <w:bottom w:val="nil"/>
              <w:right w:val="nil"/>
            </w:tcBorders>
            <w:shd w:val="clear" w:color="auto" w:fill="auto"/>
            <w:noWrap/>
            <w:vAlign w:val="bottom"/>
            <w:hideMark/>
          </w:tcPr>
          <w:p w14:paraId="1258EE1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w:t>
            </w:r>
          </w:p>
        </w:tc>
        <w:tc>
          <w:tcPr>
            <w:tcW w:w="1502" w:type="dxa"/>
            <w:tcBorders>
              <w:top w:val="nil"/>
              <w:left w:val="single" w:sz="4" w:space="0" w:color="auto"/>
              <w:bottom w:val="nil"/>
              <w:right w:val="nil"/>
            </w:tcBorders>
            <w:shd w:val="clear" w:color="auto" w:fill="auto"/>
            <w:noWrap/>
            <w:vAlign w:val="bottom"/>
            <w:hideMark/>
          </w:tcPr>
          <w:p w14:paraId="78B34E75"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Nyamagabe</w:t>
            </w:r>
          </w:p>
        </w:tc>
        <w:tc>
          <w:tcPr>
            <w:tcW w:w="1502" w:type="dxa"/>
            <w:tcBorders>
              <w:top w:val="nil"/>
              <w:left w:val="nil"/>
              <w:bottom w:val="nil"/>
              <w:right w:val="single" w:sz="4" w:space="0" w:color="auto"/>
            </w:tcBorders>
            <w:shd w:val="clear" w:color="auto" w:fill="auto"/>
            <w:noWrap/>
            <w:vAlign w:val="bottom"/>
            <w:hideMark/>
          </w:tcPr>
          <w:p w14:paraId="11D5E33E"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Mbuga</w:t>
            </w:r>
          </w:p>
        </w:tc>
        <w:tc>
          <w:tcPr>
            <w:tcW w:w="1742" w:type="dxa"/>
            <w:tcBorders>
              <w:top w:val="nil"/>
              <w:left w:val="nil"/>
              <w:bottom w:val="nil"/>
              <w:right w:val="single" w:sz="4" w:space="0" w:color="auto"/>
            </w:tcBorders>
            <w:shd w:val="clear" w:color="000000" w:fill="C4D79B"/>
            <w:vAlign w:val="bottom"/>
            <w:hideMark/>
          </w:tcPr>
          <w:p w14:paraId="557B7FA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40" w:type="dxa"/>
            <w:tcBorders>
              <w:top w:val="nil"/>
              <w:left w:val="nil"/>
              <w:bottom w:val="nil"/>
              <w:right w:val="nil"/>
            </w:tcBorders>
            <w:shd w:val="clear" w:color="000000" w:fill="C4D79B"/>
            <w:vAlign w:val="bottom"/>
            <w:hideMark/>
          </w:tcPr>
          <w:p w14:paraId="7DDC804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FFFF99"/>
            <w:vAlign w:val="bottom"/>
            <w:hideMark/>
          </w:tcPr>
          <w:p w14:paraId="0F33265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97.4 [94.4-100]</w:t>
            </w:r>
          </w:p>
        </w:tc>
        <w:tc>
          <w:tcPr>
            <w:tcW w:w="1780" w:type="dxa"/>
            <w:tcBorders>
              <w:top w:val="nil"/>
              <w:left w:val="nil"/>
              <w:bottom w:val="nil"/>
              <w:right w:val="nil"/>
            </w:tcBorders>
            <w:shd w:val="clear" w:color="000000" w:fill="C4D79B"/>
            <w:vAlign w:val="bottom"/>
            <w:hideMark/>
          </w:tcPr>
          <w:p w14:paraId="3853017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 [95.4-100]</w:t>
            </w:r>
          </w:p>
        </w:tc>
        <w:tc>
          <w:tcPr>
            <w:tcW w:w="1680" w:type="dxa"/>
            <w:tcBorders>
              <w:top w:val="nil"/>
              <w:left w:val="single" w:sz="4" w:space="0" w:color="auto"/>
              <w:bottom w:val="nil"/>
              <w:right w:val="single" w:sz="4" w:space="0" w:color="auto"/>
            </w:tcBorders>
            <w:shd w:val="clear" w:color="000000" w:fill="FFFF99"/>
            <w:vAlign w:val="bottom"/>
            <w:hideMark/>
          </w:tcPr>
          <w:p w14:paraId="636C29F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95.2 [91.3-100]</w:t>
            </w:r>
          </w:p>
        </w:tc>
        <w:tc>
          <w:tcPr>
            <w:tcW w:w="1780" w:type="dxa"/>
            <w:tcBorders>
              <w:top w:val="nil"/>
              <w:left w:val="nil"/>
              <w:bottom w:val="nil"/>
              <w:right w:val="single" w:sz="4" w:space="0" w:color="auto"/>
            </w:tcBorders>
            <w:shd w:val="clear" w:color="000000" w:fill="C4D79B"/>
            <w:vAlign w:val="bottom"/>
            <w:hideMark/>
          </w:tcPr>
          <w:p w14:paraId="4792CC9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 [94.7-100]</w:t>
            </w:r>
          </w:p>
        </w:tc>
      </w:tr>
      <w:tr w:rsidR="00812126" w:rsidRPr="00812126" w14:paraId="0FBD22DC" w14:textId="77777777" w:rsidTr="00812126">
        <w:trPr>
          <w:trHeight w:val="300"/>
        </w:trPr>
        <w:tc>
          <w:tcPr>
            <w:tcW w:w="694" w:type="dxa"/>
            <w:tcBorders>
              <w:top w:val="nil"/>
              <w:left w:val="nil"/>
              <w:bottom w:val="nil"/>
              <w:right w:val="nil"/>
            </w:tcBorders>
            <w:shd w:val="clear" w:color="auto" w:fill="auto"/>
            <w:noWrap/>
            <w:vAlign w:val="bottom"/>
            <w:hideMark/>
          </w:tcPr>
          <w:p w14:paraId="1F7E88D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502" w:type="dxa"/>
            <w:tcBorders>
              <w:top w:val="nil"/>
              <w:left w:val="single" w:sz="4" w:space="0" w:color="auto"/>
              <w:bottom w:val="nil"/>
              <w:right w:val="nil"/>
            </w:tcBorders>
            <w:shd w:val="clear" w:color="auto" w:fill="auto"/>
            <w:noWrap/>
            <w:vAlign w:val="bottom"/>
            <w:hideMark/>
          </w:tcPr>
          <w:p w14:paraId="5455139F"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Nyamasheke</w:t>
            </w:r>
          </w:p>
        </w:tc>
        <w:tc>
          <w:tcPr>
            <w:tcW w:w="1502" w:type="dxa"/>
            <w:tcBorders>
              <w:top w:val="nil"/>
              <w:left w:val="nil"/>
              <w:bottom w:val="nil"/>
              <w:right w:val="single" w:sz="4" w:space="0" w:color="auto"/>
            </w:tcBorders>
            <w:shd w:val="clear" w:color="auto" w:fill="auto"/>
            <w:noWrap/>
            <w:vAlign w:val="bottom"/>
            <w:hideMark/>
          </w:tcPr>
          <w:p w14:paraId="5EDEA156"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Nyamasheke</w:t>
            </w:r>
          </w:p>
        </w:tc>
        <w:tc>
          <w:tcPr>
            <w:tcW w:w="1742" w:type="dxa"/>
            <w:tcBorders>
              <w:top w:val="nil"/>
              <w:left w:val="nil"/>
              <w:bottom w:val="nil"/>
              <w:right w:val="single" w:sz="4" w:space="0" w:color="auto"/>
            </w:tcBorders>
            <w:shd w:val="clear" w:color="000000" w:fill="FF9999"/>
            <w:vAlign w:val="bottom"/>
            <w:hideMark/>
          </w:tcPr>
          <w:p w14:paraId="1DE053A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75 [69.5-78.9]</w:t>
            </w:r>
          </w:p>
        </w:tc>
        <w:tc>
          <w:tcPr>
            <w:tcW w:w="1740" w:type="dxa"/>
            <w:tcBorders>
              <w:top w:val="nil"/>
              <w:left w:val="nil"/>
              <w:bottom w:val="nil"/>
              <w:right w:val="nil"/>
            </w:tcBorders>
            <w:shd w:val="clear" w:color="000000" w:fill="C4D79B"/>
            <w:vAlign w:val="bottom"/>
            <w:hideMark/>
          </w:tcPr>
          <w:p w14:paraId="41F53D3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 [94.7-100]</w:t>
            </w:r>
          </w:p>
        </w:tc>
        <w:tc>
          <w:tcPr>
            <w:tcW w:w="1760" w:type="dxa"/>
            <w:tcBorders>
              <w:top w:val="nil"/>
              <w:left w:val="single" w:sz="4" w:space="0" w:color="auto"/>
              <w:bottom w:val="nil"/>
              <w:right w:val="single" w:sz="4" w:space="0" w:color="auto"/>
            </w:tcBorders>
            <w:shd w:val="clear" w:color="000000" w:fill="FFFF99"/>
            <w:vAlign w:val="bottom"/>
            <w:hideMark/>
          </w:tcPr>
          <w:p w14:paraId="7839B51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92.7 [86.3-100]</w:t>
            </w:r>
          </w:p>
        </w:tc>
        <w:tc>
          <w:tcPr>
            <w:tcW w:w="1780" w:type="dxa"/>
            <w:tcBorders>
              <w:top w:val="nil"/>
              <w:left w:val="nil"/>
              <w:bottom w:val="nil"/>
              <w:right w:val="nil"/>
            </w:tcBorders>
            <w:shd w:val="clear" w:color="000000" w:fill="FFFF99"/>
            <w:vAlign w:val="bottom"/>
            <w:hideMark/>
          </w:tcPr>
          <w:p w14:paraId="58E49B2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96.3 [89.4-100]</w:t>
            </w:r>
          </w:p>
        </w:tc>
        <w:tc>
          <w:tcPr>
            <w:tcW w:w="1680" w:type="dxa"/>
            <w:tcBorders>
              <w:top w:val="nil"/>
              <w:left w:val="single" w:sz="4" w:space="0" w:color="auto"/>
              <w:bottom w:val="nil"/>
              <w:right w:val="single" w:sz="4" w:space="0" w:color="auto"/>
            </w:tcBorders>
            <w:shd w:val="clear" w:color="000000" w:fill="FFFF99"/>
            <w:vAlign w:val="bottom"/>
            <w:hideMark/>
          </w:tcPr>
          <w:p w14:paraId="55210DB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89.2 [86.3-94.4]</w:t>
            </w:r>
          </w:p>
        </w:tc>
        <w:tc>
          <w:tcPr>
            <w:tcW w:w="1780" w:type="dxa"/>
            <w:tcBorders>
              <w:top w:val="nil"/>
              <w:left w:val="nil"/>
              <w:bottom w:val="nil"/>
              <w:right w:val="single" w:sz="4" w:space="0" w:color="auto"/>
            </w:tcBorders>
            <w:shd w:val="clear" w:color="000000" w:fill="C4D79B"/>
            <w:vAlign w:val="bottom"/>
            <w:hideMark/>
          </w:tcPr>
          <w:p w14:paraId="7019256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98.7 [94.4-100]</w:t>
            </w:r>
          </w:p>
        </w:tc>
      </w:tr>
      <w:tr w:rsidR="00812126" w:rsidRPr="00812126" w14:paraId="22E57F08" w14:textId="77777777" w:rsidTr="00812126">
        <w:trPr>
          <w:trHeight w:val="300"/>
        </w:trPr>
        <w:tc>
          <w:tcPr>
            <w:tcW w:w="694" w:type="dxa"/>
            <w:tcBorders>
              <w:top w:val="nil"/>
              <w:left w:val="nil"/>
              <w:bottom w:val="nil"/>
              <w:right w:val="nil"/>
            </w:tcBorders>
            <w:shd w:val="clear" w:color="auto" w:fill="auto"/>
            <w:noWrap/>
            <w:vAlign w:val="bottom"/>
            <w:hideMark/>
          </w:tcPr>
          <w:p w14:paraId="65EF132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86.4</w:t>
            </w:r>
          </w:p>
        </w:tc>
        <w:tc>
          <w:tcPr>
            <w:tcW w:w="1502" w:type="dxa"/>
            <w:tcBorders>
              <w:top w:val="nil"/>
              <w:left w:val="single" w:sz="4" w:space="0" w:color="auto"/>
              <w:bottom w:val="nil"/>
              <w:right w:val="nil"/>
            </w:tcBorders>
            <w:shd w:val="clear" w:color="auto" w:fill="auto"/>
            <w:noWrap/>
            <w:vAlign w:val="bottom"/>
            <w:hideMark/>
          </w:tcPr>
          <w:p w14:paraId="1FBFD3EF"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Kayonza</w:t>
            </w:r>
          </w:p>
        </w:tc>
        <w:tc>
          <w:tcPr>
            <w:tcW w:w="1502" w:type="dxa"/>
            <w:tcBorders>
              <w:top w:val="nil"/>
              <w:left w:val="nil"/>
              <w:bottom w:val="nil"/>
              <w:right w:val="single" w:sz="4" w:space="0" w:color="auto"/>
            </w:tcBorders>
            <w:shd w:val="clear" w:color="auto" w:fill="auto"/>
            <w:noWrap/>
            <w:vAlign w:val="bottom"/>
            <w:hideMark/>
          </w:tcPr>
          <w:p w14:paraId="1D3233D8"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Rukara</w:t>
            </w:r>
          </w:p>
        </w:tc>
        <w:tc>
          <w:tcPr>
            <w:tcW w:w="1742" w:type="dxa"/>
            <w:tcBorders>
              <w:top w:val="nil"/>
              <w:left w:val="nil"/>
              <w:bottom w:val="nil"/>
              <w:right w:val="single" w:sz="4" w:space="0" w:color="auto"/>
            </w:tcBorders>
            <w:shd w:val="clear" w:color="auto" w:fill="auto"/>
            <w:vAlign w:val="bottom"/>
            <w:hideMark/>
          </w:tcPr>
          <w:p w14:paraId="29FBABE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1740" w:type="dxa"/>
            <w:tcBorders>
              <w:top w:val="nil"/>
              <w:left w:val="nil"/>
              <w:bottom w:val="nil"/>
              <w:right w:val="nil"/>
            </w:tcBorders>
            <w:shd w:val="clear" w:color="000000" w:fill="C4D79B"/>
            <w:vAlign w:val="bottom"/>
            <w:hideMark/>
          </w:tcPr>
          <w:p w14:paraId="36FE8CD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c>
          <w:tcPr>
            <w:tcW w:w="1760" w:type="dxa"/>
            <w:tcBorders>
              <w:top w:val="nil"/>
              <w:left w:val="single" w:sz="4" w:space="0" w:color="auto"/>
              <w:bottom w:val="nil"/>
              <w:right w:val="single" w:sz="4" w:space="0" w:color="auto"/>
            </w:tcBorders>
            <w:shd w:val="clear" w:color="000000" w:fill="FFFF99"/>
            <w:vAlign w:val="bottom"/>
            <w:hideMark/>
          </w:tcPr>
          <w:p w14:paraId="5E6EF33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94.2</w:t>
            </w:r>
          </w:p>
        </w:tc>
        <w:tc>
          <w:tcPr>
            <w:tcW w:w="1780" w:type="dxa"/>
            <w:tcBorders>
              <w:top w:val="nil"/>
              <w:left w:val="nil"/>
              <w:bottom w:val="nil"/>
              <w:right w:val="nil"/>
            </w:tcBorders>
            <w:shd w:val="clear" w:color="000000" w:fill="C4D79B"/>
            <w:vAlign w:val="bottom"/>
            <w:hideMark/>
          </w:tcPr>
          <w:p w14:paraId="61758BA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w:t>
            </w:r>
          </w:p>
        </w:tc>
        <w:tc>
          <w:tcPr>
            <w:tcW w:w="1680" w:type="dxa"/>
            <w:tcBorders>
              <w:top w:val="nil"/>
              <w:left w:val="single" w:sz="4" w:space="0" w:color="auto"/>
              <w:bottom w:val="nil"/>
              <w:right w:val="single" w:sz="4" w:space="0" w:color="auto"/>
            </w:tcBorders>
            <w:shd w:val="clear" w:color="000000" w:fill="FFFF99"/>
            <w:vAlign w:val="bottom"/>
            <w:hideMark/>
          </w:tcPr>
          <w:p w14:paraId="757A629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83.7</w:t>
            </w:r>
          </w:p>
        </w:tc>
        <w:tc>
          <w:tcPr>
            <w:tcW w:w="1780" w:type="dxa"/>
            <w:tcBorders>
              <w:top w:val="nil"/>
              <w:left w:val="nil"/>
              <w:bottom w:val="nil"/>
              <w:right w:val="single" w:sz="4" w:space="0" w:color="auto"/>
            </w:tcBorders>
            <w:shd w:val="clear" w:color="000000" w:fill="C4D79B"/>
            <w:vAlign w:val="bottom"/>
            <w:hideMark/>
          </w:tcPr>
          <w:p w14:paraId="7326645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w:t>
            </w:r>
          </w:p>
        </w:tc>
      </w:tr>
    </w:tbl>
    <w:tbl>
      <w:tblPr>
        <w:tblpPr w:leftFromText="180" w:rightFromText="180" w:vertAnchor="text" w:horzAnchor="margin" w:tblpY="-209"/>
        <w:tblW w:w="10900" w:type="dxa"/>
        <w:tblLook w:val="04A0" w:firstRow="1" w:lastRow="0" w:firstColumn="1" w:lastColumn="0" w:noHBand="0" w:noVBand="1"/>
      </w:tblPr>
      <w:tblGrid>
        <w:gridCol w:w="1138"/>
        <w:gridCol w:w="1200"/>
        <w:gridCol w:w="1420"/>
        <w:gridCol w:w="1237"/>
        <w:gridCol w:w="1143"/>
        <w:gridCol w:w="963"/>
        <w:gridCol w:w="1234"/>
        <w:gridCol w:w="1234"/>
        <w:gridCol w:w="1331"/>
      </w:tblGrid>
      <w:tr w:rsidR="00812126" w:rsidRPr="00812126" w14:paraId="45DF7A26" w14:textId="77777777" w:rsidTr="00812126">
        <w:trPr>
          <w:trHeight w:val="300"/>
        </w:trPr>
        <w:tc>
          <w:tcPr>
            <w:tcW w:w="1138" w:type="dxa"/>
            <w:tcBorders>
              <w:top w:val="nil"/>
              <w:left w:val="nil"/>
              <w:bottom w:val="nil"/>
              <w:right w:val="nil"/>
            </w:tcBorders>
            <w:shd w:val="clear" w:color="auto" w:fill="auto"/>
            <w:noWrap/>
            <w:vAlign w:val="bottom"/>
            <w:hideMark/>
          </w:tcPr>
          <w:p w14:paraId="3BCA984E" w14:textId="77777777" w:rsidR="00812126" w:rsidRPr="00812126" w:rsidRDefault="00812126" w:rsidP="00812126">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641C3D2" w14:textId="77777777" w:rsidR="00812126" w:rsidRPr="00812126" w:rsidRDefault="00812126" w:rsidP="00812126">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14:paraId="0402472E" w14:textId="77777777" w:rsidR="00812126" w:rsidRPr="00812126" w:rsidRDefault="00812126" w:rsidP="00812126">
            <w:pPr>
              <w:spacing w:after="0" w:line="240" w:lineRule="auto"/>
              <w:rPr>
                <w:rFonts w:ascii="Calibri" w:eastAsia="Times New Roman" w:hAnsi="Calibri" w:cs="Calibri"/>
                <w:color w:val="000000"/>
              </w:rPr>
            </w:pPr>
          </w:p>
        </w:tc>
        <w:tc>
          <w:tcPr>
            <w:tcW w:w="1237" w:type="dxa"/>
            <w:vMerge w:val="restart"/>
            <w:tcBorders>
              <w:top w:val="nil"/>
              <w:left w:val="nil"/>
              <w:bottom w:val="nil"/>
              <w:right w:val="nil"/>
            </w:tcBorders>
            <w:shd w:val="clear" w:color="auto" w:fill="auto"/>
            <w:vAlign w:val="bottom"/>
            <w:hideMark/>
          </w:tcPr>
          <w:p w14:paraId="667154C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Lambda cyhalothrin</w:t>
            </w:r>
          </w:p>
        </w:tc>
        <w:tc>
          <w:tcPr>
            <w:tcW w:w="1143" w:type="dxa"/>
            <w:tcBorders>
              <w:top w:val="nil"/>
              <w:left w:val="nil"/>
              <w:bottom w:val="nil"/>
              <w:right w:val="nil"/>
            </w:tcBorders>
            <w:shd w:val="clear" w:color="auto" w:fill="auto"/>
            <w:noWrap/>
            <w:vAlign w:val="bottom"/>
            <w:hideMark/>
          </w:tcPr>
          <w:p w14:paraId="24CF12F1" w14:textId="77777777" w:rsidR="00812126" w:rsidRPr="00812126" w:rsidRDefault="00812126" w:rsidP="00812126">
            <w:pPr>
              <w:spacing w:after="0" w:line="240" w:lineRule="auto"/>
              <w:rPr>
                <w:rFonts w:ascii="Calibri" w:eastAsia="Times New Roman" w:hAnsi="Calibri" w:cs="Calibri"/>
                <w:color w:val="000000"/>
              </w:rPr>
            </w:pPr>
          </w:p>
        </w:tc>
        <w:tc>
          <w:tcPr>
            <w:tcW w:w="963" w:type="dxa"/>
            <w:tcBorders>
              <w:top w:val="nil"/>
              <w:left w:val="nil"/>
              <w:bottom w:val="nil"/>
              <w:right w:val="nil"/>
            </w:tcBorders>
            <w:shd w:val="clear" w:color="auto" w:fill="auto"/>
            <w:noWrap/>
            <w:vAlign w:val="bottom"/>
            <w:hideMark/>
          </w:tcPr>
          <w:p w14:paraId="3716728E" w14:textId="77777777" w:rsidR="00812126" w:rsidRPr="00812126" w:rsidRDefault="00812126" w:rsidP="00812126">
            <w:pPr>
              <w:spacing w:after="0" w:line="240" w:lineRule="auto"/>
              <w:rPr>
                <w:rFonts w:ascii="Calibri" w:eastAsia="Times New Roman" w:hAnsi="Calibri" w:cs="Calibri"/>
                <w:color w:val="000000"/>
              </w:rPr>
            </w:pPr>
          </w:p>
        </w:tc>
        <w:tc>
          <w:tcPr>
            <w:tcW w:w="1234" w:type="dxa"/>
            <w:tcBorders>
              <w:top w:val="nil"/>
              <w:left w:val="nil"/>
              <w:bottom w:val="nil"/>
              <w:right w:val="nil"/>
            </w:tcBorders>
            <w:shd w:val="clear" w:color="auto" w:fill="auto"/>
            <w:noWrap/>
            <w:vAlign w:val="bottom"/>
            <w:hideMark/>
          </w:tcPr>
          <w:p w14:paraId="7335849B" w14:textId="77777777" w:rsidR="00812126" w:rsidRPr="00812126" w:rsidRDefault="00812126" w:rsidP="00812126">
            <w:pPr>
              <w:spacing w:after="0" w:line="240" w:lineRule="auto"/>
              <w:rPr>
                <w:rFonts w:ascii="Calibri" w:eastAsia="Times New Roman" w:hAnsi="Calibri" w:cs="Calibri"/>
                <w:color w:val="000000"/>
              </w:rPr>
            </w:pPr>
          </w:p>
        </w:tc>
        <w:tc>
          <w:tcPr>
            <w:tcW w:w="1234" w:type="dxa"/>
            <w:tcBorders>
              <w:top w:val="nil"/>
              <w:left w:val="nil"/>
              <w:bottom w:val="nil"/>
              <w:right w:val="nil"/>
            </w:tcBorders>
            <w:shd w:val="clear" w:color="auto" w:fill="auto"/>
            <w:noWrap/>
            <w:vAlign w:val="bottom"/>
            <w:hideMark/>
          </w:tcPr>
          <w:p w14:paraId="672D1209" w14:textId="77777777" w:rsidR="00812126" w:rsidRPr="00812126" w:rsidRDefault="00812126" w:rsidP="00812126">
            <w:pPr>
              <w:spacing w:after="0" w:line="240" w:lineRule="auto"/>
              <w:rPr>
                <w:rFonts w:ascii="Calibri" w:eastAsia="Times New Roman" w:hAnsi="Calibri" w:cs="Calibri"/>
                <w:color w:val="000000"/>
              </w:rPr>
            </w:pPr>
          </w:p>
        </w:tc>
        <w:tc>
          <w:tcPr>
            <w:tcW w:w="1331" w:type="dxa"/>
            <w:tcBorders>
              <w:top w:val="nil"/>
              <w:left w:val="nil"/>
              <w:bottom w:val="nil"/>
              <w:right w:val="nil"/>
            </w:tcBorders>
            <w:shd w:val="clear" w:color="auto" w:fill="auto"/>
            <w:noWrap/>
            <w:vAlign w:val="bottom"/>
            <w:hideMark/>
          </w:tcPr>
          <w:p w14:paraId="4719DA7B" w14:textId="77777777" w:rsidR="00812126" w:rsidRPr="00812126" w:rsidRDefault="00812126" w:rsidP="00812126">
            <w:pPr>
              <w:spacing w:after="0" w:line="240" w:lineRule="auto"/>
              <w:rPr>
                <w:rFonts w:ascii="Calibri" w:eastAsia="Times New Roman" w:hAnsi="Calibri" w:cs="Calibri"/>
                <w:color w:val="000000"/>
              </w:rPr>
            </w:pPr>
          </w:p>
        </w:tc>
      </w:tr>
      <w:tr w:rsidR="00812126" w:rsidRPr="00812126" w14:paraId="47F3B9BA" w14:textId="77777777" w:rsidTr="00812126">
        <w:trPr>
          <w:trHeight w:val="300"/>
        </w:trPr>
        <w:tc>
          <w:tcPr>
            <w:tcW w:w="1138" w:type="dxa"/>
            <w:tcBorders>
              <w:top w:val="nil"/>
              <w:left w:val="nil"/>
              <w:bottom w:val="nil"/>
              <w:right w:val="nil"/>
            </w:tcBorders>
            <w:shd w:val="clear" w:color="auto" w:fill="auto"/>
            <w:noWrap/>
            <w:vAlign w:val="bottom"/>
            <w:hideMark/>
          </w:tcPr>
          <w:p w14:paraId="295DD900" w14:textId="77777777" w:rsidR="00812126" w:rsidRPr="00812126" w:rsidRDefault="00812126" w:rsidP="00812126">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105A9CA2" w14:textId="77777777" w:rsidR="00812126" w:rsidRPr="00812126" w:rsidRDefault="00812126" w:rsidP="00812126">
            <w:pPr>
              <w:spacing w:after="0" w:line="240" w:lineRule="auto"/>
              <w:jc w:val="center"/>
              <w:rPr>
                <w:rFonts w:ascii="Calibri" w:eastAsia="Times New Roman" w:hAnsi="Calibri" w:cs="Calibri"/>
                <w:color w:val="000000"/>
              </w:rPr>
            </w:pPr>
          </w:p>
        </w:tc>
        <w:tc>
          <w:tcPr>
            <w:tcW w:w="1420" w:type="dxa"/>
            <w:tcBorders>
              <w:top w:val="nil"/>
              <w:left w:val="single" w:sz="4" w:space="0" w:color="auto"/>
              <w:bottom w:val="nil"/>
              <w:right w:val="single" w:sz="4" w:space="0" w:color="auto"/>
            </w:tcBorders>
            <w:shd w:val="clear" w:color="auto" w:fill="auto"/>
            <w:noWrap/>
            <w:vAlign w:val="bottom"/>
            <w:hideMark/>
          </w:tcPr>
          <w:p w14:paraId="7F37BF3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DDT</w:t>
            </w:r>
          </w:p>
        </w:tc>
        <w:tc>
          <w:tcPr>
            <w:tcW w:w="1237" w:type="dxa"/>
            <w:vMerge/>
            <w:tcBorders>
              <w:top w:val="nil"/>
              <w:left w:val="nil"/>
              <w:bottom w:val="nil"/>
              <w:right w:val="nil"/>
            </w:tcBorders>
            <w:vAlign w:val="center"/>
            <w:hideMark/>
          </w:tcPr>
          <w:p w14:paraId="18AF0B41" w14:textId="77777777" w:rsidR="00812126" w:rsidRPr="00812126" w:rsidRDefault="00812126" w:rsidP="00812126">
            <w:pPr>
              <w:spacing w:after="0" w:line="240" w:lineRule="auto"/>
              <w:rPr>
                <w:rFonts w:ascii="Calibri" w:eastAsia="Times New Roman" w:hAnsi="Calibri" w:cs="Calibri"/>
                <w:color w:val="000000"/>
              </w:rPr>
            </w:pPr>
          </w:p>
        </w:tc>
        <w:tc>
          <w:tcPr>
            <w:tcW w:w="2106" w:type="dxa"/>
            <w:gridSpan w:val="2"/>
            <w:tcBorders>
              <w:top w:val="nil"/>
              <w:left w:val="single" w:sz="4" w:space="0" w:color="auto"/>
              <w:bottom w:val="nil"/>
              <w:right w:val="single" w:sz="4" w:space="0" w:color="000000"/>
            </w:tcBorders>
            <w:shd w:val="clear" w:color="auto" w:fill="auto"/>
            <w:noWrap/>
            <w:vAlign w:val="bottom"/>
            <w:hideMark/>
          </w:tcPr>
          <w:p w14:paraId="0E4F7C8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Deltamethrin</w:t>
            </w:r>
          </w:p>
        </w:tc>
        <w:tc>
          <w:tcPr>
            <w:tcW w:w="1234" w:type="dxa"/>
            <w:tcBorders>
              <w:top w:val="nil"/>
              <w:left w:val="nil"/>
              <w:bottom w:val="nil"/>
              <w:right w:val="single" w:sz="4" w:space="0" w:color="auto"/>
            </w:tcBorders>
            <w:shd w:val="clear" w:color="auto" w:fill="auto"/>
            <w:noWrap/>
            <w:vAlign w:val="bottom"/>
            <w:hideMark/>
          </w:tcPr>
          <w:p w14:paraId="1A691E9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Bendiocarb</w:t>
            </w:r>
          </w:p>
        </w:tc>
        <w:tc>
          <w:tcPr>
            <w:tcW w:w="1234" w:type="dxa"/>
            <w:tcBorders>
              <w:top w:val="nil"/>
              <w:left w:val="nil"/>
              <w:bottom w:val="nil"/>
              <w:right w:val="single" w:sz="4" w:space="0" w:color="auto"/>
            </w:tcBorders>
            <w:shd w:val="clear" w:color="auto" w:fill="auto"/>
            <w:noWrap/>
            <w:vAlign w:val="bottom"/>
            <w:hideMark/>
          </w:tcPr>
          <w:p w14:paraId="4DC633C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Permethrin</w:t>
            </w:r>
          </w:p>
        </w:tc>
        <w:tc>
          <w:tcPr>
            <w:tcW w:w="1331" w:type="dxa"/>
            <w:tcBorders>
              <w:top w:val="nil"/>
              <w:left w:val="nil"/>
              <w:bottom w:val="nil"/>
              <w:right w:val="single" w:sz="4" w:space="0" w:color="auto"/>
            </w:tcBorders>
            <w:shd w:val="clear" w:color="auto" w:fill="auto"/>
            <w:noWrap/>
            <w:vAlign w:val="bottom"/>
            <w:hideMark/>
          </w:tcPr>
          <w:p w14:paraId="47BD65B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Fenitrothion</w:t>
            </w:r>
          </w:p>
        </w:tc>
      </w:tr>
      <w:tr w:rsidR="00812126" w:rsidRPr="00812126" w14:paraId="1173ABCA" w14:textId="77777777" w:rsidTr="00812126">
        <w:trPr>
          <w:trHeight w:val="300"/>
        </w:trPr>
        <w:tc>
          <w:tcPr>
            <w:tcW w:w="1138" w:type="dxa"/>
            <w:tcBorders>
              <w:top w:val="nil"/>
              <w:left w:val="nil"/>
              <w:bottom w:val="single" w:sz="4" w:space="0" w:color="auto"/>
              <w:right w:val="nil"/>
            </w:tcBorders>
            <w:shd w:val="clear" w:color="auto" w:fill="auto"/>
            <w:noWrap/>
            <w:vAlign w:val="bottom"/>
            <w:hideMark/>
          </w:tcPr>
          <w:p w14:paraId="6C2900C4"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District</w:t>
            </w:r>
          </w:p>
        </w:tc>
        <w:tc>
          <w:tcPr>
            <w:tcW w:w="1200" w:type="dxa"/>
            <w:tcBorders>
              <w:top w:val="nil"/>
              <w:left w:val="nil"/>
              <w:bottom w:val="single" w:sz="4" w:space="0" w:color="auto"/>
              <w:right w:val="nil"/>
            </w:tcBorders>
            <w:shd w:val="clear" w:color="auto" w:fill="auto"/>
            <w:noWrap/>
            <w:vAlign w:val="bottom"/>
            <w:hideMark/>
          </w:tcPr>
          <w:p w14:paraId="7C0F442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Site</w:t>
            </w: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0B5999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2011</w:t>
            </w:r>
          </w:p>
        </w:tc>
        <w:tc>
          <w:tcPr>
            <w:tcW w:w="1237" w:type="dxa"/>
            <w:tcBorders>
              <w:top w:val="nil"/>
              <w:left w:val="nil"/>
              <w:bottom w:val="single" w:sz="4" w:space="0" w:color="auto"/>
              <w:right w:val="single" w:sz="4" w:space="0" w:color="auto"/>
            </w:tcBorders>
            <w:shd w:val="clear" w:color="auto" w:fill="auto"/>
            <w:noWrap/>
            <w:vAlign w:val="bottom"/>
            <w:hideMark/>
          </w:tcPr>
          <w:p w14:paraId="01D28D4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2011</w:t>
            </w:r>
          </w:p>
        </w:tc>
        <w:tc>
          <w:tcPr>
            <w:tcW w:w="1143" w:type="dxa"/>
            <w:tcBorders>
              <w:top w:val="nil"/>
              <w:left w:val="nil"/>
              <w:bottom w:val="single" w:sz="4" w:space="0" w:color="auto"/>
              <w:right w:val="nil"/>
            </w:tcBorders>
            <w:shd w:val="clear" w:color="auto" w:fill="auto"/>
            <w:noWrap/>
            <w:vAlign w:val="bottom"/>
            <w:hideMark/>
          </w:tcPr>
          <w:p w14:paraId="058298A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2010</w:t>
            </w:r>
          </w:p>
        </w:tc>
        <w:tc>
          <w:tcPr>
            <w:tcW w:w="963" w:type="dxa"/>
            <w:tcBorders>
              <w:top w:val="nil"/>
              <w:left w:val="nil"/>
              <w:bottom w:val="single" w:sz="4" w:space="0" w:color="auto"/>
              <w:right w:val="single" w:sz="4" w:space="0" w:color="auto"/>
            </w:tcBorders>
            <w:shd w:val="clear" w:color="auto" w:fill="auto"/>
            <w:noWrap/>
            <w:vAlign w:val="bottom"/>
            <w:hideMark/>
          </w:tcPr>
          <w:p w14:paraId="7E276A4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2011</w:t>
            </w:r>
          </w:p>
        </w:tc>
        <w:tc>
          <w:tcPr>
            <w:tcW w:w="1234" w:type="dxa"/>
            <w:tcBorders>
              <w:top w:val="nil"/>
              <w:left w:val="nil"/>
              <w:bottom w:val="single" w:sz="4" w:space="0" w:color="auto"/>
              <w:right w:val="single" w:sz="4" w:space="0" w:color="auto"/>
            </w:tcBorders>
            <w:shd w:val="clear" w:color="auto" w:fill="auto"/>
            <w:noWrap/>
            <w:vAlign w:val="bottom"/>
            <w:hideMark/>
          </w:tcPr>
          <w:p w14:paraId="49242EC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2011</w:t>
            </w:r>
          </w:p>
        </w:tc>
        <w:tc>
          <w:tcPr>
            <w:tcW w:w="1234" w:type="dxa"/>
            <w:tcBorders>
              <w:top w:val="nil"/>
              <w:left w:val="nil"/>
              <w:bottom w:val="single" w:sz="4" w:space="0" w:color="auto"/>
              <w:right w:val="single" w:sz="4" w:space="0" w:color="auto"/>
            </w:tcBorders>
            <w:shd w:val="clear" w:color="auto" w:fill="auto"/>
            <w:noWrap/>
            <w:vAlign w:val="bottom"/>
            <w:hideMark/>
          </w:tcPr>
          <w:p w14:paraId="0C2455F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2011</w:t>
            </w:r>
          </w:p>
        </w:tc>
        <w:tc>
          <w:tcPr>
            <w:tcW w:w="1331" w:type="dxa"/>
            <w:tcBorders>
              <w:top w:val="nil"/>
              <w:left w:val="nil"/>
              <w:bottom w:val="single" w:sz="4" w:space="0" w:color="auto"/>
              <w:right w:val="single" w:sz="4" w:space="0" w:color="auto"/>
            </w:tcBorders>
            <w:shd w:val="clear" w:color="auto" w:fill="auto"/>
            <w:noWrap/>
            <w:vAlign w:val="bottom"/>
            <w:hideMark/>
          </w:tcPr>
          <w:p w14:paraId="69021F3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2011</w:t>
            </w:r>
          </w:p>
        </w:tc>
      </w:tr>
      <w:tr w:rsidR="00812126" w:rsidRPr="00812126" w14:paraId="4DB5B29F" w14:textId="77777777" w:rsidTr="00812126">
        <w:trPr>
          <w:trHeight w:val="300"/>
        </w:trPr>
        <w:tc>
          <w:tcPr>
            <w:tcW w:w="1138" w:type="dxa"/>
            <w:tcBorders>
              <w:top w:val="nil"/>
              <w:left w:val="nil"/>
              <w:bottom w:val="nil"/>
              <w:right w:val="nil"/>
            </w:tcBorders>
            <w:shd w:val="clear" w:color="auto" w:fill="auto"/>
            <w:noWrap/>
            <w:vAlign w:val="bottom"/>
            <w:hideMark/>
          </w:tcPr>
          <w:p w14:paraId="1D922A12"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Gicumbi</w:t>
            </w:r>
          </w:p>
        </w:tc>
        <w:tc>
          <w:tcPr>
            <w:tcW w:w="1200" w:type="dxa"/>
            <w:tcBorders>
              <w:top w:val="nil"/>
              <w:left w:val="nil"/>
              <w:bottom w:val="nil"/>
              <w:right w:val="nil"/>
            </w:tcBorders>
            <w:shd w:val="clear" w:color="auto" w:fill="auto"/>
            <w:noWrap/>
            <w:vAlign w:val="bottom"/>
            <w:hideMark/>
          </w:tcPr>
          <w:p w14:paraId="0B64A52C"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Gicumbi</w:t>
            </w:r>
          </w:p>
        </w:tc>
        <w:tc>
          <w:tcPr>
            <w:tcW w:w="1420" w:type="dxa"/>
            <w:tcBorders>
              <w:top w:val="nil"/>
              <w:left w:val="single" w:sz="4" w:space="0" w:color="auto"/>
              <w:bottom w:val="nil"/>
              <w:right w:val="single" w:sz="4" w:space="0" w:color="auto"/>
            </w:tcBorders>
            <w:shd w:val="clear" w:color="000000" w:fill="C4D79B"/>
            <w:noWrap/>
            <w:vAlign w:val="bottom"/>
            <w:hideMark/>
          </w:tcPr>
          <w:p w14:paraId="2F21380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100(83)</w:t>
            </w:r>
          </w:p>
        </w:tc>
        <w:tc>
          <w:tcPr>
            <w:tcW w:w="1237" w:type="dxa"/>
            <w:tcBorders>
              <w:top w:val="nil"/>
              <w:left w:val="nil"/>
              <w:bottom w:val="nil"/>
              <w:right w:val="single" w:sz="4" w:space="0" w:color="auto"/>
            </w:tcBorders>
            <w:shd w:val="clear" w:color="000000" w:fill="C4D79B"/>
            <w:noWrap/>
            <w:vAlign w:val="bottom"/>
            <w:hideMark/>
          </w:tcPr>
          <w:p w14:paraId="286FB42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100(84)</w:t>
            </w:r>
          </w:p>
        </w:tc>
        <w:tc>
          <w:tcPr>
            <w:tcW w:w="1143" w:type="dxa"/>
            <w:tcBorders>
              <w:top w:val="nil"/>
              <w:left w:val="nil"/>
              <w:bottom w:val="nil"/>
              <w:right w:val="nil"/>
            </w:tcBorders>
            <w:shd w:val="clear" w:color="auto" w:fill="auto"/>
            <w:noWrap/>
            <w:vAlign w:val="bottom"/>
            <w:hideMark/>
          </w:tcPr>
          <w:p w14:paraId="605FBBF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53BB1DF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100(68)</w:t>
            </w:r>
          </w:p>
        </w:tc>
        <w:tc>
          <w:tcPr>
            <w:tcW w:w="1234" w:type="dxa"/>
            <w:tcBorders>
              <w:top w:val="nil"/>
              <w:left w:val="nil"/>
              <w:bottom w:val="nil"/>
              <w:right w:val="single" w:sz="4" w:space="0" w:color="auto"/>
            </w:tcBorders>
            <w:shd w:val="clear" w:color="000000" w:fill="C4D79B"/>
            <w:noWrap/>
            <w:vAlign w:val="bottom"/>
            <w:hideMark/>
          </w:tcPr>
          <w:p w14:paraId="4C78824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100(78)</w:t>
            </w:r>
          </w:p>
        </w:tc>
        <w:tc>
          <w:tcPr>
            <w:tcW w:w="1234" w:type="dxa"/>
            <w:tcBorders>
              <w:top w:val="nil"/>
              <w:left w:val="nil"/>
              <w:bottom w:val="nil"/>
              <w:right w:val="single" w:sz="4" w:space="0" w:color="auto"/>
            </w:tcBorders>
            <w:shd w:val="clear" w:color="000000" w:fill="C4D79B"/>
            <w:noWrap/>
            <w:vAlign w:val="bottom"/>
            <w:hideMark/>
          </w:tcPr>
          <w:p w14:paraId="462A2AC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100(78)</w:t>
            </w:r>
          </w:p>
        </w:tc>
        <w:tc>
          <w:tcPr>
            <w:tcW w:w="1331" w:type="dxa"/>
            <w:tcBorders>
              <w:top w:val="nil"/>
              <w:left w:val="nil"/>
              <w:bottom w:val="nil"/>
              <w:right w:val="single" w:sz="4" w:space="0" w:color="auto"/>
            </w:tcBorders>
            <w:shd w:val="clear" w:color="000000" w:fill="C4D79B"/>
            <w:noWrap/>
            <w:vAlign w:val="bottom"/>
            <w:hideMark/>
          </w:tcPr>
          <w:p w14:paraId="5AB786A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100(75)</w:t>
            </w:r>
          </w:p>
        </w:tc>
      </w:tr>
      <w:tr w:rsidR="00812126" w:rsidRPr="00812126" w14:paraId="34A3FC06" w14:textId="77777777" w:rsidTr="00812126">
        <w:trPr>
          <w:trHeight w:val="300"/>
        </w:trPr>
        <w:tc>
          <w:tcPr>
            <w:tcW w:w="1138" w:type="dxa"/>
            <w:tcBorders>
              <w:top w:val="nil"/>
              <w:left w:val="nil"/>
              <w:bottom w:val="nil"/>
              <w:right w:val="nil"/>
            </w:tcBorders>
            <w:shd w:val="clear" w:color="000000" w:fill="DAEEF3"/>
            <w:noWrap/>
            <w:vAlign w:val="bottom"/>
            <w:hideMark/>
          </w:tcPr>
          <w:p w14:paraId="4E926490"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Kigali</w:t>
            </w:r>
          </w:p>
        </w:tc>
        <w:tc>
          <w:tcPr>
            <w:tcW w:w="1200" w:type="dxa"/>
            <w:tcBorders>
              <w:top w:val="nil"/>
              <w:left w:val="nil"/>
              <w:bottom w:val="nil"/>
              <w:right w:val="nil"/>
            </w:tcBorders>
            <w:shd w:val="clear" w:color="000000" w:fill="DAEEF3"/>
            <w:noWrap/>
            <w:vAlign w:val="bottom"/>
            <w:hideMark/>
          </w:tcPr>
          <w:p w14:paraId="6128CA3E"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Kigali</w:t>
            </w:r>
          </w:p>
        </w:tc>
        <w:tc>
          <w:tcPr>
            <w:tcW w:w="1420" w:type="dxa"/>
            <w:tcBorders>
              <w:top w:val="nil"/>
              <w:left w:val="single" w:sz="4" w:space="0" w:color="auto"/>
              <w:bottom w:val="nil"/>
              <w:right w:val="single" w:sz="4" w:space="0" w:color="auto"/>
            </w:tcBorders>
            <w:shd w:val="clear" w:color="000000" w:fill="DA9694"/>
            <w:noWrap/>
            <w:vAlign w:val="bottom"/>
            <w:hideMark/>
          </w:tcPr>
          <w:p w14:paraId="74E395D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xml:space="preserve">  51(83)</w:t>
            </w:r>
          </w:p>
        </w:tc>
        <w:tc>
          <w:tcPr>
            <w:tcW w:w="1237" w:type="dxa"/>
            <w:tcBorders>
              <w:top w:val="nil"/>
              <w:left w:val="nil"/>
              <w:bottom w:val="nil"/>
              <w:right w:val="single" w:sz="4" w:space="0" w:color="auto"/>
            </w:tcBorders>
            <w:shd w:val="clear" w:color="000000" w:fill="C4D79B"/>
            <w:noWrap/>
            <w:vAlign w:val="bottom"/>
            <w:hideMark/>
          </w:tcPr>
          <w:p w14:paraId="59F974A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100(82)</w:t>
            </w:r>
          </w:p>
        </w:tc>
        <w:tc>
          <w:tcPr>
            <w:tcW w:w="1143" w:type="dxa"/>
            <w:tcBorders>
              <w:top w:val="nil"/>
              <w:left w:val="nil"/>
              <w:bottom w:val="nil"/>
              <w:right w:val="nil"/>
            </w:tcBorders>
            <w:shd w:val="clear" w:color="000000" w:fill="C4D79B"/>
            <w:noWrap/>
            <w:vAlign w:val="bottom"/>
            <w:hideMark/>
          </w:tcPr>
          <w:p w14:paraId="51FE545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 (100)</w:t>
            </w:r>
          </w:p>
        </w:tc>
        <w:tc>
          <w:tcPr>
            <w:tcW w:w="963" w:type="dxa"/>
            <w:tcBorders>
              <w:top w:val="nil"/>
              <w:left w:val="nil"/>
              <w:bottom w:val="nil"/>
              <w:right w:val="single" w:sz="4" w:space="0" w:color="auto"/>
            </w:tcBorders>
            <w:shd w:val="clear" w:color="000000" w:fill="FFFD85"/>
            <w:noWrap/>
            <w:vAlign w:val="bottom"/>
            <w:hideMark/>
          </w:tcPr>
          <w:p w14:paraId="24F63D4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89(86)</w:t>
            </w:r>
          </w:p>
        </w:tc>
        <w:tc>
          <w:tcPr>
            <w:tcW w:w="1234" w:type="dxa"/>
            <w:tcBorders>
              <w:top w:val="nil"/>
              <w:left w:val="nil"/>
              <w:bottom w:val="nil"/>
              <w:right w:val="single" w:sz="4" w:space="0" w:color="auto"/>
            </w:tcBorders>
            <w:shd w:val="clear" w:color="000000" w:fill="C4D79B"/>
            <w:noWrap/>
            <w:vAlign w:val="bottom"/>
            <w:hideMark/>
          </w:tcPr>
          <w:p w14:paraId="1598FAE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100(93)</w:t>
            </w:r>
          </w:p>
        </w:tc>
        <w:tc>
          <w:tcPr>
            <w:tcW w:w="1234" w:type="dxa"/>
            <w:tcBorders>
              <w:top w:val="nil"/>
              <w:left w:val="nil"/>
              <w:bottom w:val="nil"/>
              <w:right w:val="single" w:sz="4" w:space="0" w:color="auto"/>
            </w:tcBorders>
            <w:shd w:val="clear" w:color="000000" w:fill="C4D79B"/>
            <w:noWrap/>
            <w:vAlign w:val="bottom"/>
            <w:hideMark/>
          </w:tcPr>
          <w:p w14:paraId="28DE0EF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98(83)</w:t>
            </w:r>
          </w:p>
        </w:tc>
        <w:tc>
          <w:tcPr>
            <w:tcW w:w="1331" w:type="dxa"/>
            <w:tcBorders>
              <w:top w:val="nil"/>
              <w:left w:val="nil"/>
              <w:bottom w:val="nil"/>
              <w:right w:val="single" w:sz="4" w:space="0" w:color="auto"/>
            </w:tcBorders>
            <w:shd w:val="clear" w:color="000000" w:fill="C4D79B"/>
            <w:noWrap/>
            <w:vAlign w:val="bottom"/>
            <w:hideMark/>
          </w:tcPr>
          <w:p w14:paraId="69EFEEA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100(85)</w:t>
            </w:r>
          </w:p>
        </w:tc>
      </w:tr>
      <w:tr w:rsidR="00812126" w:rsidRPr="00812126" w14:paraId="0C0232BA" w14:textId="77777777" w:rsidTr="00812126">
        <w:trPr>
          <w:trHeight w:val="300"/>
        </w:trPr>
        <w:tc>
          <w:tcPr>
            <w:tcW w:w="1138" w:type="dxa"/>
            <w:tcBorders>
              <w:top w:val="nil"/>
              <w:left w:val="nil"/>
              <w:bottom w:val="nil"/>
              <w:right w:val="nil"/>
            </w:tcBorders>
            <w:shd w:val="clear" w:color="000000" w:fill="DAEEF3"/>
            <w:noWrap/>
            <w:vAlign w:val="bottom"/>
            <w:hideMark/>
          </w:tcPr>
          <w:p w14:paraId="12084D38"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Nyanza</w:t>
            </w:r>
          </w:p>
        </w:tc>
        <w:tc>
          <w:tcPr>
            <w:tcW w:w="1200" w:type="dxa"/>
            <w:tcBorders>
              <w:top w:val="nil"/>
              <w:left w:val="nil"/>
              <w:bottom w:val="nil"/>
              <w:right w:val="nil"/>
            </w:tcBorders>
            <w:shd w:val="clear" w:color="000000" w:fill="DAEEF3"/>
            <w:noWrap/>
            <w:vAlign w:val="bottom"/>
            <w:hideMark/>
          </w:tcPr>
          <w:p w14:paraId="63872B6B"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Nyanza</w:t>
            </w:r>
          </w:p>
        </w:tc>
        <w:tc>
          <w:tcPr>
            <w:tcW w:w="1420" w:type="dxa"/>
            <w:tcBorders>
              <w:top w:val="nil"/>
              <w:left w:val="single" w:sz="4" w:space="0" w:color="auto"/>
              <w:bottom w:val="nil"/>
              <w:right w:val="single" w:sz="4" w:space="0" w:color="auto"/>
            </w:tcBorders>
            <w:shd w:val="clear" w:color="000000" w:fill="C4D79B"/>
            <w:noWrap/>
            <w:vAlign w:val="bottom"/>
            <w:hideMark/>
          </w:tcPr>
          <w:p w14:paraId="53998C0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100(80)</w:t>
            </w:r>
          </w:p>
        </w:tc>
        <w:tc>
          <w:tcPr>
            <w:tcW w:w="1237" w:type="dxa"/>
            <w:tcBorders>
              <w:top w:val="nil"/>
              <w:left w:val="nil"/>
              <w:bottom w:val="nil"/>
              <w:right w:val="single" w:sz="4" w:space="0" w:color="auto"/>
            </w:tcBorders>
            <w:shd w:val="clear" w:color="000000" w:fill="C4D79B"/>
            <w:noWrap/>
            <w:vAlign w:val="bottom"/>
            <w:hideMark/>
          </w:tcPr>
          <w:p w14:paraId="449EA2F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100(82)</w:t>
            </w:r>
          </w:p>
        </w:tc>
        <w:tc>
          <w:tcPr>
            <w:tcW w:w="1143" w:type="dxa"/>
            <w:tcBorders>
              <w:top w:val="nil"/>
              <w:left w:val="nil"/>
              <w:bottom w:val="nil"/>
              <w:right w:val="nil"/>
            </w:tcBorders>
            <w:shd w:val="clear" w:color="auto" w:fill="auto"/>
            <w:noWrap/>
            <w:vAlign w:val="bottom"/>
            <w:hideMark/>
          </w:tcPr>
          <w:p w14:paraId="14DDD7B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1DA8302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100(80)</w:t>
            </w:r>
          </w:p>
        </w:tc>
        <w:tc>
          <w:tcPr>
            <w:tcW w:w="1234" w:type="dxa"/>
            <w:tcBorders>
              <w:top w:val="nil"/>
              <w:left w:val="nil"/>
              <w:bottom w:val="nil"/>
              <w:right w:val="single" w:sz="4" w:space="0" w:color="auto"/>
            </w:tcBorders>
            <w:shd w:val="clear" w:color="000000" w:fill="C4D79B"/>
            <w:noWrap/>
            <w:vAlign w:val="bottom"/>
            <w:hideMark/>
          </w:tcPr>
          <w:p w14:paraId="584B873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100(88)</w:t>
            </w:r>
          </w:p>
        </w:tc>
        <w:tc>
          <w:tcPr>
            <w:tcW w:w="1234" w:type="dxa"/>
            <w:tcBorders>
              <w:top w:val="nil"/>
              <w:left w:val="nil"/>
              <w:bottom w:val="nil"/>
              <w:right w:val="single" w:sz="4" w:space="0" w:color="auto"/>
            </w:tcBorders>
            <w:shd w:val="clear" w:color="000000" w:fill="C4D79B"/>
            <w:noWrap/>
            <w:vAlign w:val="bottom"/>
            <w:hideMark/>
          </w:tcPr>
          <w:p w14:paraId="648EC39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100(101)</w:t>
            </w:r>
          </w:p>
        </w:tc>
        <w:tc>
          <w:tcPr>
            <w:tcW w:w="1331" w:type="dxa"/>
            <w:tcBorders>
              <w:top w:val="nil"/>
              <w:left w:val="nil"/>
              <w:bottom w:val="nil"/>
              <w:right w:val="single" w:sz="4" w:space="0" w:color="auto"/>
            </w:tcBorders>
            <w:shd w:val="clear" w:color="000000" w:fill="C4D79B"/>
            <w:noWrap/>
            <w:vAlign w:val="bottom"/>
            <w:hideMark/>
          </w:tcPr>
          <w:p w14:paraId="53F2285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100(93)</w:t>
            </w:r>
          </w:p>
        </w:tc>
      </w:tr>
      <w:tr w:rsidR="00812126" w:rsidRPr="00812126" w14:paraId="747860F1" w14:textId="77777777" w:rsidTr="00812126">
        <w:trPr>
          <w:trHeight w:val="300"/>
        </w:trPr>
        <w:tc>
          <w:tcPr>
            <w:tcW w:w="1138" w:type="dxa"/>
            <w:tcBorders>
              <w:top w:val="nil"/>
              <w:left w:val="nil"/>
              <w:bottom w:val="nil"/>
              <w:right w:val="nil"/>
            </w:tcBorders>
            <w:shd w:val="clear" w:color="auto" w:fill="auto"/>
            <w:noWrap/>
            <w:vAlign w:val="bottom"/>
            <w:hideMark/>
          </w:tcPr>
          <w:p w14:paraId="4B60C7FC" w14:textId="77777777" w:rsidR="00812126" w:rsidRPr="00812126" w:rsidRDefault="00812126" w:rsidP="00812126">
            <w:pPr>
              <w:spacing w:after="0" w:line="240" w:lineRule="auto"/>
              <w:rPr>
                <w:rFonts w:ascii="Calibri" w:eastAsia="Times New Roman" w:hAnsi="Calibri" w:cs="Calibri"/>
                <w:color w:val="222222"/>
              </w:rPr>
            </w:pPr>
            <w:r w:rsidRPr="00812126">
              <w:rPr>
                <w:rFonts w:ascii="Calibri" w:eastAsia="Times New Roman" w:hAnsi="Calibri" w:cs="Calibri"/>
                <w:color w:val="222222"/>
              </w:rPr>
              <w:t xml:space="preserve">Rubavu </w:t>
            </w:r>
          </w:p>
        </w:tc>
        <w:tc>
          <w:tcPr>
            <w:tcW w:w="1200" w:type="dxa"/>
            <w:tcBorders>
              <w:top w:val="nil"/>
              <w:left w:val="nil"/>
              <w:bottom w:val="nil"/>
              <w:right w:val="nil"/>
            </w:tcBorders>
            <w:shd w:val="clear" w:color="auto" w:fill="auto"/>
            <w:noWrap/>
            <w:vAlign w:val="bottom"/>
            <w:hideMark/>
          </w:tcPr>
          <w:p w14:paraId="5AE4F426"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Gisenyi</w:t>
            </w:r>
          </w:p>
        </w:tc>
        <w:tc>
          <w:tcPr>
            <w:tcW w:w="1420" w:type="dxa"/>
            <w:tcBorders>
              <w:top w:val="nil"/>
              <w:left w:val="single" w:sz="4" w:space="0" w:color="auto"/>
              <w:bottom w:val="nil"/>
              <w:right w:val="single" w:sz="4" w:space="0" w:color="auto"/>
            </w:tcBorders>
            <w:shd w:val="clear" w:color="000000" w:fill="FFFD85"/>
            <w:noWrap/>
            <w:vAlign w:val="bottom"/>
            <w:hideMark/>
          </w:tcPr>
          <w:p w14:paraId="1C773B5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94(78)</w:t>
            </w:r>
          </w:p>
        </w:tc>
        <w:tc>
          <w:tcPr>
            <w:tcW w:w="1237" w:type="dxa"/>
            <w:tcBorders>
              <w:top w:val="nil"/>
              <w:left w:val="nil"/>
              <w:bottom w:val="nil"/>
              <w:right w:val="single" w:sz="4" w:space="0" w:color="auto"/>
            </w:tcBorders>
            <w:shd w:val="clear" w:color="000000" w:fill="C4D79B"/>
            <w:noWrap/>
            <w:vAlign w:val="bottom"/>
            <w:hideMark/>
          </w:tcPr>
          <w:p w14:paraId="252C0A7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100(82)</w:t>
            </w:r>
          </w:p>
        </w:tc>
        <w:tc>
          <w:tcPr>
            <w:tcW w:w="1143" w:type="dxa"/>
            <w:tcBorders>
              <w:top w:val="nil"/>
              <w:left w:val="nil"/>
              <w:bottom w:val="nil"/>
              <w:right w:val="nil"/>
            </w:tcBorders>
            <w:shd w:val="clear" w:color="auto" w:fill="auto"/>
            <w:noWrap/>
            <w:vAlign w:val="bottom"/>
            <w:hideMark/>
          </w:tcPr>
          <w:p w14:paraId="25994D5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0539F17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100(78)</w:t>
            </w:r>
          </w:p>
        </w:tc>
        <w:tc>
          <w:tcPr>
            <w:tcW w:w="1234" w:type="dxa"/>
            <w:tcBorders>
              <w:top w:val="nil"/>
              <w:left w:val="nil"/>
              <w:bottom w:val="nil"/>
              <w:right w:val="single" w:sz="4" w:space="0" w:color="auto"/>
            </w:tcBorders>
            <w:shd w:val="clear" w:color="000000" w:fill="FFFD85"/>
            <w:noWrap/>
            <w:vAlign w:val="bottom"/>
            <w:hideMark/>
          </w:tcPr>
          <w:p w14:paraId="1AF0D4F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96.3(82)</w:t>
            </w:r>
          </w:p>
        </w:tc>
        <w:tc>
          <w:tcPr>
            <w:tcW w:w="1234" w:type="dxa"/>
            <w:tcBorders>
              <w:top w:val="nil"/>
              <w:left w:val="nil"/>
              <w:bottom w:val="nil"/>
              <w:right w:val="single" w:sz="4" w:space="0" w:color="auto"/>
            </w:tcBorders>
            <w:shd w:val="clear" w:color="000000" w:fill="C4D79B"/>
            <w:noWrap/>
            <w:vAlign w:val="bottom"/>
            <w:hideMark/>
          </w:tcPr>
          <w:p w14:paraId="2427022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100(80)</w:t>
            </w:r>
          </w:p>
        </w:tc>
        <w:tc>
          <w:tcPr>
            <w:tcW w:w="1331" w:type="dxa"/>
            <w:tcBorders>
              <w:top w:val="nil"/>
              <w:left w:val="nil"/>
              <w:bottom w:val="nil"/>
              <w:right w:val="single" w:sz="4" w:space="0" w:color="auto"/>
            </w:tcBorders>
            <w:shd w:val="clear" w:color="000000" w:fill="C4D79B"/>
            <w:noWrap/>
            <w:vAlign w:val="bottom"/>
            <w:hideMark/>
          </w:tcPr>
          <w:p w14:paraId="078AD77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100(84)</w:t>
            </w:r>
          </w:p>
        </w:tc>
      </w:tr>
      <w:tr w:rsidR="00812126" w:rsidRPr="00812126" w14:paraId="64A17354" w14:textId="77777777" w:rsidTr="00812126">
        <w:trPr>
          <w:trHeight w:val="300"/>
        </w:trPr>
        <w:tc>
          <w:tcPr>
            <w:tcW w:w="1138" w:type="dxa"/>
            <w:tcBorders>
              <w:top w:val="nil"/>
              <w:left w:val="nil"/>
              <w:bottom w:val="nil"/>
              <w:right w:val="nil"/>
            </w:tcBorders>
            <w:shd w:val="clear" w:color="auto" w:fill="auto"/>
            <w:noWrap/>
            <w:vAlign w:val="bottom"/>
            <w:hideMark/>
          </w:tcPr>
          <w:p w14:paraId="492BFBA8" w14:textId="77777777" w:rsidR="00812126" w:rsidRPr="00812126" w:rsidRDefault="00812126" w:rsidP="00812126">
            <w:pPr>
              <w:spacing w:after="0" w:line="240" w:lineRule="auto"/>
              <w:rPr>
                <w:rFonts w:ascii="Calibri" w:eastAsia="Times New Roman" w:hAnsi="Calibri" w:cs="Calibri"/>
                <w:color w:val="222222"/>
              </w:rPr>
            </w:pPr>
            <w:r w:rsidRPr="00812126">
              <w:rPr>
                <w:rFonts w:ascii="Calibri" w:eastAsia="Times New Roman" w:hAnsi="Calibri" w:cs="Calibri"/>
                <w:color w:val="222222"/>
              </w:rPr>
              <w:t xml:space="preserve">Musanze </w:t>
            </w:r>
          </w:p>
        </w:tc>
        <w:tc>
          <w:tcPr>
            <w:tcW w:w="1200" w:type="dxa"/>
            <w:tcBorders>
              <w:top w:val="nil"/>
              <w:left w:val="nil"/>
              <w:bottom w:val="nil"/>
              <w:right w:val="nil"/>
            </w:tcBorders>
            <w:shd w:val="clear" w:color="auto" w:fill="auto"/>
            <w:noWrap/>
            <w:vAlign w:val="bottom"/>
            <w:hideMark/>
          </w:tcPr>
          <w:p w14:paraId="37622A7B"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Ruhengeri</w:t>
            </w:r>
          </w:p>
        </w:tc>
        <w:tc>
          <w:tcPr>
            <w:tcW w:w="1420" w:type="dxa"/>
            <w:tcBorders>
              <w:top w:val="nil"/>
              <w:left w:val="single" w:sz="4" w:space="0" w:color="auto"/>
              <w:bottom w:val="nil"/>
              <w:right w:val="single" w:sz="4" w:space="0" w:color="auto"/>
            </w:tcBorders>
            <w:shd w:val="clear" w:color="000000" w:fill="FFFD85"/>
            <w:noWrap/>
            <w:vAlign w:val="bottom"/>
            <w:hideMark/>
          </w:tcPr>
          <w:p w14:paraId="4C04915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96(82)</w:t>
            </w:r>
          </w:p>
        </w:tc>
        <w:tc>
          <w:tcPr>
            <w:tcW w:w="1237" w:type="dxa"/>
            <w:tcBorders>
              <w:top w:val="nil"/>
              <w:left w:val="nil"/>
              <w:bottom w:val="nil"/>
              <w:right w:val="single" w:sz="4" w:space="0" w:color="auto"/>
            </w:tcBorders>
            <w:shd w:val="clear" w:color="000000" w:fill="C4D79B"/>
            <w:noWrap/>
            <w:vAlign w:val="bottom"/>
            <w:hideMark/>
          </w:tcPr>
          <w:p w14:paraId="66489C9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100(83)</w:t>
            </w:r>
          </w:p>
        </w:tc>
        <w:tc>
          <w:tcPr>
            <w:tcW w:w="1143" w:type="dxa"/>
            <w:tcBorders>
              <w:top w:val="nil"/>
              <w:left w:val="nil"/>
              <w:bottom w:val="nil"/>
              <w:right w:val="nil"/>
            </w:tcBorders>
            <w:shd w:val="clear" w:color="auto" w:fill="auto"/>
            <w:noWrap/>
            <w:vAlign w:val="bottom"/>
            <w:hideMark/>
          </w:tcPr>
          <w:p w14:paraId="0AABE22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7F0F22A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98.9(82)</w:t>
            </w:r>
          </w:p>
        </w:tc>
        <w:tc>
          <w:tcPr>
            <w:tcW w:w="1234" w:type="dxa"/>
            <w:tcBorders>
              <w:top w:val="nil"/>
              <w:left w:val="nil"/>
              <w:bottom w:val="nil"/>
              <w:right w:val="single" w:sz="4" w:space="0" w:color="auto"/>
            </w:tcBorders>
            <w:shd w:val="clear" w:color="000000" w:fill="FFFD85"/>
            <w:noWrap/>
            <w:vAlign w:val="bottom"/>
            <w:hideMark/>
          </w:tcPr>
          <w:p w14:paraId="02B1DEA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90.6(86)</w:t>
            </w:r>
          </w:p>
        </w:tc>
        <w:tc>
          <w:tcPr>
            <w:tcW w:w="1234" w:type="dxa"/>
            <w:tcBorders>
              <w:top w:val="nil"/>
              <w:left w:val="nil"/>
              <w:bottom w:val="nil"/>
              <w:right w:val="single" w:sz="4" w:space="0" w:color="auto"/>
            </w:tcBorders>
            <w:shd w:val="clear" w:color="000000" w:fill="C4D79B"/>
            <w:noWrap/>
            <w:vAlign w:val="bottom"/>
            <w:hideMark/>
          </w:tcPr>
          <w:p w14:paraId="7CB8638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100(92)</w:t>
            </w:r>
          </w:p>
        </w:tc>
        <w:tc>
          <w:tcPr>
            <w:tcW w:w="1331" w:type="dxa"/>
            <w:tcBorders>
              <w:top w:val="nil"/>
              <w:left w:val="nil"/>
              <w:bottom w:val="nil"/>
              <w:right w:val="single" w:sz="4" w:space="0" w:color="auto"/>
            </w:tcBorders>
            <w:shd w:val="clear" w:color="000000" w:fill="C4D79B"/>
            <w:noWrap/>
            <w:vAlign w:val="bottom"/>
            <w:hideMark/>
          </w:tcPr>
          <w:p w14:paraId="48CFBD64"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100(81)</w:t>
            </w:r>
          </w:p>
        </w:tc>
      </w:tr>
      <w:tr w:rsidR="00812126" w:rsidRPr="00812126" w14:paraId="7B6D5580" w14:textId="77777777" w:rsidTr="00812126">
        <w:trPr>
          <w:trHeight w:val="300"/>
        </w:trPr>
        <w:tc>
          <w:tcPr>
            <w:tcW w:w="1138" w:type="dxa"/>
            <w:tcBorders>
              <w:top w:val="nil"/>
              <w:left w:val="nil"/>
              <w:bottom w:val="nil"/>
              <w:right w:val="nil"/>
            </w:tcBorders>
            <w:shd w:val="clear" w:color="000000" w:fill="DAEEF3"/>
            <w:noWrap/>
            <w:vAlign w:val="bottom"/>
            <w:hideMark/>
          </w:tcPr>
          <w:p w14:paraId="20D23ABB"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Bugesera</w:t>
            </w:r>
          </w:p>
        </w:tc>
        <w:tc>
          <w:tcPr>
            <w:tcW w:w="1200" w:type="dxa"/>
            <w:tcBorders>
              <w:top w:val="nil"/>
              <w:left w:val="nil"/>
              <w:bottom w:val="nil"/>
              <w:right w:val="nil"/>
            </w:tcBorders>
            <w:shd w:val="clear" w:color="000000" w:fill="DAEEF3"/>
            <w:noWrap/>
            <w:vAlign w:val="bottom"/>
            <w:hideMark/>
          </w:tcPr>
          <w:p w14:paraId="3C23C9E9"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Bugesera</w:t>
            </w:r>
          </w:p>
        </w:tc>
        <w:tc>
          <w:tcPr>
            <w:tcW w:w="1420" w:type="dxa"/>
            <w:tcBorders>
              <w:top w:val="nil"/>
              <w:left w:val="single" w:sz="4" w:space="0" w:color="auto"/>
              <w:bottom w:val="nil"/>
              <w:right w:val="single" w:sz="4" w:space="0" w:color="auto"/>
            </w:tcBorders>
            <w:shd w:val="clear" w:color="000000" w:fill="C4D79B"/>
            <w:noWrap/>
            <w:vAlign w:val="bottom"/>
            <w:hideMark/>
          </w:tcPr>
          <w:p w14:paraId="4405CF6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98.8(88)</w:t>
            </w:r>
          </w:p>
        </w:tc>
        <w:tc>
          <w:tcPr>
            <w:tcW w:w="1237" w:type="dxa"/>
            <w:tcBorders>
              <w:top w:val="nil"/>
              <w:left w:val="nil"/>
              <w:bottom w:val="nil"/>
              <w:right w:val="single" w:sz="4" w:space="0" w:color="auto"/>
            </w:tcBorders>
            <w:shd w:val="clear" w:color="000000" w:fill="C4D79B"/>
            <w:noWrap/>
            <w:vAlign w:val="bottom"/>
            <w:hideMark/>
          </w:tcPr>
          <w:p w14:paraId="2DF28181"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100(88)</w:t>
            </w:r>
          </w:p>
        </w:tc>
        <w:tc>
          <w:tcPr>
            <w:tcW w:w="1143" w:type="dxa"/>
            <w:tcBorders>
              <w:top w:val="nil"/>
              <w:left w:val="nil"/>
              <w:bottom w:val="nil"/>
              <w:right w:val="nil"/>
            </w:tcBorders>
            <w:shd w:val="clear" w:color="auto" w:fill="auto"/>
            <w:noWrap/>
            <w:vAlign w:val="bottom"/>
            <w:hideMark/>
          </w:tcPr>
          <w:p w14:paraId="4B5EF89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1573CB0B"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98.9(87)</w:t>
            </w:r>
          </w:p>
        </w:tc>
        <w:tc>
          <w:tcPr>
            <w:tcW w:w="1234" w:type="dxa"/>
            <w:tcBorders>
              <w:top w:val="nil"/>
              <w:left w:val="nil"/>
              <w:bottom w:val="nil"/>
              <w:right w:val="single" w:sz="4" w:space="0" w:color="auto"/>
            </w:tcBorders>
            <w:shd w:val="clear" w:color="000000" w:fill="C4D79B"/>
            <w:noWrap/>
            <w:vAlign w:val="bottom"/>
            <w:hideMark/>
          </w:tcPr>
          <w:p w14:paraId="1641271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100(87)</w:t>
            </w:r>
          </w:p>
        </w:tc>
        <w:tc>
          <w:tcPr>
            <w:tcW w:w="1234" w:type="dxa"/>
            <w:tcBorders>
              <w:top w:val="nil"/>
              <w:left w:val="nil"/>
              <w:bottom w:val="nil"/>
              <w:right w:val="single" w:sz="4" w:space="0" w:color="auto"/>
            </w:tcBorders>
            <w:shd w:val="clear" w:color="000000" w:fill="C4D79B"/>
            <w:noWrap/>
            <w:vAlign w:val="bottom"/>
            <w:hideMark/>
          </w:tcPr>
          <w:p w14:paraId="5C85326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98.9(92)</w:t>
            </w:r>
          </w:p>
        </w:tc>
        <w:tc>
          <w:tcPr>
            <w:tcW w:w="1331" w:type="dxa"/>
            <w:tcBorders>
              <w:top w:val="nil"/>
              <w:left w:val="nil"/>
              <w:bottom w:val="nil"/>
              <w:right w:val="single" w:sz="4" w:space="0" w:color="auto"/>
            </w:tcBorders>
            <w:shd w:val="clear" w:color="000000" w:fill="C4D79B"/>
            <w:noWrap/>
            <w:vAlign w:val="bottom"/>
            <w:hideMark/>
          </w:tcPr>
          <w:p w14:paraId="7CEBC18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100(84)</w:t>
            </w:r>
          </w:p>
        </w:tc>
      </w:tr>
      <w:tr w:rsidR="00812126" w:rsidRPr="00812126" w14:paraId="106E0495" w14:textId="77777777" w:rsidTr="00812126">
        <w:trPr>
          <w:trHeight w:val="300"/>
        </w:trPr>
        <w:tc>
          <w:tcPr>
            <w:tcW w:w="1138" w:type="dxa"/>
            <w:tcBorders>
              <w:top w:val="nil"/>
              <w:left w:val="nil"/>
              <w:bottom w:val="nil"/>
              <w:right w:val="nil"/>
            </w:tcBorders>
            <w:shd w:val="clear" w:color="auto" w:fill="auto"/>
            <w:noWrap/>
            <w:vAlign w:val="bottom"/>
            <w:hideMark/>
          </w:tcPr>
          <w:p w14:paraId="2C760583" w14:textId="77777777" w:rsidR="00812126" w:rsidRPr="00812126" w:rsidRDefault="00812126" w:rsidP="00812126">
            <w:pPr>
              <w:spacing w:after="0" w:line="240" w:lineRule="auto"/>
              <w:rPr>
                <w:rFonts w:ascii="Calibri" w:eastAsia="Times New Roman" w:hAnsi="Calibri" w:cs="Calibri"/>
                <w:color w:val="222222"/>
              </w:rPr>
            </w:pPr>
            <w:r w:rsidRPr="00812126">
              <w:rPr>
                <w:rFonts w:ascii="Calibri" w:eastAsia="Times New Roman" w:hAnsi="Calibri" w:cs="Calibri"/>
                <w:color w:val="222222"/>
              </w:rPr>
              <w:t xml:space="preserve">Karongi </w:t>
            </w:r>
          </w:p>
        </w:tc>
        <w:tc>
          <w:tcPr>
            <w:tcW w:w="1200" w:type="dxa"/>
            <w:tcBorders>
              <w:top w:val="nil"/>
              <w:left w:val="nil"/>
              <w:bottom w:val="nil"/>
              <w:right w:val="nil"/>
            </w:tcBorders>
            <w:shd w:val="clear" w:color="auto" w:fill="auto"/>
            <w:noWrap/>
            <w:vAlign w:val="bottom"/>
            <w:hideMark/>
          </w:tcPr>
          <w:p w14:paraId="46BE4FBA"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Kibuye</w:t>
            </w:r>
          </w:p>
        </w:tc>
        <w:tc>
          <w:tcPr>
            <w:tcW w:w="1420" w:type="dxa"/>
            <w:tcBorders>
              <w:top w:val="nil"/>
              <w:left w:val="single" w:sz="4" w:space="0" w:color="auto"/>
              <w:bottom w:val="nil"/>
              <w:right w:val="single" w:sz="4" w:space="0" w:color="auto"/>
            </w:tcBorders>
            <w:shd w:val="clear" w:color="000000" w:fill="FFFD85"/>
            <w:noWrap/>
            <w:vAlign w:val="bottom"/>
            <w:hideMark/>
          </w:tcPr>
          <w:p w14:paraId="0E0563F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95.5(90)</w:t>
            </w:r>
          </w:p>
        </w:tc>
        <w:tc>
          <w:tcPr>
            <w:tcW w:w="1237" w:type="dxa"/>
            <w:tcBorders>
              <w:top w:val="nil"/>
              <w:left w:val="nil"/>
              <w:bottom w:val="nil"/>
              <w:right w:val="single" w:sz="4" w:space="0" w:color="auto"/>
            </w:tcBorders>
            <w:shd w:val="clear" w:color="000000" w:fill="C4D79B"/>
            <w:noWrap/>
            <w:vAlign w:val="bottom"/>
            <w:hideMark/>
          </w:tcPr>
          <w:p w14:paraId="7FD7F86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100(83)</w:t>
            </w:r>
          </w:p>
        </w:tc>
        <w:tc>
          <w:tcPr>
            <w:tcW w:w="1143" w:type="dxa"/>
            <w:tcBorders>
              <w:top w:val="nil"/>
              <w:left w:val="nil"/>
              <w:bottom w:val="nil"/>
              <w:right w:val="nil"/>
            </w:tcBorders>
            <w:shd w:val="clear" w:color="auto" w:fill="auto"/>
            <w:noWrap/>
            <w:vAlign w:val="bottom"/>
            <w:hideMark/>
          </w:tcPr>
          <w:p w14:paraId="1B6272AC"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2AD5FAB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98.8(90)</w:t>
            </w:r>
          </w:p>
        </w:tc>
        <w:tc>
          <w:tcPr>
            <w:tcW w:w="1234" w:type="dxa"/>
            <w:tcBorders>
              <w:top w:val="nil"/>
              <w:left w:val="nil"/>
              <w:bottom w:val="nil"/>
              <w:right w:val="single" w:sz="4" w:space="0" w:color="auto"/>
            </w:tcBorders>
            <w:shd w:val="clear" w:color="000000" w:fill="C4D79B"/>
            <w:noWrap/>
            <w:vAlign w:val="bottom"/>
            <w:hideMark/>
          </w:tcPr>
          <w:p w14:paraId="6E00FEB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97.8(91)</w:t>
            </w:r>
          </w:p>
        </w:tc>
        <w:tc>
          <w:tcPr>
            <w:tcW w:w="1234" w:type="dxa"/>
            <w:tcBorders>
              <w:top w:val="nil"/>
              <w:left w:val="nil"/>
              <w:bottom w:val="nil"/>
              <w:right w:val="single" w:sz="4" w:space="0" w:color="auto"/>
            </w:tcBorders>
            <w:shd w:val="clear" w:color="000000" w:fill="FFFD85"/>
            <w:noWrap/>
            <w:vAlign w:val="bottom"/>
            <w:hideMark/>
          </w:tcPr>
          <w:p w14:paraId="3738E5C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96.6(90)</w:t>
            </w:r>
          </w:p>
        </w:tc>
        <w:tc>
          <w:tcPr>
            <w:tcW w:w="1331" w:type="dxa"/>
            <w:tcBorders>
              <w:top w:val="nil"/>
              <w:left w:val="nil"/>
              <w:bottom w:val="nil"/>
              <w:right w:val="single" w:sz="4" w:space="0" w:color="auto"/>
            </w:tcBorders>
            <w:shd w:val="clear" w:color="000000" w:fill="C4D79B"/>
            <w:noWrap/>
            <w:vAlign w:val="bottom"/>
            <w:hideMark/>
          </w:tcPr>
          <w:p w14:paraId="1CD41D20"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100(79)</w:t>
            </w:r>
          </w:p>
        </w:tc>
      </w:tr>
      <w:tr w:rsidR="00812126" w:rsidRPr="00812126" w14:paraId="41EA6C82" w14:textId="77777777" w:rsidTr="00812126">
        <w:trPr>
          <w:trHeight w:val="300"/>
        </w:trPr>
        <w:tc>
          <w:tcPr>
            <w:tcW w:w="1138" w:type="dxa"/>
            <w:tcBorders>
              <w:top w:val="nil"/>
              <w:left w:val="nil"/>
              <w:bottom w:val="nil"/>
              <w:right w:val="nil"/>
            </w:tcBorders>
            <w:shd w:val="clear" w:color="auto" w:fill="auto"/>
            <w:noWrap/>
            <w:vAlign w:val="bottom"/>
            <w:hideMark/>
          </w:tcPr>
          <w:p w14:paraId="67B28532"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Rusizi</w:t>
            </w:r>
          </w:p>
        </w:tc>
        <w:tc>
          <w:tcPr>
            <w:tcW w:w="1200" w:type="dxa"/>
            <w:tcBorders>
              <w:top w:val="nil"/>
              <w:left w:val="nil"/>
              <w:bottom w:val="nil"/>
              <w:right w:val="nil"/>
            </w:tcBorders>
            <w:shd w:val="clear" w:color="auto" w:fill="auto"/>
            <w:noWrap/>
            <w:vAlign w:val="bottom"/>
            <w:hideMark/>
          </w:tcPr>
          <w:p w14:paraId="46ACAA6D"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Rusizi</w:t>
            </w:r>
          </w:p>
        </w:tc>
        <w:tc>
          <w:tcPr>
            <w:tcW w:w="1420" w:type="dxa"/>
            <w:tcBorders>
              <w:top w:val="nil"/>
              <w:left w:val="single" w:sz="4" w:space="0" w:color="auto"/>
              <w:bottom w:val="nil"/>
              <w:right w:val="single" w:sz="4" w:space="0" w:color="auto"/>
            </w:tcBorders>
            <w:shd w:val="clear" w:color="000000" w:fill="FFFD85"/>
            <w:noWrap/>
            <w:vAlign w:val="bottom"/>
            <w:hideMark/>
          </w:tcPr>
          <w:p w14:paraId="6912FA9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90.9(99)</w:t>
            </w:r>
          </w:p>
        </w:tc>
        <w:tc>
          <w:tcPr>
            <w:tcW w:w="1237" w:type="dxa"/>
            <w:tcBorders>
              <w:top w:val="nil"/>
              <w:left w:val="nil"/>
              <w:bottom w:val="nil"/>
              <w:right w:val="single" w:sz="4" w:space="0" w:color="auto"/>
            </w:tcBorders>
            <w:shd w:val="clear" w:color="000000" w:fill="C4D79B"/>
            <w:noWrap/>
            <w:vAlign w:val="bottom"/>
            <w:hideMark/>
          </w:tcPr>
          <w:p w14:paraId="1823D796"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100(95)</w:t>
            </w:r>
          </w:p>
        </w:tc>
        <w:tc>
          <w:tcPr>
            <w:tcW w:w="1143" w:type="dxa"/>
            <w:tcBorders>
              <w:top w:val="nil"/>
              <w:left w:val="nil"/>
              <w:bottom w:val="nil"/>
              <w:right w:val="nil"/>
            </w:tcBorders>
            <w:shd w:val="clear" w:color="auto" w:fill="auto"/>
            <w:noWrap/>
            <w:vAlign w:val="bottom"/>
            <w:hideMark/>
          </w:tcPr>
          <w:p w14:paraId="32124479"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01D9AB87"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100(83)</w:t>
            </w:r>
          </w:p>
        </w:tc>
        <w:tc>
          <w:tcPr>
            <w:tcW w:w="1234" w:type="dxa"/>
            <w:tcBorders>
              <w:top w:val="nil"/>
              <w:left w:val="nil"/>
              <w:bottom w:val="nil"/>
              <w:right w:val="single" w:sz="4" w:space="0" w:color="auto"/>
            </w:tcBorders>
            <w:shd w:val="clear" w:color="000000" w:fill="C4D79B"/>
            <w:noWrap/>
            <w:vAlign w:val="bottom"/>
            <w:hideMark/>
          </w:tcPr>
          <w:p w14:paraId="16961E2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100(80)</w:t>
            </w:r>
          </w:p>
        </w:tc>
        <w:tc>
          <w:tcPr>
            <w:tcW w:w="1234" w:type="dxa"/>
            <w:tcBorders>
              <w:top w:val="nil"/>
              <w:left w:val="nil"/>
              <w:bottom w:val="nil"/>
              <w:right w:val="single" w:sz="4" w:space="0" w:color="auto"/>
            </w:tcBorders>
            <w:shd w:val="clear" w:color="000000" w:fill="FFFD85"/>
            <w:noWrap/>
            <w:vAlign w:val="bottom"/>
            <w:hideMark/>
          </w:tcPr>
          <w:p w14:paraId="180F9C4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90.4(84)</w:t>
            </w:r>
          </w:p>
        </w:tc>
        <w:tc>
          <w:tcPr>
            <w:tcW w:w="1331" w:type="dxa"/>
            <w:tcBorders>
              <w:top w:val="nil"/>
              <w:left w:val="nil"/>
              <w:bottom w:val="nil"/>
              <w:right w:val="single" w:sz="4" w:space="0" w:color="auto"/>
            </w:tcBorders>
            <w:shd w:val="clear" w:color="000000" w:fill="C4D79B"/>
            <w:noWrap/>
            <w:vAlign w:val="bottom"/>
            <w:hideMark/>
          </w:tcPr>
          <w:p w14:paraId="29EB460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99(100)</w:t>
            </w:r>
          </w:p>
        </w:tc>
      </w:tr>
      <w:tr w:rsidR="00812126" w:rsidRPr="00812126" w14:paraId="19A5FB4A" w14:textId="77777777" w:rsidTr="00812126">
        <w:trPr>
          <w:trHeight w:val="300"/>
        </w:trPr>
        <w:tc>
          <w:tcPr>
            <w:tcW w:w="1138" w:type="dxa"/>
            <w:tcBorders>
              <w:top w:val="nil"/>
              <w:left w:val="nil"/>
              <w:bottom w:val="nil"/>
              <w:right w:val="nil"/>
            </w:tcBorders>
            <w:shd w:val="clear" w:color="000000" w:fill="DAEEF3"/>
            <w:noWrap/>
            <w:vAlign w:val="bottom"/>
            <w:hideMark/>
          </w:tcPr>
          <w:p w14:paraId="59519BA1"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Kirehe</w:t>
            </w:r>
          </w:p>
        </w:tc>
        <w:tc>
          <w:tcPr>
            <w:tcW w:w="1200" w:type="dxa"/>
            <w:tcBorders>
              <w:top w:val="nil"/>
              <w:left w:val="nil"/>
              <w:bottom w:val="nil"/>
              <w:right w:val="nil"/>
            </w:tcBorders>
            <w:shd w:val="clear" w:color="000000" w:fill="DAEEF3"/>
            <w:noWrap/>
            <w:vAlign w:val="bottom"/>
            <w:hideMark/>
          </w:tcPr>
          <w:p w14:paraId="2ACC589D"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Kirehe</w:t>
            </w:r>
          </w:p>
        </w:tc>
        <w:tc>
          <w:tcPr>
            <w:tcW w:w="1420" w:type="dxa"/>
            <w:tcBorders>
              <w:top w:val="nil"/>
              <w:left w:val="single" w:sz="4" w:space="0" w:color="auto"/>
              <w:bottom w:val="nil"/>
              <w:right w:val="single" w:sz="4" w:space="0" w:color="auto"/>
            </w:tcBorders>
            <w:shd w:val="clear" w:color="000000" w:fill="FFFD85"/>
            <w:noWrap/>
            <w:vAlign w:val="bottom"/>
            <w:hideMark/>
          </w:tcPr>
          <w:p w14:paraId="7C7052C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80.4(82)</w:t>
            </w:r>
          </w:p>
        </w:tc>
        <w:tc>
          <w:tcPr>
            <w:tcW w:w="1237" w:type="dxa"/>
            <w:tcBorders>
              <w:top w:val="nil"/>
              <w:left w:val="nil"/>
              <w:bottom w:val="nil"/>
              <w:right w:val="single" w:sz="4" w:space="0" w:color="auto"/>
            </w:tcBorders>
            <w:shd w:val="clear" w:color="000000" w:fill="C4D79B"/>
            <w:noWrap/>
            <w:vAlign w:val="bottom"/>
            <w:hideMark/>
          </w:tcPr>
          <w:p w14:paraId="7C258585"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98.2(79)</w:t>
            </w:r>
          </w:p>
        </w:tc>
        <w:tc>
          <w:tcPr>
            <w:tcW w:w="1143" w:type="dxa"/>
            <w:tcBorders>
              <w:top w:val="nil"/>
              <w:left w:val="nil"/>
              <w:bottom w:val="nil"/>
              <w:right w:val="nil"/>
            </w:tcBorders>
            <w:shd w:val="clear" w:color="auto" w:fill="auto"/>
            <w:noWrap/>
            <w:vAlign w:val="bottom"/>
            <w:hideMark/>
          </w:tcPr>
          <w:p w14:paraId="468033A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FFFD85"/>
            <w:noWrap/>
            <w:vAlign w:val="bottom"/>
            <w:hideMark/>
          </w:tcPr>
          <w:p w14:paraId="3F4B777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88.3(79)</w:t>
            </w:r>
          </w:p>
        </w:tc>
        <w:tc>
          <w:tcPr>
            <w:tcW w:w="1234" w:type="dxa"/>
            <w:tcBorders>
              <w:top w:val="nil"/>
              <w:left w:val="nil"/>
              <w:bottom w:val="nil"/>
              <w:right w:val="single" w:sz="4" w:space="0" w:color="auto"/>
            </w:tcBorders>
            <w:shd w:val="clear" w:color="000000" w:fill="FFFD85"/>
            <w:noWrap/>
            <w:vAlign w:val="bottom"/>
            <w:hideMark/>
          </w:tcPr>
          <w:p w14:paraId="4D342272"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90.8(87)</w:t>
            </w:r>
          </w:p>
        </w:tc>
        <w:tc>
          <w:tcPr>
            <w:tcW w:w="1234" w:type="dxa"/>
            <w:tcBorders>
              <w:top w:val="nil"/>
              <w:left w:val="nil"/>
              <w:bottom w:val="nil"/>
              <w:right w:val="single" w:sz="4" w:space="0" w:color="auto"/>
            </w:tcBorders>
            <w:shd w:val="clear" w:color="000000" w:fill="FFFD85"/>
            <w:noWrap/>
            <w:vAlign w:val="bottom"/>
            <w:hideMark/>
          </w:tcPr>
          <w:p w14:paraId="641A4B0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83(85)</w:t>
            </w:r>
          </w:p>
        </w:tc>
        <w:tc>
          <w:tcPr>
            <w:tcW w:w="1331" w:type="dxa"/>
            <w:tcBorders>
              <w:top w:val="nil"/>
              <w:left w:val="nil"/>
              <w:bottom w:val="nil"/>
              <w:right w:val="single" w:sz="4" w:space="0" w:color="auto"/>
            </w:tcBorders>
            <w:shd w:val="clear" w:color="000000" w:fill="C4D79B"/>
            <w:noWrap/>
            <w:vAlign w:val="bottom"/>
            <w:hideMark/>
          </w:tcPr>
          <w:p w14:paraId="5FBE112E"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100(83)</w:t>
            </w:r>
          </w:p>
        </w:tc>
      </w:tr>
      <w:tr w:rsidR="00812126" w:rsidRPr="00812126" w14:paraId="778504DD" w14:textId="77777777" w:rsidTr="00812126">
        <w:trPr>
          <w:trHeight w:val="300"/>
        </w:trPr>
        <w:tc>
          <w:tcPr>
            <w:tcW w:w="1138" w:type="dxa"/>
            <w:tcBorders>
              <w:top w:val="nil"/>
              <w:left w:val="nil"/>
              <w:bottom w:val="nil"/>
              <w:right w:val="nil"/>
            </w:tcBorders>
            <w:shd w:val="clear" w:color="000000" w:fill="DAEEF3"/>
            <w:noWrap/>
            <w:vAlign w:val="bottom"/>
            <w:hideMark/>
          </w:tcPr>
          <w:p w14:paraId="0FA5F6BD"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Nyagatare</w:t>
            </w:r>
          </w:p>
        </w:tc>
        <w:tc>
          <w:tcPr>
            <w:tcW w:w="1200" w:type="dxa"/>
            <w:tcBorders>
              <w:top w:val="nil"/>
              <w:left w:val="nil"/>
              <w:bottom w:val="nil"/>
              <w:right w:val="nil"/>
            </w:tcBorders>
            <w:shd w:val="clear" w:color="000000" w:fill="DAEEF3"/>
            <w:noWrap/>
            <w:vAlign w:val="bottom"/>
            <w:hideMark/>
          </w:tcPr>
          <w:p w14:paraId="6CF7749E"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Nyagatare</w:t>
            </w:r>
          </w:p>
        </w:tc>
        <w:tc>
          <w:tcPr>
            <w:tcW w:w="1420" w:type="dxa"/>
            <w:tcBorders>
              <w:top w:val="nil"/>
              <w:left w:val="single" w:sz="4" w:space="0" w:color="auto"/>
              <w:bottom w:val="nil"/>
              <w:right w:val="single" w:sz="4" w:space="0" w:color="auto"/>
            </w:tcBorders>
            <w:shd w:val="clear" w:color="000000" w:fill="DA9694"/>
            <w:noWrap/>
            <w:vAlign w:val="bottom"/>
            <w:hideMark/>
          </w:tcPr>
          <w:p w14:paraId="6C41C7EF"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76.4(85)</w:t>
            </w:r>
          </w:p>
        </w:tc>
        <w:tc>
          <w:tcPr>
            <w:tcW w:w="1237" w:type="dxa"/>
            <w:tcBorders>
              <w:top w:val="nil"/>
              <w:left w:val="nil"/>
              <w:bottom w:val="nil"/>
              <w:right w:val="single" w:sz="4" w:space="0" w:color="auto"/>
            </w:tcBorders>
            <w:shd w:val="clear" w:color="000000" w:fill="C4D79B"/>
            <w:noWrap/>
            <w:vAlign w:val="bottom"/>
            <w:hideMark/>
          </w:tcPr>
          <w:p w14:paraId="32A0034D"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100(85)</w:t>
            </w:r>
          </w:p>
        </w:tc>
        <w:tc>
          <w:tcPr>
            <w:tcW w:w="1143" w:type="dxa"/>
            <w:tcBorders>
              <w:top w:val="nil"/>
              <w:left w:val="nil"/>
              <w:bottom w:val="nil"/>
              <w:right w:val="nil"/>
            </w:tcBorders>
            <w:shd w:val="clear" w:color="auto" w:fill="auto"/>
            <w:noWrap/>
            <w:vAlign w:val="bottom"/>
            <w:hideMark/>
          </w:tcPr>
          <w:p w14:paraId="3FAB74F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 </w:t>
            </w:r>
          </w:p>
        </w:tc>
        <w:tc>
          <w:tcPr>
            <w:tcW w:w="963" w:type="dxa"/>
            <w:tcBorders>
              <w:top w:val="nil"/>
              <w:left w:val="nil"/>
              <w:bottom w:val="nil"/>
              <w:right w:val="single" w:sz="4" w:space="0" w:color="auto"/>
            </w:tcBorders>
            <w:shd w:val="clear" w:color="000000" w:fill="C4D79B"/>
            <w:noWrap/>
            <w:vAlign w:val="bottom"/>
            <w:hideMark/>
          </w:tcPr>
          <w:p w14:paraId="2FB31953"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100(85)</w:t>
            </w:r>
          </w:p>
        </w:tc>
        <w:tc>
          <w:tcPr>
            <w:tcW w:w="1234" w:type="dxa"/>
            <w:tcBorders>
              <w:top w:val="nil"/>
              <w:left w:val="nil"/>
              <w:bottom w:val="nil"/>
              <w:right w:val="single" w:sz="4" w:space="0" w:color="auto"/>
            </w:tcBorders>
            <w:shd w:val="clear" w:color="000000" w:fill="FFFD85"/>
            <w:noWrap/>
            <w:vAlign w:val="bottom"/>
            <w:hideMark/>
          </w:tcPr>
          <w:p w14:paraId="04DF46B8"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93.9(83)</w:t>
            </w:r>
          </w:p>
        </w:tc>
        <w:tc>
          <w:tcPr>
            <w:tcW w:w="1234" w:type="dxa"/>
            <w:tcBorders>
              <w:top w:val="nil"/>
              <w:left w:val="nil"/>
              <w:bottom w:val="nil"/>
              <w:right w:val="single" w:sz="4" w:space="0" w:color="auto"/>
            </w:tcBorders>
            <w:shd w:val="clear" w:color="000000" w:fill="FFFD85"/>
            <w:noWrap/>
            <w:vAlign w:val="bottom"/>
            <w:hideMark/>
          </w:tcPr>
          <w:p w14:paraId="04A8B1D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86(87)</w:t>
            </w:r>
          </w:p>
        </w:tc>
        <w:tc>
          <w:tcPr>
            <w:tcW w:w="1331" w:type="dxa"/>
            <w:tcBorders>
              <w:top w:val="nil"/>
              <w:left w:val="nil"/>
              <w:bottom w:val="nil"/>
              <w:right w:val="single" w:sz="4" w:space="0" w:color="auto"/>
            </w:tcBorders>
            <w:shd w:val="clear" w:color="000000" w:fill="C4D79B"/>
            <w:noWrap/>
            <w:vAlign w:val="bottom"/>
            <w:hideMark/>
          </w:tcPr>
          <w:p w14:paraId="56BBA3BA" w14:textId="77777777" w:rsidR="00812126" w:rsidRPr="00812126" w:rsidRDefault="00812126" w:rsidP="00812126">
            <w:pPr>
              <w:spacing w:after="0" w:line="240" w:lineRule="auto"/>
              <w:jc w:val="center"/>
              <w:rPr>
                <w:rFonts w:ascii="Calibri" w:eastAsia="Times New Roman" w:hAnsi="Calibri" w:cs="Calibri"/>
                <w:color w:val="000000"/>
              </w:rPr>
            </w:pPr>
            <w:r w:rsidRPr="00812126">
              <w:rPr>
                <w:rFonts w:ascii="Calibri" w:eastAsia="Times New Roman" w:hAnsi="Calibri" w:cs="Calibri"/>
                <w:color w:val="000000"/>
              </w:rPr>
              <w:t>100(86)</w:t>
            </w:r>
          </w:p>
        </w:tc>
      </w:tr>
    </w:tbl>
    <w:p w14:paraId="22E7BAC4" w14:textId="60672C64" w:rsidR="00F73550" w:rsidRDefault="00F73550">
      <w:pPr>
        <w:rPr>
          <w:b/>
          <w:sz w:val="28"/>
          <w:szCs w:val="28"/>
          <w:u w:val="single"/>
        </w:rPr>
      </w:pPr>
    </w:p>
    <w:tbl>
      <w:tblPr>
        <w:tblpPr w:leftFromText="180" w:rightFromText="180" w:vertAnchor="text" w:horzAnchor="page" w:tblpX="13168" w:tblpY="1133"/>
        <w:tblW w:w="2280" w:type="dxa"/>
        <w:tblLook w:val="04A0" w:firstRow="1" w:lastRow="0" w:firstColumn="1" w:lastColumn="0" w:noHBand="0" w:noVBand="1"/>
      </w:tblPr>
      <w:tblGrid>
        <w:gridCol w:w="1080"/>
        <w:gridCol w:w="1200"/>
      </w:tblGrid>
      <w:tr w:rsidR="00812126" w:rsidRPr="00812126" w14:paraId="529F4ECE" w14:textId="77777777" w:rsidTr="00812126">
        <w:trPr>
          <w:trHeight w:val="300"/>
        </w:trPr>
        <w:tc>
          <w:tcPr>
            <w:tcW w:w="1080" w:type="dxa"/>
            <w:tcBorders>
              <w:top w:val="nil"/>
              <w:left w:val="nil"/>
              <w:bottom w:val="nil"/>
              <w:right w:val="nil"/>
            </w:tcBorders>
            <w:shd w:val="clear" w:color="000000" w:fill="DAEEF3"/>
            <w:noWrap/>
            <w:vAlign w:val="bottom"/>
            <w:hideMark/>
          </w:tcPr>
          <w:p w14:paraId="3A65168A" w14:textId="77777777" w:rsidR="00812126" w:rsidRPr="00812126" w:rsidRDefault="00812126" w:rsidP="00812126">
            <w:pPr>
              <w:spacing w:after="0" w:line="240" w:lineRule="auto"/>
              <w:rPr>
                <w:rFonts w:ascii="Calibri" w:eastAsia="Times New Roman" w:hAnsi="Calibri" w:cs="Calibri"/>
                <w:color w:val="000000"/>
              </w:rPr>
            </w:pPr>
            <w:r w:rsidRPr="00812126">
              <w:rPr>
                <w:rFonts w:ascii="Calibri" w:eastAsia="Times New Roman" w:hAnsi="Calibri" w:cs="Calibri"/>
                <w:color w:val="000000"/>
              </w:rPr>
              <w:t>IRS districts</w:t>
            </w:r>
          </w:p>
        </w:tc>
        <w:tc>
          <w:tcPr>
            <w:tcW w:w="1200" w:type="dxa"/>
            <w:tcBorders>
              <w:top w:val="nil"/>
              <w:left w:val="nil"/>
              <w:bottom w:val="nil"/>
              <w:right w:val="nil"/>
            </w:tcBorders>
            <w:shd w:val="clear" w:color="auto" w:fill="auto"/>
            <w:noWrap/>
            <w:vAlign w:val="bottom"/>
            <w:hideMark/>
          </w:tcPr>
          <w:p w14:paraId="531E75F0" w14:textId="77777777" w:rsidR="00812126" w:rsidRPr="00812126" w:rsidRDefault="00812126" w:rsidP="00812126">
            <w:pPr>
              <w:spacing w:after="0" w:line="240" w:lineRule="auto"/>
              <w:rPr>
                <w:rFonts w:ascii="Calibri" w:eastAsia="Times New Roman" w:hAnsi="Calibri" w:cs="Calibri"/>
                <w:color w:val="000000"/>
              </w:rPr>
            </w:pPr>
          </w:p>
        </w:tc>
      </w:tr>
      <w:tr w:rsidR="00812126" w:rsidRPr="00812126" w14:paraId="4D52D504" w14:textId="77777777" w:rsidTr="00812126">
        <w:trPr>
          <w:trHeight w:val="300"/>
        </w:trPr>
        <w:tc>
          <w:tcPr>
            <w:tcW w:w="1080" w:type="dxa"/>
            <w:tcBorders>
              <w:top w:val="nil"/>
              <w:left w:val="nil"/>
              <w:bottom w:val="nil"/>
              <w:right w:val="nil"/>
            </w:tcBorders>
            <w:shd w:val="clear" w:color="auto" w:fill="auto"/>
            <w:noWrap/>
            <w:vAlign w:val="bottom"/>
            <w:hideMark/>
          </w:tcPr>
          <w:p w14:paraId="449F0DC7" w14:textId="77777777" w:rsidR="00812126" w:rsidRPr="00812126" w:rsidRDefault="00812126" w:rsidP="00812126">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24E05613" w14:textId="77777777" w:rsidR="00812126" w:rsidRPr="00812126" w:rsidRDefault="00812126" w:rsidP="00812126">
            <w:pPr>
              <w:spacing w:after="0" w:line="240" w:lineRule="auto"/>
              <w:rPr>
                <w:rFonts w:ascii="Calibri" w:eastAsia="Times New Roman" w:hAnsi="Calibri" w:cs="Calibri"/>
                <w:color w:val="000000"/>
              </w:rPr>
            </w:pPr>
          </w:p>
        </w:tc>
      </w:tr>
    </w:tbl>
    <w:p w14:paraId="79689DE0" w14:textId="498092AA" w:rsidR="00F73550" w:rsidRDefault="00F73550" w:rsidP="007518FC">
      <w:pPr>
        <w:spacing w:line="240" w:lineRule="auto"/>
        <w:jc w:val="center"/>
        <w:rPr>
          <w:b/>
          <w:sz w:val="28"/>
          <w:szCs w:val="28"/>
          <w:u w:val="single"/>
        </w:rPr>
      </w:pPr>
      <w:r>
        <w:rPr>
          <w:b/>
          <w:sz w:val="28"/>
          <w:szCs w:val="28"/>
          <w:u w:val="single"/>
        </w:rPr>
        <w:br w:type="page"/>
      </w:r>
    </w:p>
    <w:p w14:paraId="00080CA5" w14:textId="77777777" w:rsidR="00812126" w:rsidRDefault="00812126" w:rsidP="007518FC">
      <w:pPr>
        <w:spacing w:line="240" w:lineRule="auto"/>
        <w:jc w:val="center"/>
        <w:rPr>
          <w:b/>
          <w:sz w:val="28"/>
          <w:szCs w:val="28"/>
          <w:u w:val="single"/>
        </w:rPr>
        <w:sectPr w:rsidR="00812126" w:rsidSect="00812126">
          <w:pgSz w:w="15840" w:h="12240" w:orient="landscape"/>
          <w:pgMar w:top="1440" w:right="1440" w:bottom="1440" w:left="1440" w:header="720" w:footer="720" w:gutter="0"/>
          <w:cols w:space="720"/>
          <w:docGrid w:linePitch="360"/>
        </w:sectPr>
      </w:pPr>
    </w:p>
    <w:p w14:paraId="03DA71A3" w14:textId="20C6A72C" w:rsidR="00BF2734" w:rsidRDefault="00BF2734" w:rsidP="007518FC">
      <w:pPr>
        <w:spacing w:line="240" w:lineRule="auto"/>
        <w:jc w:val="center"/>
        <w:rPr>
          <w:b/>
          <w:sz w:val="28"/>
          <w:szCs w:val="28"/>
          <w:u w:val="single"/>
        </w:rPr>
      </w:pPr>
      <w:r w:rsidRPr="002B4797">
        <w:rPr>
          <w:b/>
          <w:sz w:val="28"/>
          <w:szCs w:val="28"/>
          <w:u w:val="single"/>
        </w:rPr>
        <w:lastRenderedPageBreak/>
        <w:t>SENEGAL</w:t>
      </w:r>
    </w:p>
    <w:p w14:paraId="3CF7CA23" w14:textId="77777777" w:rsidR="001A2FDA" w:rsidRDefault="001A2FDA" w:rsidP="007518FC">
      <w:pPr>
        <w:pStyle w:val="NoSpacing"/>
      </w:pPr>
    </w:p>
    <w:p w14:paraId="7C5BD651" w14:textId="3D9E5BC0" w:rsidR="00E955D8" w:rsidRPr="006F3A41" w:rsidRDefault="00823884" w:rsidP="007518FC">
      <w:pPr>
        <w:pStyle w:val="NoSpacing"/>
        <w:rPr>
          <w:rFonts w:asciiTheme="minorHAnsi" w:hAnsiTheme="minorHAnsi"/>
        </w:rPr>
      </w:pPr>
      <w:r>
        <w:rPr>
          <w:rFonts w:asciiTheme="minorHAnsi" w:hAnsiTheme="minorHAnsi"/>
        </w:rPr>
        <w:t xml:space="preserve">PMI is the sole supporter of IRS in Senegal. </w:t>
      </w:r>
      <w:r w:rsidR="00F549DD" w:rsidRPr="006F3A41">
        <w:rPr>
          <w:rFonts w:asciiTheme="minorHAnsi" w:hAnsiTheme="minorHAnsi"/>
        </w:rPr>
        <w:t xml:space="preserve">From 2007 to 2009, PMI supported IRS campaigns in the health districts of Vélingara, Nioro, and Richard Toll, with each district representing one of the country’s three ecological zones. In 2010, the IRS program was expanded to three additional districts: Guinguinéo, Malem Hodar, and Koumpentoum. </w:t>
      </w:r>
      <w:r w:rsidR="00E955D8" w:rsidRPr="006F3A41">
        <w:rPr>
          <w:rFonts w:asciiTheme="minorHAnsi" w:hAnsiTheme="minorHAnsi"/>
        </w:rPr>
        <w:t>For th</w:t>
      </w:r>
      <w:r w:rsidR="00D85A1C">
        <w:rPr>
          <w:rFonts w:asciiTheme="minorHAnsi" w:hAnsiTheme="minorHAnsi"/>
        </w:rPr>
        <w:t>e 2011 spray round the Senegal informal IRS c</w:t>
      </w:r>
      <w:r w:rsidR="00E955D8" w:rsidRPr="006F3A41">
        <w:rPr>
          <w:rFonts w:asciiTheme="minorHAnsi" w:hAnsiTheme="minorHAnsi"/>
        </w:rPr>
        <w:t>ommittee agreed to stop spraying in Richard Toll due to low malaria prevalence.</w:t>
      </w:r>
      <w:r w:rsidR="007518FC" w:rsidRPr="006F3A41">
        <w:rPr>
          <w:rFonts w:asciiTheme="minorHAnsi" w:hAnsiTheme="minorHAnsi"/>
        </w:rPr>
        <w:t xml:space="preserve"> </w:t>
      </w:r>
    </w:p>
    <w:p w14:paraId="20BA306D" w14:textId="77777777" w:rsidR="00E955D8" w:rsidRPr="006F3A41" w:rsidRDefault="00E955D8" w:rsidP="007518FC">
      <w:pPr>
        <w:pStyle w:val="NoSpacing"/>
        <w:rPr>
          <w:rFonts w:asciiTheme="minorHAnsi" w:hAnsiTheme="minorHAnsi"/>
        </w:rPr>
      </w:pPr>
    </w:p>
    <w:p w14:paraId="3F128AE6" w14:textId="4F76C547" w:rsidR="00E955D8" w:rsidRPr="006F3A41" w:rsidRDefault="003B47BE" w:rsidP="007518FC">
      <w:pPr>
        <w:pStyle w:val="NoSpacing"/>
        <w:rPr>
          <w:rFonts w:asciiTheme="minorHAnsi" w:hAnsiTheme="minorHAnsi"/>
        </w:rPr>
      </w:pPr>
      <w:r w:rsidRPr="006F3A41">
        <w:rPr>
          <w:rFonts w:asciiTheme="minorHAnsi" w:hAnsiTheme="minorHAnsi"/>
        </w:rPr>
        <w:t xml:space="preserve">From 2008-2010 pyrethroids were used for IRS. </w:t>
      </w:r>
      <w:r w:rsidR="00E955D8" w:rsidRPr="006F3A41">
        <w:rPr>
          <w:rFonts w:asciiTheme="minorHAnsi" w:hAnsiTheme="minorHAnsi"/>
        </w:rPr>
        <w:t>In 2011, the five districts of Velingara, Nioro, Malem Hodar, Koumpentoum, and Guinguineo, were targete</w:t>
      </w:r>
      <w:r w:rsidR="003D183F" w:rsidRPr="006F3A41">
        <w:rPr>
          <w:rFonts w:asciiTheme="minorHAnsi" w:hAnsiTheme="minorHAnsi"/>
        </w:rPr>
        <w:t>d for spraying with a carbamate</w:t>
      </w:r>
      <w:r w:rsidR="00E955D8" w:rsidRPr="006F3A41">
        <w:rPr>
          <w:rFonts w:asciiTheme="minorHAnsi" w:hAnsiTheme="minorHAnsi"/>
        </w:rPr>
        <w:t xml:space="preserve"> insecticide. In addition, deltamethrin left over from the last spray round was used in Guinguineo and Nioro. </w:t>
      </w:r>
      <w:r w:rsidR="00823884">
        <w:rPr>
          <w:rFonts w:asciiTheme="minorHAnsi" w:hAnsiTheme="minorHAnsi"/>
        </w:rPr>
        <w:t>In 2012 a carbamate will be used for IRS operations.</w:t>
      </w:r>
    </w:p>
    <w:p w14:paraId="57649EE6" w14:textId="77777777" w:rsidR="002F6B21" w:rsidRDefault="002F6B21" w:rsidP="002F6B21">
      <w:pPr>
        <w:spacing w:before="240" w:after="0"/>
        <w:rPr>
          <w:b/>
          <w:u w:val="single"/>
        </w:rPr>
      </w:pPr>
    </w:p>
    <w:p w14:paraId="424E7829" w14:textId="77777777" w:rsidR="002F6B21" w:rsidRPr="00303E4B" w:rsidRDefault="002F6B21" w:rsidP="002F6B21">
      <w:pPr>
        <w:spacing w:before="240" w:after="0"/>
        <w:rPr>
          <w:b/>
        </w:rPr>
      </w:pPr>
      <w:r>
        <w:rPr>
          <w:b/>
        </w:rPr>
        <w:t>COMMENTS ON DATA</w:t>
      </w:r>
      <w:r w:rsidRPr="00303E4B">
        <w:rPr>
          <w:b/>
        </w:rPr>
        <w:t xml:space="preserve">:  </w:t>
      </w:r>
    </w:p>
    <w:p w14:paraId="17A03753" w14:textId="2733496F" w:rsidR="003343C3" w:rsidRPr="006F3A41" w:rsidRDefault="00444879" w:rsidP="007518FC">
      <w:pPr>
        <w:spacing w:line="240" w:lineRule="auto"/>
        <w:rPr>
          <w:b/>
        </w:rPr>
      </w:pPr>
      <w:r>
        <w:t xml:space="preserve">Susceptibility testing was financed by </w:t>
      </w:r>
      <w:r w:rsidR="005A0E3F">
        <w:t>Gates/</w:t>
      </w:r>
      <w:r>
        <w:t>WHO and conducted by Cheikh Anta Diop University</w:t>
      </w:r>
      <w:r w:rsidR="00823884">
        <w:t xml:space="preserve"> (UCAD)</w:t>
      </w:r>
      <w:r w:rsidR="005A0E3F">
        <w:t>.</w:t>
      </w:r>
    </w:p>
    <w:p w14:paraId="142FFCF5" w14:textId="3B308BE4" w:rsidR="003343C3" w:rsidRPr="006F3A41" w:rsidRDefault="001A2FDA" w:rsidP="007518FC">
      <w:pPr>
        <w:spacing w:line="240" w:lineRule="auto"/>
      </w:pPr>
      <w:r w:rsidRPr="006F3A41">
        <w:t xml:space="preserve">Tests were conducted on </w:t>
      </w:r>
      <w:r w:rsidRPr="006F3A41">
        <w:rPr>
          <w:i/>
        </w:rPr>
        <w:t>An. gambiae</w:t>
      </w:r>
      <w:r w:rsidRPr="006F3A41">
        <w:t xml:space="preserve"> s.l. mosquitoes </w:t>
      </w:r>
      <w:r w:rsidR="0083537C">
        <w:t xml:space="preserve">reared from field-collected </w:t>
      </w:r>
      <w:r w:rsidR="0081457A">
        <w:t xml:space="preserve">larvae, </w:t>
      </w:r>
      <w:r w:rsidR="0083537C">
        <w:t xml:space="preserve">except in Richard-Toll in 2008 when tests were conducted on </w:t>
      </w:r>
      <w:r w:rsidR="003343C3" w:rsidRPr="006F3A41">
        <w:t xml:space="preserve">adult </w:t>
      </w:r>
      <w:r w:rsidR="003343C3" w:rsidRPr="006F3A41">
        <w:rPr>
          <w:i/>
        </w:rPr>
        <w:t>An. pharoensis</w:t>
      </w:r>
      <w:r w:rsidR="003343C3" w:rsidRPr="006F3A41">
        <w:t xml:space="preserve"> captured by </w:t>
      </w:r>
      <w:r w:rsidRPr="006F3A41">
        <w:t xml:space="preserve">human </w:t>
      </w:r>
      <w:r w:rsidR="003343C3" w:rsidRPr="006F3A41">
        <w:t>landing catch</w:t>
      </w:r>
      <w:r w:rsidRPr="006F3A41">
        <w:t>.</w:t>
      </w:r>
    </w:p>
    <w:p w14:paraId="4A77B256" w14:textId="77777777" w:rsidR="00B932C7" w:rsidRDefault="00B932C7" w:rsidP="006E41D5"/>
    <w:p w14:paraId="68E83741" w14:textId="13B9B3D3" w:rsidR="00E025FC" w:rsidRDefault="00E025FC" w:rsidP="006E41D5">
      <w:r>
        <w:t xml:space="preserve">The kdr mutation has been found in </w:t>
      </w:r>
      <w:r w:rsidRPr="00E025FC">
        <w:rPr>
          <w:i/>
        </w:rPr>
        <w:t>An. gambiae</w:t>
      </w:r>
      <w:r>
        <w:t xml:space="preserve"> S form (14-18.6%) and </w:t>
      </w:r>
      <w:r w:rsidRPr="00E025FC">
        <w:rPr>
          <w:i/>
        </w:rPr>
        <w:t>An. arabiensis</w:t>
      </w:r>
      <w:r>
        <w:t xml:space="preserve"> (3-12%). The mutation was not found to be present in </w:t>
      </w:r>
      <w:r w:rsidRPr="00E025FC">
        <w:rPr>
          <w:i/>
        </w:rPr>
        <w:t>An. pharoensis</w:t>
      </w:r>
      <w:r>
        <w:t xml:space="preserve">, </w:t>
      </w:r>
      <w:r w:rsidRPr="00E025FC">
        <w:rPr>
          <w:i/>
        </w:rPr>
        <w:t>An. funestus</w:t>
      </w:r>
      <w:r>
        <w:t xml:space="preserve">, or </w:t>
      </w:r>
      <w:r w:rsidRPr="00E025FC">
        <w:rPr>
          <w:i/>
        </w:rPr>
        <w:t>An. gambiae</w:t>
      </w:r>
      <w:r>
        <w:t xml:space="preserve"> M form</w:t>
      </w:r>
      <w:r w:rsidR="001A33C9">
        <w:t xml:space="preserve"> (from June 2011 “Profil entomologique du paludisme au Senegal”</w:t>
      </w:r>
      <w:r>
        <w:t>.</w:t>
      </w:r>
    </w:p>
    <w:p w14:paraId="6D017444" w14:textId="65E92C36" w:rsidR="00B932C7" w:rsidRDefault="001A2FDA" w:rsidP="006E41D5">
      <w:r w:rsidRPr="009710AA">
        <w:rPr>
          <w:b/>
          <w:noProof/>
        </w:rPr>
        <mc:AlternateContent>
          <mc:Choice Requires="wps">
            <w:drawing>
              <wp:anchor distT="0" distB="0" distL="114300" distR="114300" simplePos="0" relativeHeight="251665408" behindDoc="0" locked="0" layoutInCell="1" allowOverlap="1" wp14:anchorId="4AA1F247" wp14:editId="3D520D4D">
                <wp:simplePos x="0" y="0"/>
                <wp:positionH relativeFrom="column">
                  <wp:posOffset>-114300</wp:posOffset>
                </wp:positionH>
                <wp:positionV relativeFrom="paragraph">
                  <wp:posOffset>312420</wp:posOffset>
                </wp:positionV>
                <wp:extent cx="6336665" cy="2038350"/>
                <wp:effectExtent l="0" t="0" r="1333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0383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7D8B715" w14:textId="77777777" w:rsidR="00AC6C70" w:rsidRDefault="00AC6C70" w:rsidP="003343C3">
                            <w:pPr>
                              <w:rPr>
                                <w:b/>
                              </w:rPr>
                            </w:pPr>
                            <w:r>
                              <w:rPr>
                                <w:b/>
                              </w:rPr>
                              <w:t>CONCLUSIONS:</w:t>
                            </w:r>
                          </w:p>
                          <w:p w14:paraId="6801CA6F" w14:textId="27BFEE20" w:rsidR="00AC6C70" w:rsidRPr="00C21276" w:rsidRDefault="00AC6C70" w:rsidP="003343C3">
                            <w:pPr>
                              <w:rPr>
                                <w:u w:val="single"/>
                              </w:rPr>
                            </w:pPr>
                            <w:r w:rsidRPr="00C21276">
                              <w:rPr>
                                <w:u w:val="single"/>
                              </w:rPr>
                              <w:t>For IRS districts</w:t>
                            </w:r>
                          </w:p>
                          <w:p w14:paraId="0DD0DBF4" w14:textId="2B654823" w:rsidR="00AC6C70" w:rsidRDefault="00AC6C70" w:rsidP="00C958F6">
                            <w:pPr>
                              <w:pStyle w:val="ListParagraph"/>
                              <w:numPr>
                                <w:ilvl w:val="0"/>
                                <w:numId w:val="3"/>
                              </w:numPr>
                            </w:pPr>
                            <w:r>
                              <w:t xml:space="preserve">Resistance to DDT and pyrethroids has been seen for </w:t>
                            </w:r>
                            <w:r w:rsidRPr="00C958F6">
                              <w:rPr>
                                <w:i/>
                              </w:rPr>
                              <w:t>An. gambiae</w:t>
                            </w:r>
                            <w:r>
                              <w:t xml:space="preserve"> s.l. in all IRS districts</w:t>
                            </w:r>
                          </w:p>
                          <w:p w14:paraId="2092DEBC" w14:textId="0639996C" w:rsidR="00AC6C70" w:rsidRDefault="00AC6C70" w:rsidP="003343C3">
                            <w:pPr>
                              <w:pStyle w:val="ListParagraph"/>
                              <w:numPr>
                                <w:ilvl w:val="0"/>
                                <w:numId w:val="3"/>
                              </w:numPr>
                            </w:pPr>
                            <w:r w:rsidRPr="00C21276">
                              <w:rPr>
                                <w:i/>
                              </w:rPr>
                              <w:t>An. pharoensis</w:t>
                            </w:r>
                            <w:r>
                              <w:t xml:space="preserve"> in Richard Toll has displayed probable resistance to carbamates</w:t>
                            </w:r>
                          </w:p>
                          <w:p w14:paraId="6ABF74C9" w14:textId="146EC696" w:rsidR="00AC6C70" w:rsidRDefault="00AC6C70" w:rsidP="003343C3">
                            <w:pPr>
                              <w:pStyle w:val="ListParagraph"/>
                              <w:numPr>
                                <w:ilvl w:val="0"/>
                                <w:numId w:val="3"/>
                              </w:numPr>
                            </w:pPr>
                            <w:r>
                              <w:t xml:space="preserve">For </w:t>
                            </w:r>
                            <w:r w:rsidRPr="00C21276">
                              <w:rPr>
                                <w:i/>
                              </w:rPr>
                              <w:t>An. gambiae</w:t>
                            </w:r>
                            <w:r>
                              <w:t xml:space="preserve"> s.l. resistance to carbamates has been seen in Richard Toll, with probable resistance in </w:t>
                            </w:r>
                            <w:r w:rsidRPr="00BA1672">
                              <w:t>Guinguinéo</w:t>
                            </w:r>
                          </w:p>
                          <w:p w14:paraId="190A9740" w14:textId="16A7F734" w:rsidR="00AC6C70" w:rsidRDefault="00AC6C70" w:rsidP="003343C3">
                            <w:pPr>
                              <w:pStyle w:val="ListParagraph"/>
                              <w:numPr>
                                <w:ilvl w:val="0"/>
                                <w:numId w:val="3"/>
                              </w:numPr>
                            </w:pPr>
                            <w:r>
                              <w:t>There appears to be full susceptibility to organophosphates</w:t>
                            </w:r>
                          </w:p>
                          <w:p w14:paraId="3D778386" w14:textId="77777777" w:rsidR="00AC6C70" w:rsidRDefault="00AC6C70" w:rsidP="003343C3">
                            <w:pPr>
                              <w:pStyle w:val="ListParagraph"/>
                            </w:pPr>
                          </w:p>
                          <w:p w14:paraId="2CFD927C" w14:textId="77777777" w:rsidR="00AC6C70" w:rsidRDefault="00AC6C70" w:rsidP="003343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9pt;margin-top:24.6pt;width:498.95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" fillcolor="white [3201]" strokecolor="#4f81bd [3204]" strokeweight="2pt">
                <v:textbox>
                  <w:txbxContent>
                    <w:p w14:paraId="47D8B715" w14:textId="77777777" w:rsidR="00AC6C70" w:rsidRDefault="00AC6C70" w:rsidP="003343C3">
                      <w:pPr>
                        <w:rPr>
                          <w:b/>
                        </w:rPr>
                      </w:pPr>
                      <w:r>
                        <w:rPr>
                          <w:b/>
                        </w:rPr>
                        <w:t>CONCLUSIONS:</w:t>
                      </w:r>
                    </w:p>
                    <w:p w14:paraId="6801CA6F" w14:textId="27BFEE20" w:rsidR="00AC6C70" w:rsidRPr="00C21276" w:rsidRDefault="00AC6C70" w:rsidP="003343C3">
                      <w:pPr>
                        <w:rPr>
                          <w:u w:val="single"/>
                        </w:rPr>
                      </w:pPr>
                      <w:r w:rsidRPr="00C21276">
                        <w:rPr>
                          <w:u w:val="single"/>
                        </w:rPr>
                        <w:t>For IRS districts</w:t>
                      </w:r>
                    </w:p>
                    <w:p w14:paraId="0DD0DBF4" w14:textId="2B654823" w:rsidR="00AC6C70" w:rsidRDefault="00AC6C70" w:rsidP="00C958F6">
                      <w:pPr>
                        <w:pStyle w:val="ListParagraph"/>
                        <w:numPr>
                          <w:ilvl w:val="0"/>
                          <w:numId w:val="3"/>
                        </w:numPr>
                      </w:pPr>
                      <w:r>
                        <w:t xml:space="preserve">Resistance to DDT and pyrethroids has been seen for </w:t>
                      </w:r>
                      <w:r w:rsidRPr="00C958F6">
                        <w:rPr>
                          <w:i/>
                        </w:rPr>
                        <w:t>An. gambiae</w:t>
                      </w:r>
                      <w:r>
                        <w:t xml:space="preserve"> s.l. in all IRS districts</w:t>
                      </w:r>
                    </w:p>
                    <w:p w14:paraId="2092DEBC" w14:textId="0639996C" w:rsidR="00AC6C70" w:rsidRDefault="00AC6C70" w:rsidP="003343C3">
                      <w:pPr>
                        <w:pStyle w:val="ListParagraph"/>
                        <w:numPr>
                          <w:ilvl w:val="0"/>
                          <w:numId w:val="3"/>
                        </w:numPr>
                      </w:pPr>
                      <w:r w:rsidRPr="00C21276">
                        <w:rPr>
                          <w:i/>
                        </w:rPr>
                        <w:t>An. pharoensis</w:t>
                      </w:r>
                      <w:r>
                        <w:t xml:space="preserve"> in Richard Toll has displayed probable resistance to carbamates</w:t>
                      </w:r>
                    </w:p>
                    <w:p w14:paraId="6ABF74C9" w14:textId="146EC696" w:rsidR="00AC6C70" w:rsidRDefault="00AC6C70" w:rsidP="003343C3">
                      <w:pPr>
                        <w:pStyle w:val="ListParagraph"/>
                        <w:numPr>
                          <w:ilvl w:val="0"/>
                          <w:numId w:val="3"/>
                        </w:numPr>
                      </w:pPr>
                      <w:r>
                        <w:t xml:space="preserve">For </w:t>
                      </w:r>
                      <w:r w:rsidRPr="00C21276">
                        <w:rPr>
                          <w:i/>
                        </w:rPr>
                        <w:t>An. gambiae</w:t>
                      </w:r>
                      <w:r>
                        <w:t xml:space="preserve"> s.l. resistance to carbamates has been seen in Richard Toll, with probable resistance in </w:t>
                      </w:r>
                      <w:r w:rsidRPr="00BA1672">
                        <w:t>Guinguinéo</w:t>
                      </w:r>
                    </w:p>
                    <w:p w14:paraId="190A9740" w14:textId="16A7F734" w:rsidR="00AC6C70" w:rsidRDefault="00AC6C70" w:rsidP="003343C3">
                      <w:pPr>
                        <w:pStyle w:val="ListParagraph"/>
                        <w:numPr>
                          <w:ilvl w:val="0"/>
                          <w:numId w:val="3"/>
                        </w:numPr>
                      </w:pPr>
                      <w:r>
                        <w:t>There appears to be full susceptibility to organophosphates</w:t>
                      </w:r>
                    </w:p>
                    <w:p w14:paraId="3D778386" w14:textId="77777777" w:rsidR="00AC6C70" w:rsidRDefault="00AC6C70" w:rsidP="003343C3">
                      <w:pPr>
                        <w:pStyle w:val="ListParagraph"/>
                      </w:pPr>
                    </w:p>
                    <w:p w14:paraId="2CFD927C" w14:textId="77777777" w:rsidR="00AC6C70" w:rsidRDefault="00AC6C70" w:rsidP="003343C3"/>
                  </w:txbxContent>
                </v:textbox>
              </v:shape>
            </w:pict>
          </mc:Fallback>
        </mc:AlternateContent>
      </w:r>
    </w:p>
    <w:p w14:paraId="6BD64B89" w14:textId="63F26A69" w:rsidR="00B932C7" w:rsidRDefault="00B932C7" w:rsidP="006E41D5">
      <w:pPr>
        <w:sectPr w:rsidR="00B932C7" w:rsidSect="00812126">
          <w:pgSz w:w="12240" w:h="15840"/>
          <w:pgMar w:top="1440" w:right="1440" w:bottom="1440" w:left="1440" w:header="720" w:footer="720" w:gutter="0"/>
          <w:cols w:space="720"/>
          <w:docGrid w:linePitch="360"/>
        </w:sectPr>
      </w:pPr>
    </w:p>
    <w:p w14:paraId="6BE20730" w14:textId="77777777" w:rsidR="00BF2734" w:rsidRDefault="00BF2734" w:rsidP="00BF2734">
      <w:pPr>
        <w:jc w:val="center"/>
        <w:rPr>
          <w:b/>
          <w:sz w:val="28"/>
          <w:szCs w:val="28"/>
          <w:u w:val="single"/>
        </w:rPr>
      </w:pPr>
    </w:p>
    <w:p w14:paraId="543CC965" w14:textId="77777777" w:rsidR="00C3225E" w:rsidRDefault="00C3225E" w:rsidP="00BF2734">
      <w:pPr>
        <w:jc w:val="center"/>
        <w:rPr>
          <w:b/>
          <w:sz w:val="28"/>
          <w:szCs w:val="28"/>
          <w:u w:val="single"/>
        </w:rPr>
      </w:pPr>
    </w:p>
    <w:p w14:paraId="6CA2FCD3" w14:textId="77777777" w:rsidR="00797734" w:rsidRDefault="003343C3" w:rsidP="006E41D5">
      <w:pPr>
        <w:sectPr w:rsidR="00797734" w:rsidSect="00BF2734">
          <w:pgSz w:w="15840" w:h="12240" w:orient="landscape"/>
          <w:pgMar w:top="1440" w:right="1440" w:bottom="1440" w:left="936" w:header="720" w:footer="720" w:gutter="0"/>
          <w:cols w:space="720"/>
          <w:docGrid w:linePitch="360"/>
        </w:sectPr>
      </w:pPr>
      <w:r>
        <w:rPr>
          <w:noProof/>
        </w:rPr>
        <w:drawing>
          <wp:inline distT="0" distB="0" distL="0" distR="0" wp14:anchorId="2A3C6A35" wp14:editId="48CDAD61">
            <wp:extent cx="8549640" cy="3342005"/>
            <wp:effectExtent l="0" t="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gal2.png"/>
                    <pic:cNvPicPr/>
                  </pic:nvPicPr>
                  <pic:blipFill>
                    <a:blip r:embed="rId17">
                      <a:extLst>
                        <a:ext uri="{28A0092B-C50C-407E-A947-70E740481C1C}">
                          <a14:useLocalDpi xmlns:a14="http://schemas.microsoft.com/office/drawing/2010/main" val="0"/>
                        </a:ext>
                      </a:extLst>
                    </a:blip>
                    <a:stretch>
                      <a:fillRect/>
                    </a:stretch>
                  </pic:blipFill>
                  <pic:spPr>
                    <a:xfrm>
                      <a:off x="0" y="0"/>
                      <a:ext cx="8549640" cy="3342005"/>
                    </a:xfrm>
                    <a:prstGeom prst="rect">
                      <a:avLst/>
                    </a:prstGeom>
                  </pic:spPr>
                </pic:pic>
              </a:graphicData>
            </a:graphic>
          </wp:inline>
        </w:drawing>
      </w:r>
    </w:p>
    <w:p w14:paraId="2496C0A1" w14:textId="1CF3E6A4" w:rsidR="00CB0A61" w:rsidRDefault="00797734" w:rsidP="005D1222">
      <w:pPr>
        <w:jc w:val="center"/>
        <w:rPr>
          <w:b/>
          <w:sz w:val="28"/>
          <w:szCs w:val="28"/>
          <w:u w:val="single"/>
        </w:rPr>
      </w:pPr>
      <w:r>
        <w:rPr>
          <w:b/>
          <w:sz w:val="28"/>
          <w:szCs w:val="28"/>
          <w:u w:val="single"/>
        </w:rPr>
        <w:lastRenderedPageBreak/>
        <w:t>TANZANIA</w:t>
      </w:r>
    </w:p>
    <w:p w14:paraId="53E3E384" w14:textId="77777777" w:rsidR="005D1222" w:rsidRPr="005D1222" w:rsidRDefault="005D1222" w:rsidP="005D1222">
      <w:pPr>
        <w:spacing w:after="0"/>
        <w:jc w:val="center"/>
        <w:rPr>
          <w:b/>
          <w:u w:val="single"/>
        </w:rPr>
      </w:pPr>
    </w:p>
    <w:p w14:paraId="306C7BE3" w14:textId="09141CE0" w:rsidR="00797734" w:rsidRDefault="00B55F42" w:rsidP="00797734">
      <w:r w:rsidRPr="00B55F42">
        <w:t>PMI launched IRS on mainland Tanzania</w:t>
      </w:r>
      <w:r>
        <w:t xml:space="preserve"> in 2007 in Muleba and Karagwe districts in Kagera Region. In 2009</w:t>
      </w:r>
      <w:r w:rsidR="00AD6ECC">
        <w:t>,</w:t>
      </w:r>
      <w:r>
        <w:t xml:space="preserve"> PMI expanded spraying to cover the remaining 5 districts of Kagera Region. In 2010 and 2011</w:t>
      </w:r>
      <w:r w:rsidR="00AD6ECC">
        <w:t>,</w:t>
      </w:r>
      <w:r>
        <w:t xml:space="preserve"> IRS expanded to cover the 6 districts of Mwanza Region and 5 districts of Mara Region for a total of 18 districts. Spraying has </w:t>
      </w:r>
      <w:r w:rsidR="00823884">
        <w:t>been conducted with pyrethroids, but in 2012 carbamates will be used.</w:t>
      </w:r>
    </w:p>
    <w:p w14:paraId="4CD98DFA" w14:textId="3E133FEA" w:rsidR="00797734" w:rsidRPr="00F97FAE" w:rsidRDefault="00B55F42" w:rsidP="00797734">
      <w:r>
        <w:t>Since 2006 Zanzibar has conducted 6 rounds of IRS with pyrethroids.</w:t>
      </w:r>
      <w:r w:rsidR="00823884">
        <w:t xml:space="preserve"> In 2012 carbamates will be used.</w:t>
      </w:r>
    </w:p>
    <w:p w14:paraId="705F9B0E" w14:textId="77777777" w:rsidR="00AD6ECC" w:rsidRDefault="00AD6ECC" w:rsidP="002F6B21">
      <w:pPr>
        <w:spacing w:before="240" w:after="0"/>
        <w:rPr>
          <w:b/>
        </w:rPr>
      </w:pPr>
    </w:p>
    <w:p w14:paraId="4D56C891" w14:textId="77777777" w:rsidR="002F6B21" w:rsidRPr="00303E4B" w:rsidRDefault="002F6B21" w:rsidP="002F6B21">
      <w:pPr>
        <w:spacing w:before="240" w:after="0"/>
        <w:rPr>
          <w:b/>
        </w:rPr>
      </w:pPr>
      <w:r>
        <w:rPr>
          <w:b/>
        </w:rPr>
        <w:t>COMMENTS ON DATA</w:t>
      </w:r>
      <w:r w:rsidRPr="00303E4B">
        <w:rPr>
          <w:b/>
        </w:rPr>
        <w:t xml:space="preserve">:  </w:t>
      </w:r>
    </w:p>
    <w:p w14:paraId="512899D8" w14:textId="7594DEEB" w:rsidR="00797734" w:rsidRPr="00F053F3" w:rsidRDefault="007856F8" w:rsidP="007856F8">
      <w:pPr>
        <w:shd w:val="clear" w:color="auto" w:fill="FFFFFF"/>
        <w:spacing w:line="240" w:lineRule="auto"/>
        <w:contextualSpacing/>
        <w:jc w:val="both"/>
        <w:rPr>
          <w:b/>
        </w:rPr>
      </w:pPr>
      <w:r w:rsidRPr="00F053F3">
        <w:t xml:space="preserve">Susceptibility data was collected in collaboration </w:t>
      </w:r>
      <w:r w:rsidR="005220DD" w:rsidRPr="00F053F3">
        <w:t>with the National Institute for Medical Research, Amani Medical Research Centre and the Zanzibar Malaria Control Program</w:t>
      </w:r>
      <w:r w:rsidR="005A0E3F" w:rsidRPr="00F053F3">
        <w:t xml:space="preserve"> (ZMCP).</w:t>
      </w:r>
    </w:p>
    <w:p w14:paraId="640F9325" w14:textId="77777777" w:rsidR="007856F8" w:rsidRPr="00F053F3" w:rsidRDefault="007856F8" w:rsidP="007856F8">
      <w:pPr>
        <w:shd w:val="clear" w:color="auto" w:fill="FFFFFF"/>
        <w:spacing w:line="240" w:lineRule="auto"/>
        <w:contextualSpacing/>
        <w:jc w:val="both"/>
        <w:rPr>
          <w:b/>
        </w:rPr>
      </w:pPr>
    </w:p>
    <w:p w14:paraId="71F785E0" w14:textId="77777777" w:rsidR="002D2B24" w:rsidRDefault="002D2B24" w:rsidP="006E41D5">
      <w:pPr>
        <w:rPr>
          <w:b/>
        </w:rPr>
      </w:pPr>
    </w:p>
    <w:p w14:paraId="565E8D7B" w14:textId="715410C1" w:rsidR="002D2B24" w:rsidRDefault="002D2B24" w:rsidP="002D2B24">
      <w:r w:rsidRPr="004D18EB">
        <w:rPr>
          <w:b/>
        </w:rPr>
        <w:t>Mainland</w:t>
      </w:r>
      <w:r>
        <w:t xml:space="preserve"> – In 2011, WHO tube bioassays were conducted on wild-caught </w:t>
      </w:r>
      <w:r w:rsidRPr="00CB0A61">
        <w:rPr>
          <w:i/>
        </w:rPr>
        <w:t>An. gambiae</w:t>
      </w:r>
      <w:r>
        <w:t xml:space="preserve"> s.l.  Tests were performed on field-collected adults unless otherwise noted.</w:t>
      </w:r>
    </w:p>
    <w:p w14:paraId="5D3F5C7C" w14:textId="1E0006DC" w:rsidR="00B15756" w:rsidRDefault="00752E86" w:rsidP="006E41D5">
      <w:pPr>
        <w:rPr>
          <w:b/>
        </w:rPr>
      </w:pPr>
      <w:r>
        <w:t xml:space="preserve">423 </w:t>
      </w:r>
      <w:r w:rsidRPr="00A16B4D">
        <w:rPr>
          <w:i/>
        </w:rPr>
        <w:t>Anopheles gambiae</w:t>
      </w:r>
      <w:r>
        <w:t xml:space="preserve"> s.l. were analyzed for the presence of the </w:t>
      </w:r>
      <w:r w:rsidRPr="00A16B4D">
        <w:rPr>
          <w:i/>
        </w:rPr>
        <w:t>kdr</w:t>
      </w:r>
      <w:r>
        <w:t xml:space="preserve"> mutation. Of these, 115 were </w:t>
      </w:r>
      <w:r w:rsidRPr="00A16B4D">
        <w:rPr>
          <w:i/>
        </w:rPr>
        <w:t>An. gambiae</w:t>
      </w:r>
      <w:r>
        <w:t xml:space="preserve"> </w:t>
      </w:r>
      <w:proofErr w:type="gramStart"/>
      <w:r>
        <w:t>s.s</w:t>
      </w:r>
      <w:proofErr w:type="gramEnd"/>
      <w:r>
        <w:t xml:space="preserve">. and 308 were </w:t>
      </w:r>
      <w:r w:rsidRPr="00A16B4D">
        <w:rPr>
          <w:i/>
        </w:rPr>
        <w:t>An. arabiensis</w:t>
      </w:r>
      <w:r>
        <w:t xml:space="preserve">. None were positive for </w:t>
      </w:r>
      <w:r w:rsidRPr="00A16B4D">
        <w:rPr>
          <w:i/>
        </w:rPr>
        <w:t>kdr</w:t>
      </w:r>
      <w:r>
        <w:t>.</w:t>
      </w:r>
    </w:p>
    <w:p w14:paraId="70774BAF" w14:textId="77777777" w:rsidR="00752E86" w:rsidRDefault="00752E86" w:rsidP="006E41D5">
      <w:pPr>
        <w:rPr>
          <w:b/>
        </w:rPr>
      </w:pPr>
    </w:p>
    <w:p w14:paraId="346DC345" w14:textId="65C68DC0" w:rsidR="00D3710A" w:rsidRDefault="00752E86" w:rsidP="006E41D5">
      <w:pPr>
        <w:sectPr w:rsidR="00D3710A" w:rsidSect="00797734">
          <w:pgSz w:w="12240" w:h="15840"/>
          <w:pgMar w:top="1440" w:right="1440" w:bottom="936" w:left="1440" w:header="720" w:footer="720" w:gutter="0"/>
          <w:cols w:space="720"/>
          <w:docGrid w:linePitch="360"/>
        </w:sectPr>
      </w:pPr>
      <w:r w:rsidRPr="009710AA">
        <w:rPr>
          <w:b/>
          <w:noProof/>
        </w:rPr>
        <mc:AlternateContent>
          <mc:Choice Requires="wps">
            <w:drawing>
              <wp:anchor distT="0" distB="0" distL="114300" distR="114300" simplePos="0" relativeHeight="251679744" behindDoc="0" locked="0" layoutInCell="1" allowOverlap="1" wp14:anchorId="56B92541" wp14:editId="0CB1F7E9">
                <wp:simplePos x="0" y="0"/>
                <wp:positionH relativeFrom="column">
                  <wp:posOffset>-152400</wp:posOffset>
                </wp:positionH>
                <wp:positionV relativeFrom="paragraph">
                  <wp:posOffset>1316355</wp:posOffset>
                </wp:positionV>
                <wp:extent cx="6336665" cy="2238375"/>
                <wp:effectExtent l="0" t="0" r="26035"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2383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31DA47B" w14:textId="77777777" w:rsidR="00AC6C70" w:rsidRDefault="00AC6C70" w:rsidP="00797734">
                            <w:pPr>
                              <w:rPr>
                                <w:b/>
                              </w:rPr>
                            </w:pPr>
                            <w:r>
                              <w:rPr>
                                <w:b/>
                              </w:rPr>
                              <w:t>CONCLUSIONS:</w:t>
                            </w:r>
                          </w:p>
                          <w:p w14:paraId="1EB70DF2" w14:textId="11ECEC93" w:rsidR="00AC6C70" w:rsidRDefault="00AC6C70" w:rsidP="004D18EB">
                            <w:pPr>
                              <w:pStyle w:val="ListParagraph"/>
                              <w:numPr>
                                <w:ilvl w:val="0"/>
                                <w:numId w:val="7"/>
                              </w:numPr>
                            </w:pPr>
                            <w:r>
                              <w:t xml:space="preserve">For Zanzibar: 1) Mosquitoes on Unguja </w:t>
                            </w:r>
                            <w:r w:rsidR="00BF16A4">
                              <w:t xml:space="preserve">are </w:t>
                            </w:r>
                            <w:r>
                              <w:t xml:space="preserve">susceptible to permethrin, deltamethrin, and bendiocarb with probable resistance emerging toward lambdacyhalothrin; 2) Mosquitoes on Pemba are resistant to pyrethroids; 3) No susceptibility tests for organophosphates </w:t>
                            </w:r>
                            <w:r w:rsidR="007B3FC2">
                              <w:t xml:space="preserve">have been </w:t>
                            </w:r>
                            <w:r>
                              <w:t>conducted</w:t>
                            </w:r>
                          </w:p>
                          <w:p w14:paraId="16E26E3E" w14:textId="270C2C13" w:rsidR="00AC6C70" w:rsidRDefault="00AC6C70" w:rsidP="004D18EB">
                            <w:pPr>
                              <w:pStyle w:val="ListParagraph"/>
                              <w:numPr>
                                <w:ilvl w:val="0"/>
                                <w:numId w:val="7"/>
                              </w:numPr>
                            </w:pPr>
                            <w:r>
                              <w:t xml:space="preserve">For Mainland Tanzania: 1) </w:t>
                            </w:r>
                            <w:r w:rsidRPr="008C5F71">
                              <w:rPr>
                                <w:i/>
                              </w:rPr>
                              <w:t>An. gambiae</w:t>
                            </w:r>
                            <w:r>
                              <w:t xml:space="preserve"> s.l. populations from Moshi, Muheza, and </w:t>
                            </w:r>
                            <w:r w:rsidRPr="00DE6FAD">
                              <w:rPr>
                                <w:rFonts w:ascii="Calibri" w:eastAsia="Times New Roman" w:hAnsi="Calibri" w:cs="Calibri"/>
                                <w:color w:val="000000"/>
                              </w:rPr>
                              <w:t>Arumeru</w:t>
                            </w:r>
                            <w:r w:rsidR="007B3FC2">
                              <w:t xml:space="preserve"> show </w:t>
                            </w:r>
                            <w:r>
                              <w:t xml:space="preserve">resistance </w:t>
                            </w:r>
                            <w:r w:rsidR="007B3FC2">
                              <w:t xml:space="preserve">to </w:t>
                            </w:r>
                            <w:r>
                              <w:t xml:space="preserve">pyrethroids.  Pyrethroid resistance is also probable in 5 other districts (Babati, Magu, Handeni, Dar e Salaam, Arumeru, &amp; Kilombero); 2) All populations tested </w:t>
                            </w:r>
                            <w:r w:rsidR="007B3FC2">
                              <w:t>are</w:t>
                            </w:r>
                            <w:r>
                              <w:t xml:space="preserve"> susceptible to carbamates and organophophates; 3) A population with suspected resistance to DDT </w:t>
                            </w:r>
                            <w:r w:rsidR="007B3FC2">
                              <w:t>has been</w:t>
                            </w:r>
                            <w:r>
                              <w:t xml:space="preserve"> observed in Magu</w:t>
                            </w:r>
                          </w:p>
                          <w:p w14:paraId="1FBB8129" w14:textId="77777777" w:rsidR="00AC6C70" w:rsidRDefault="00AC6C70" w:rsidP="00797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pt;margin-top:103.65pt;width:498.95pt;height:17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" fillcolor="white [3201]" strokecolor="#4f81bd [3204]" strokeweight="2pt">
                <v:textbox>
                  <w:txbxContent>
                    <w:p w14:paraId="531DA47B" w14:textId="77777777" w:rsidR="00AC6C70" w:rsidRDefault="00AC6C70" w:rsidP="00797734">
                      <w:pPr>
                        <w:rPr>
                          <w:b/>
                        </w:rPr>
                      </w:pPr>
                      <w:r>
                        <w:rPr>
                          <w:b/>
                        </w:rPr>
                        <w:t>CONCLUSIONS:</w:t>
                      </w:r>
                    </w:p>
                    <w:p w14:paraId="1EB70DF2" w14:textId="11ECEC93" w:rsidR="00AC6C70" w:rsidRDefault="00AC6C70" w:rsidP="004D18EB">
                      <w:pPr>
                        <w:pStyle w:val="ListParagraph"/>
                        <w:numPr>
                          <w:ilvl w:val="0"/>
                          <w:numId w:val="7"/>
                        </w:numPr>
                      </w:pPr>
                      <w:r>
                        <w:t xml:space="preserve">For Zanzibar: 1) Mosquitoes on Unguja </w:t>
                      </w:r>
                      <w:r w:rsidR="00BF16A4">
                        <w:t xml:space="preserve">are </w:t>
                      </w:r>
                      <w:r>
                        <w:t xml:space="preserve">susceptible to permethrin, deltamethrin, and bendiocarb with probable resistance emerging toward lambdacyhalothrin; 2) Mosquitoes on Pemba are resistant to pyrethroids; 3) No susceptibility tests for organophosphates </w:t>
                      </w:r>
                      <w:r w:rsidR="007B3FC2">
                        <w:t xml:space="preserve">have been </w:t>
                      </w:r>
                      <w:r>
                        <w:t>conducted</w:t>
                      </w:r>
                    </w:p>
                    <w:p w14:paraId="16E26E3E" w14:textId="270C2C13" w:rsidR="00AC6C70" w:rsidRDefault="00AC6C70" w:rsidP="004D18EB">
                      <w:pPr>
                        <w:pStyle w:val="ListParagraph"/>
                        <w:numPr>
                          <w:ilvl w:val="0"/>
                          <w:numId w:val="7"/>
                        </w:numPr>
                      </w:pPr>
                      <w:r>
                        <w:t xml:space="preserve">For Mainland Tanzania: 1) </w:t>
                      </w:r>
                      <w:r w:rsidRPr="008C5F71">
                        <w:rPr>
                          <w:i/>
                        </w:rPr>
                        <w:t>An. gambiae</w:t>
                      </w:r>
                      <w:r>
                        <w:t xml:space="preserve"> s.l. populations from Moshi, Muheza, and </w:t>
                      </w:r>
                      <w:r w:rsidRPr="00DE6FAD">
                        <w:rPr>
                          <w:rFonts w:ascii="Calibri" w:eastAsia="Times New Roman" w:hAnsi="Calibri" w:cs="Calibri"/>
                          <w:color w:val="000000"/>
                        </w:rPr>
                        <w:t>Arumeru</w:t>
                      </w:r>
                      <w:r w:rsidR="007B3FC2">
                        <w:t xml:space="preserve"> show </w:t>
                      </w:r>
                      <w:r>
                        <w:t xml:space="preserve">resistance </w:t>
                      </w:r>
                      <w:r w:rsidR="007B3FC2">
                        <w:t xml:space="preserve">to </w:t>
                      </w:r>
                      <w:r>
                        <w:t xml:space="preserve">pyrethroids.  Pyrethroid resistance is also probable in 5 other districts (Babati, Magu, Handeni, Dar e Salaam, Arumeru, &amp; Kilombero); 2) All populations tested </w:t>
                      </w:r>
                      <w:r w:rsidR="007B3FC2">
                        <w:t>are</w:t>
                      </w:r>
                      <w:r>
                        <w:t xml:space="preserve"> susceptible to carbamates and organophophates; 3) A population with suspected resistance to DDT </w:t>
                      </w:r>
                      <w:r w:rsidR="007B3FC2">
                        <w:t>has been</w:t>
                      </w:r>
                      <w:r>
                        <w:t xml:space="preserve"> observed in Magu</w:t>
                      </w:r>
                    </w:p>
                    <w:p w14:paraId="1FBB8129" w14:textId="77777777" w:rsidR="00AC6C70" w:rsidRDefault="00AC6C70" w:rsidP="00797734"/>
                  </w:txbxContent>
                </v:textbox>
              </v:shape>
            </w:pict>
          </mc:Fallback>
        </mc:AlternateContent>
      </w:r>
      <w:r w:rsidR="004D18EB" w:rsidRPr="004D18EB">
        <w:rPr>
          <w:b/>
        </w:rPr>
        <w:t>Zanzibar</w:t>
      </w:r>
      <w:r w:rsidR="004D18EB">
        <w:t xml:space="preserve"> - WHO </w:t>
      </w:r>
      <w:r w:rsidR="002D2B24">
        <w:t xml:space="preserve">tube </w:t>
      </w:r>
      <w:r w:rsidR="004D18EB">
        <w:t>b</w:t>
      </w:r>
      <w:r w:rsidR="00CB0A61">
        <w:t xml:space="preserve">ioassays were conducted </w:t>
      </w:r>
      <w:r w:rsidR="004D18EB">
        <w:t xml:space="preserve">on </w:t>
      </w:r>
      <w:r w:rsidR="00CB0A61" w:rsidRPr="00CB0A61">
        <w:rPr>
          <w:i/>
        </w:rPr>
        <w:t>An. gambiae</w:t>
      </w:r>
      <w:r w:rsidR="00CB0A61">
        <w:t xml:space="preserve"> s.l. reared from field-collected larvae. For the 2010 tests on Pemba</w:t>
      </w:r>
      <w:r w:rsidR="00B56461">
        <w:t>,</w:t>
      </w:r>
      <w:r w:rsidR="00CB0A61">
        <w:t xml:space="preserve"> 247-431 mosquitoes were tested against each treatment</w:t>
      </w:r>
      <w:r w:rsidR="00B56461">
        <w:t xml:space="preserve"> (minimum 13 replicate each) For 2012 tests on Unguja, 100 mosquitoes were tested against each treatment (4 replicates each)</w:t>
      </w:r>
      <w:r w:rsidR="00CB0A61">
        <w:t xml:space="preserve">. </w:t>
      </w:r>
    </w:p>
    <w:p w14:paraId="72FCEAE2" w14:textId="77777777" w:rsidR="005F51C1" w:rsidRDefault="005F51C1" w:rsidP="00D3710A">
      <w:pPr>
        <w:jc w:val="center"/>
        <w:rPr>
          <w:b/>
          <w:sz w:val="28"/>
          <w:szCs w:val="28"/>
          <w:u w:val="single"/>
        </w:rPr>
      </w:pPr>
    </w:p>
    <w:p w14:paraId="67D9F33C" w14:textId="77777777" w:rsidR="00AD6ECC" w:rsidRDefault="00AD6ECC" w:rsidP="00D3710A">
      <w:pPr>
        <w:jc w:val="center"/>
        <w:rPr>
          <w:b/>
          <w:sz w:val="28"/>
          <w:szCs w:val="28"/>
          <w:u w:val="single"/>
        </w:rPr>
      </w:pPr>
    </w:p>
    <w:tbl>
      <w:tblPr>
        <w:tblW w:w="9040" w:type="dxa"/>
        <w:tblInd w:w="93" w:type="dxa"/>
        <w:tblLook w:val="04A0" w:firstRow="1" w:lastRow="0" w:firstColumn="1" w:lastColumn="0" w:noHBand="0" w:noVBand="1"/>
      </w:tblPr>
      <w:tblGrid>
        <w:gridCol w:w="1680"/>
        <w:gridCol w:w="1140"/>
        <w:gridCol w:w="1360"/>
        <w:gridCol w:w="1220"/>
        <w:gridCol w:w="1240"/>
        <w:gridCol w:w="1240"/>
        <w:gridCol w:w="1160"/>
      </w:tblGrid>
      <w:tr w:rsidR="00B42961" w:rsidRPr="00B42961" w14:paraId="382B2AA3" w14:textId="77777777" w:rsidTr="00B42961">
        <w:trPr>
          <w:trHeight w:val="300"/>
        </w:trPr>
        <w:tc>
          <w:tcPr>
            <w:tcW w:w="1680" w:type="dxa"/>
            <w:vMerge w:val="restart"/>
            <w:tcBorders>
              <w:top w:val="nil"/>
              <w:left w:val="nil"/>
              <w:bottom w:val="single" w:sz="4" w:space="0" w:color="000000"/>
              <w:right w:val="single" w:sz="4" w:space="0" w:color="auto"/>
            </w:tcBorders>
            <w:shd w:val="clear" w:color="auto" w:fill="auto"/>
            <w:vAlign w:val="center"/>
            <w:hideMark/>
          </w:tcPr>
          <w:p w14:paraId="6B55BA9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Mainland          2011</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14:paraId="52E392E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DDT 4%</w:t>
            </w:r>
          </w:p>
        </w:tc>
        <w:tc>
          <w:tcPr>
            <w:tcW w:w="1360" w:type="dxa"/>
            <w:vMerge w:val="restart"/>
            <w:tcBorders>
              <w:top w:val="nil"/>
              <w:left w:val="nil"/>
              <w:bottom w:val="single" w:sz="4" w:space="0" w:color="000000"/>
              <w:right w:val="single" w:sz="4" w:space="0" w:color="auto"/>
            </w:tcBorders>
            <w:shd w:val="clear" w:color="auto" w:fill="auto"/>
            <w:vAlign w:val="center"/>
            <w:hideMark/>
          </w:tcPr>
          <w:p w14:paraId="7F88CC7D"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Fenitrothion    1%</w:t>
            </w:r>
          </w:p>
        </w:tc>
        <w:tc>
          <w:tcPr>
            <w:tcW w:w="1220" w:type="dxa"/>
            <w:vMerge w:val="restart"/>
            <w:tcBorders>
              <w:top w:val="nil"/>
              <w:left w:val="single" w:sz="4" w:space="0" w:color="auto"/>
              <w:bottom w:val="single" w:sz="4" w:space="0" w:color="000000"/>
              <w:right w:val="single" w:sz="4" w:space="0" w:color="auto"/>
            </w:tcBorders>
            <w:shd w:val="clear" w:color="auto" w:fill="auto"/>
            <w:vAlign w:val="center"/>
            <w:hideMark/>
          </w:tcPr>
          <w:p w14:paraId="3E19C64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Propoxur .1%</w:t>
            </w:r>
          </w:p>
        </w:tc>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7DD9719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Permethrin .75%</w:t>
            </w:r>
          </w:p>
        </w:tc>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19E73367"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Lambda cyhalothrin .05%</w:t>
            </w:r>
          </w:p>
        </w:tc>
        <w:tc>
          <w:tcPr>
            <w:tcW w:w="1160" w:type="dxa"/>
            <w:vMerge w:val="restart"/>
            <w:tcBorders>
              <w:top w:val="nil"/>
              <w:left w:val="single" w:sz="4" w:space="0" w:color="auto"/>
              <w:bottom w:val="single" w:sz="4" w:space="0" w:color="000000"/>
              <w:right w:val="single" w:sz="4" w:space="0" w:color="auto"/>
            </w:tcBorders>
            <w:shd w:val="clear" w:color="auto" w:fill="auto"/>
            <w:vAlign w:val="center"/>
            <w:hideMark/>
          </w:tcPr>
          <w:p w14:paraId="55ABBAD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Delta methrin .05%</w:t>
            </w:r>
          </w:p>
        </w:tc>
      </w:tr>
      <w:tr w:rsidR="00B42961" w:rsidRPr="00B42961" w14:paraId="4D71C4EF" w14:textId="77777777" w:rsidTr="00B42961">
        <w:trPr>
          <w:trHeight w:val="300"/>
        </w:trPr>
        <w:tc>
          <w:tcPr>
            <w:tcW w:w="1680" w:type="dxa"/>
            <w:vMerge/>
            <w:tcBorders>
              <w:top w:val="nil"/>
              <w:left w:val="nil"/>
              <w:bottom w:val="single" w:sz="4" w:space="0" w:color="000000"/>
              <w:right w:val="single" w:sz="4" w:space="0" w:color="auto"/>
            </w:tcBorders>
            <w:vAlign w:val="center"/>
            <w:hideMark/>
          </w:tcPr>
          <w:p w14:paraId="6B0F7DF6" w14:textId="77777777" w:rsidR="00B42961" w:rsidRPr="00B42961" w:rsidRDefault="00B42961" w:rsidP="00B42961">
            <w:pPr>
              <w:spacing w:after="0" w:line="240" w:lineRule="auto"/>
              <w:rPr>
                <w:rFonts w:ascii="Calibri" w:eastAsia="Times New Roman" w:hAnsi="Calibri" w:cs="Calibri"/>
                <w:color w:val="000000"/>
              </w:rPr>
            </w:pPr>
          </w:p>
        </w:tc>
        <w:tc>
          <w:tcPr>
            <w:tcW w:w="1140" w:type="dxa"/>
            <w:vMerge/>
            <w:tcBorders>
              <w:top w:val="nil"/>
              <w:left w:val="single" w:sz="4" w:space="0" w:color="auto"/>
              <w:bottom w:val="single" w:sz="4" w:space="0" w:color="000000"/>
              <w:right w:val="single" w:sz="4" w:space="0" w:color="auto"/>
            </w:tcBorders>
            <w:vAlign w:val="center"/>
            <w:hideMark/>
          </w:tcPr>
          <w:p w14:paraId="4C6042E6" w14:textId="77777777" w:rsidR="00B42961" w:rsidRPr="00B42961" w:rsidRDefault="00B42961" w:rsidP="00B42961">
            <w:pPr>
              <w:spacing w:after="0" w:line="240" w:lineRule="auto"/>
              <w:rPr>
                <w:rFonts w:ascii="Calibri" w:eastAsia="Times New Roman" w:hAnsi="Calibri" w:cs="Calibri"/>
                <w:color w:val="000000"/>
              </w:rPr>
            </w:pPr>
          </w:p>
        </w:tc>
        <w:tc>
          <w:tcPr>
            <w:tcW w:w="1360" w:type="dxa"/>
            <w:vMerge/>
            <w:tcBorders>
              <w:top w:val="nil"/>
              <w:left w:val="nil"/>
              <w:bottom w:val="single" w:sz="4" w:space="0" w:color="000000"/>
              <w:right w:val="single" w:sz="4" w:space="0" w:color="auto"/>
            </w:tcBorders>
            <w:vAlign w:val="center"/>
            <w:hideMark/>
          </w:tcPr>
          <w:p w14:paraId="23F3470D" w14:textId="77777777" w:rsidR="00B42961" w:rsidRPr="00B42961" w:rsidRDefault="00B42961" w:rsidP="00B42961">
            <w:pPr>
              <w:spacing w:after="0" w:line="240" w:lineRule="auto"/>
              <w:rPr>
                <w:rFonts w:ascii="Calibri" w:eastAsia="Times New Roman" w:hAnsi="Calibri" w:cs="Calibri"/>
                <w:color w:val="000000"/>
              </w:rPr>
            </w:pPr>
          </w:p>
        </w:tc>
        <w:tc>
          <w:tcPr>
            <w:tcW w:w="1220" w:type="dxa"/>
            <w:vMerge/>
            <w:tcBorders>
              <w:top w:val="nil"/>
              <w:left w:val="single" w:sz="4" w:space="0" w:color="auto"/>
              <w:bottom w:val="single" w:sz="4" w:space="0" w:color="000000"/>
              <w:right w:val="single" w:sz="4" w:space="0" w:color="auto"/>
            </w:tcBorders>
            <w:vAlign w:val="center"/>
            <w:hideMark/>
          </w:tcPr>
          <w:p w14:paraId="46F97ADD" w14:textId="77777777" w:rsidR="00B42961" w:rsidRPr="00B42961" w:rsidRDefault="00B42961" w:rsidP="00B42961">
            <w:pPr>
              <w:spacing w:after="0" w:line="240" w:lineRule="auto"/>
              <w:rPr>
                <w:rFonts w:ascii="Calibri" w:eastAsia="Times New Roman" w:hAnsi="Calibri" w:cs="Calibri"/>
                <w:color w:val="000000"/>
              </w:rPr>
            </w:pPr>
          </w:p>
        </w:tc>
        <w:tc>
          <w:tcPr>
            <w:tcW w:w="1240" w:type="dxa"/>
            <w:vMerge/>
            <w:tcBorders>
              <w:top w:val="nil"/>
              <w:left w:val="single" w:sz="4" w:space="0" w:color="auto"/>
              <w:bottom w:val="single" w:sz="4" w:space="0" w:color="000000"/>
              <w:right w:val="single" w:sz="4" w:space="0" w:color="auto"/>
            </w:tcBorders>
            <w:vAlign w:val="center"/>
            <w:hideMark/>
          </w:tcPr>
          <w:p w14:paraId="6BEB5284" w14:textId="77777777" w:rsidR="00B42961" w:rsidRPr="00B42961" w:rsidRDefault="00B42961" w:rsidP="00B42961">
            <w:pPr>
              <w:spacing w:after="0" w:line="240" w:lineRule="auto"/>
              <w:rPr>
                <w:rFonts w:ascii="Calibri" w:eastAsia="Times New Roman" w:hAnsi="Calibri" w:cs="Calibri"/>
                <w:color w:val="000000"/>
              </w:rPr>
            </w:pPr>
          </w:p>
        </w:tc>
        <w:tc>
          <w:tcPr>
            <w:tcW w:w="1240" w:type="dxa"/>
            <w:vMerge/>
            <w:tcBorders>
              <w:top w:val="nil"/>
              <w:left w:val="single" w:sz="4" w:space="0" w:color="auto"/>
              <w:bottom w:val="single" w:sz="4" w:space="0" w:color="000000"/>
              <w:right w:val="single" w:sz="4" w:space="0" w:color="auto"/>
            </w:tcBorders>
            <w:vAlign w:val="center"/>
            <w:hideMark/>
          </w:tcPr>
          <w:p w14:paraId="3DC970D0" w14:textId="77777777" w:rsidR="00B42961" w:rsidRPr="00B42961" w:rsidRDefault="00B42961" w:rsidP="00B42961">
            <w:pPr>
              <w:spacing w:after="0" w:line="240" w:lineRule="auto"/>
              <w:rPr>
                <w:rFonts w:ascii="Calibri" w:eastAsia="Times New Roman" w:hAnsi="Calibri" w:cs="Calibri"/>
                <w:color w:val="000000"/>
              </w:rPr>
            </w:pPr>
          </w:p>
        </w:tc>
        <w:tc>
          <w:tcPr>
            <w:tcW w:w="1160" w:type="dxa"/>
            <w:vMerge/>
            <w:tcBorders>
              <w:top w:val="nil"/>
              <w:left w:val="single" w:sz="4" w:space="0" w:color="auto"/>
              <w:bottom w:val="single" w:sz="4" w:space="0" w:color="000000"/>
              <w:right w:val="single" w:sz="4" w:space="0" w:color="auto"/>
            </w:tcBorders>
            <w:vAlign w:val="center"/>
            <w:hideMark/>
          </w:tcPr>
          <w:p w14:paraId="73F9B3C0" w14:textId="77777777" w:rsidR="00B42961" w:rsidRPr="00B42961" w:rsidRDefault="00B42961" w:rsidP="00B42961">
            <w:pPr>
              <w:spacing w:after="0" w:line="240" w:lineRule="auto"/>
              <w:rPr>
                <w:rFonts w:ascii="Calibri" w:eastAsia="Times New Roman" w:hAnsi="Calibri" w:cs="Calibri"/>
                <w:color w:val="000000"/>
              </w:rPr>
            </w:pPr>
          </w:p>
        </w:tc>
      </w:tr>
      <w:tr w:rsidR="00B42961" w:rsidRPr="00B42961" w14:paraId="458A7D82" w14:textId="77777777" w:rsidTr="00B42961">
        <w:trPr>
          <w:trHeight w:val="300"/>
        </w:trPr>
        <w:tc>
          <w:tcPr>
            <w:tcW w:w="1680" w:type="dxa"/>
            <w:vMerge/>
            <w:tcBorders>
              <w:top w:val="nil"/>
              <w:left w:val="nil"/>
              <w:bottom w:val="single" w:sz="4" w:space="0" w:color="000000"/>
              <w:right w:val="single" w:sz="4" w:space="0" w:color="auto"/>
            </w:tcBorders>
            <w:vAlign w:val="center"/>
            <w:hideMark/>
          </w:tcPr>
          <w:p w14:paraId="209CEC27" w14:textId="77777777" w:rsidR="00B42961" w:rsidRPr="00B42961" w:rsidRDefault="00B42961" w:rsidP="00B42961">
            <w:pPr>
              <w:spacing w:after="0" w:line="240" w:lineRule="auto"/>
              <w:rPr>
                <w:rFonts w:ascii="Calibri" w:eastAsia="Times New Roman" w:hAnsi="Calibri" w:cs="Calibri"/>
                <w:color w:val="000000"/>
              </w:rPr>
            </w:pPr>
          </w:p>
        </w:tc>
        <w:tc>
          <w:tcPr>
            <w:tcW w:w="1140" w:type="dxa"/>
            <w:vMerge/>
            <w:tcBorders>
              <w:top w:val="nil"/>
              <w:left w:val="single" w:sz="4" w:space="0" w:color="auto"/>
              <w:bottom w:val="single" w:sz="4" w:space="0" w:color="000000"/>
              <w:right w:val="single" w:sz="4" w:space="0" w:color="auto"/>
            </w:tcBorders>
            <w:vAlign w:val="center"/>
            <w:hideMark/>
          </w:tcPr>
          <w:p w14:paraId="3F1C5A27" w14:textId="77777777" w:rsidR="00B42961" w:rsidRPr="00B42961" w:rsidRDefault="00B42961" w:rsidP="00B42961">
            <w:pPr>
              <w:spacing w:after="0" w:line="240" w:lineRule="auto"/>
              <w:rPr>
                <w:rFonts w:ascii="Calibri" w:eastAsia="Times New Roman" w:hAnsi="Calibri" w:cs="Calibri"/>
                <w:color w:val="000000"/>
              </w:rPr>
            </w:pPr>
          </w:p>
        </w:tc>
        <w:tc>
          <w:tcPr>
            <w:tcW w:w="1360" w:type="dxa"/>
            <w:vMerge/>
            <w:tcBorders>
              <w:top w:val="nil"/>
              <w:left w:val="nil"/>
              <w:bottom w:val="single" w:sz="4" w:space="0" w:color="000000"/>
              <w:right w:val="single" w:sz="4" w:space="0" w:color="auto"/>
            </w:tcBorders>
            <w:vAlign w:val="center"/>
            <w:hideMark/>
          </w:tcPr>
          <w:p w14:paraId="3DBB56AC" w14:textId="77777777" w:rsidR="00B42961" w:rsidRPr="00B42961" w:rsidRDefault="00B42961" w:rsidP="00B42961">
            <w:pPr>
              <w:spacing w:after="0" w:line="240" w:lineRule="auto"/>
              <w:rPr>
                <w:rFonts w:ascii="Calibri" w:eastAsia="Times New Roman" w:hAnsi="Calibri" w:cs="Calibri"/>
                <w:color w:val="000000"/>
              </w:rPr>
            </w:pPr>
          </w:p>
        </w:tc>
        <w:tc>
          <w:tcPr>
            <w:tcW w:w="1220" w:type="dxa"/>
            <w:vMerge/>
            <w:tcBorders>
              <w:top w:val="nil"/>
              <w:left w:val="single" w:sz="4" w:space="0" w:color="auto"/>
              <w:bottom w:val="single" w:sz="4" w:space="0" w:color="000000"/>
              <w:right w:val="single" w:sz="4" w:space="0" w:color="auto"/>
            </w:tcBorders>
            <w:vAlign w:val="center"/>
            <w:hideMark/>
          </w:tcPr>
          <w:p w14:paraId="56F8C96B" w14:textId="77777777" w:rsidR="00B42961" w:rsidRPr="00B42961" w:rsidRDefault="00B42961" w:rsidP="00B42961">
            <w:pPr>
              <w:spacing w:after="0" w:line="240" w:lineRule="auto"/>
              <w:rPr>
                <w:rFonts w:ascii="Calibri" w:eastAsia="Times New Roman" w:hAnsi="Calibri" w:cs="Calibri"/>
                <w:color w:val="000000"/>
              </w:rPr>
            </w:pPr>
          </w:p>
        </w:tc>
        <w:tc>
          <w:tcPr>
            <w:tcW w:w="1240" w:type="dxa"/>
            <w:vMerge/>
            <w:tcBorders>
              <w:top w:val="nil"/>
              <w:left w:val="single" w:sz="4" w:space="0" w:color="auto"/>
              <w:bottom w:val="single" w:sz="4" w:space="0" w:color="000000"/>
              <w:right w:val="single" w:sz="4" w:space="0" w:color="auto"/>
            </w:tcBorders>
            <w:vAlign w:val="center"/>
            <w:hideMark/>
          </w:tcPr>
          <w:p w14:paraId="2153EBE9" w14:textId="77777777" w:rsidR="00B42961" w:rsidRPr="00B42961" w:rsidRDefault="00B42961" w:rsidP="00B42961">
            <w:pPr>
              <w:spacing w:after="0" w:line="240" w:lineRule="auto"/>
              <w:rPr>
                <w:rFonts w:ascii="Calibri" w:eastAsia="Times New Roman" w:hAnsi="Calibri" w:cs="Calibri"/>
                <w:color w:val="000000"/>
              </w:rPr>
            </w:pPr>
          </w:p>
        </w:tc>
        <w:tc>
          <w:tcPr>
            <w:tcW w:w="1240" w:type="dxa"/>
            <w:vMerge/>
            <w:tcBorders>
              <w:top w:val="nil"/>
              <w:left w:val="single" w:sz="4" w:space="0" w:color="auto"/>
              <w:bottom w:val="single" w:sz="4" w:space="0" w:color="000000"/>
              <w:right w:val="single" w:sz="4" w:space="0" w:color="auto"/>
            </w:tcBorders>
            <w:vAlign w:val="center"/>
            <w:hideMark/>
          </w:tcPr>
          <w:p w14:paraId="2B8DFB8C" w14:textId="77777777" w:rsidR="00B42961" w:rsidRPr="00B42961" w:rsidRDefault="00B42961" w:rsidP="00B42961">
            <w:pPr>
              <w:spacing w:after="0" w:line="240" w:lineRule="auto"/>
              <w:rPr>
                <w:rFonts w:ascii="Calibri" w:eastAsia="Times New Roman" w:hAnsi="Calibri" w:cs="Calibri"/>
                <w:color w:val="000000"/>
              </w:rPr>
            </w:pPr>
          </w:p>
        </w:tc>
        <w:tc>
          <w:tcPr>
            <w:tcW w:w="1160" w:type="dxa"/>
            <w:vMerge/>
            <w:tcBorders>
              <w:top w:val="nil"/>
              <w:left w:val="single" w:sz="4" w:space="0" w:color="auto"/>
              <w:bottom w:val="single" w:sz="4" w:space="0" w:color="000000"/>
              <w:right w:val="single" w:sz="4" w:space="0" w:color="auto"/>
            </w:tcBorders>
            <w:vAlign w:val="center"/>
            <w:hideMark/>
          </w:tcPr>
          <w:p w14:paraId="00F802A7" w14:textId="77777777" w:rsidR="00B42961" w:rsidRPr="00B42961" w:rsidRDefault="00B42961" w:rsidP="00B42961">
            <w:pPr>
              <w:spacing w:after="0" w:line="240" w:lineRule="auto"/>
              <w:rPr>
                <w:rFonts w:ascii="Calibri" w:eastAsia="Times New Roman" w:hAnsi="Calibri" w:cs="Calibri"/>
                <w:color w:val="000000"/>
              </w:rPr>
            </w:pPr>
          </w:p>
        </w:tc>
      </w:tr>
      <w:tr w:rsidR="00B42961" w:rsidRPr="00B42961" w14:paraId="15236DF7" w14:textId="77777777" w:rsidTr="00B42961">
        <w:trPr>
          <w:trHeight w:val="300"/>
        </w:trPr>
        <w:tc>
          <w:tcPr>
            <w:tcW w:w="1680" w:type="dxa"/>
            <w:tcBorders>
              <w:top w:val="nil"/>
              <w:left w:val="nil"/>
              <w:bottom w:val="nil"/>
              <w:right w:val="nil"/>
            </w:tcBorders>
            <w:shd w:val="clear" w:color="auto" w:fill="auto"/>
            <w:noWrap/>
            <w:vAlign w:val="bottom"/>
            <w:hideMark/>
          </w:tcPr>
          <w:p w14:paraId="6CFDD0F2"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Kilombero</w:t>
            </w:r>
          </w:p>
        </w:tc>
        <w:tc>
          <w:tcPr>
            <w:tcW w:w="1140" w:type="dxa"/>
            <w:tcBorders>
              <w:top w:val="nil"/>
              <w:left w:val="single" w:sz="4" w:space="0" w:color="auto"/>
              <w:bottom w:val="nil"/>
              <w:right w:val="single" w:sz="4" w:space="0" w:color="auto"/>
            </w:tcBorders>
            <w:shd w:val="clear" w:color="000000" w:fill="C4D79B"/>
            <w:noWrap/>
            <w:vAlign w:val="bottom"/>
            <w:hideMark/>
          </w:tcPr>
          <w:p w14:paraId="6045CEB8"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99 (100)</w:t>
            </w:r>
          </w:p>
        </w:tc>
        <w:tc>
          <w:tcPr>
            <w:tcW w:w="1360" w:type="dxa"/>
            <w:tcBorders>
              <w:top w:val="nil"/>
              <w:left w:val="nil"/>
              <w:bottom w:val="nil"/>
              <w:right w:val="single" w:sz="4" w:space="0" w:color="auto"/>
            </w:tcBorders>
            <w:shd w:val="clear" w:color="000000" w:fill="C4D79B"/>
            <w:noWrap/>
            <w:vAlign w:val="bottom"/>
            <w:hideMark/>
          </w:tcPr>
          <w:p w14:paraId="71185DF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(123)</w:t>
            </w:r>
          </w:p>
        </w:tc>
        <w:tc>
          <w:tcPr>
            <w:tcW w:w="1220" w:type="dxa"/>
            <w:tcBorders>
              <w:top w:val="nil"/>
              <w:left w:val="nil"/>
              <w:bottom w:val="nil"/>
              <w:right w:val="single" w:sz="4" w:space="0" w:color="auto"/>
            </w:tcBorders>
            <w:shd w:val="clear" w:color="000000" w:fill="C4D79B"/>
            <w:noWrap/>
            <w:vAlign w:val="bottom"/>
            <w:hideMark/>
          </w:tcPr>
          <w:p w14:paraId="4ED9562C"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98.8 (80)</w:t>
            </w:r>
          </w:p>
        </w:tc>
        <w:tc>
          <w:tcPr>
            <w:tcW w:w="1240" w:type="dxa"/>
            <w:tcBorders>
              <w:top w:val="nil"/>
              <w:left w:val="nil"/>
              <w:bottom w:val="nil"/>
              <w:right w:val="single" w:sz="4" w:space="0" w:color="auto"/>
            </w:tcBorders>
            <w:shd w:val="clear" w:color="000000" w:fill="FFFF99"/>
            <w:noWrap/>
            <w:vAlign w:val="bottom"/>
            <w:hideMark/>
          </w:tcPr>
          <w:p w14:paraId="02CBAB7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85 (80)</w:t>
            </w:r>
          </w:p>
        </w:tc>
        <w:tc>
          <w:tcPr>
            <w:tcW w:w="1240" w:type="dxa"/>
            <w:tcBorders>
              <w:top w:val="nil"/>
              <w:left w:val="nil"/>
              <w:bottom w:val="nil"/>
              <w:right w:val="single" w:sz="4" w:space="0" w:color="auto"/>
            </w:tcBorders>
            <w:shd w:val="clear" w:color="000000" w:fill="C4D79B"/>
            <w:noWrap/>
            <w:vAlign w:val="bottom"/>
            <w:hideMark/>
          </w:tcPr>
          <w:p w14:paraId="5A7E4AD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160" w:type="dxa"/>
            <w:tcBorders>
              <w:top w:val="nil"/>
              <w:left w:val="nil"/>
              <w:bottom w:val="nil"/>
              <w:right w:val="single" w:sz="4" w:space="0" w:color="auto"/>
            </w:tcBorders>
            <w:shd w:val="clear" w:color="000000" w:fill="FFFF99"/>
            <w:noWrap/>
            <w:vAlign w:val="bottom"/>
            <w:hideMark/>
          </w:tcPr>
          <w:p w14:paraId="3A0962E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96 (80)</w:t>
            </w:r>
          </w:p>
        </w:tc>
      </w:tr>
      <w:tr w:rsidR="00B42961" w:rsidRPr="00B42961" w14:paraId="4D31AD95" w14:textId="77777777" w:rsidTr="00B42961">
        <w:trPr>
          <w:trHeight w:val="300"/>
        </w:trPr>
        <w:tc>
          <w:tcPr>
            <w:tcW w:w="1680" w:type="dxa"/>
            <w:tcBorders>
              <w:top w:val="nil"/>
              <w:left w:val="nil"/>
              <w:bottom w:val="nil"/>
              <w:right w:val="nil"/>
            </w:tcBorders>
            <w:shd w:val="clear" w:color="auto" w:fill="auto"/>
            <w:noWrap/>
            <w:vAlign w:val="bottom"/>
            <w:hideMark/>
          </w:tcPr>
          <w:p w14:paraId="0B3E6BDC"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Kyela</w:t>
            </w:r>
          </w:p>
        </w:tc>
        <w:tc>
          <w:tcPr>
            <w:tcW w:w="1140" w:type="dxa"/>
            <w:tcBorders>
              <w:top w:val="nil"/>
              <w:left w:val="single" w:sz="4" w:space="0" w:color="auto"/>
              <w:bottom w:val="nil"/>
              <w:right w:val="single" w:sz="4" w:space="0" w:color="auto"/>
            </w:tcBorders>
            <w:shd w:val="clear" w:color="000000" w:fill="C4D79B"/>
            <w:noWrap/>
            <w:vAlign w:val="bottom"/>
            <w:hideMark/>
          </w:tcPr>
          <w:p w14:paraId="74BC833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(85)</w:t>
            </w:r>
          </w:p>
        </w:tc>
        <w:tc>
          <w:tcPr>
            <w:tcW w:w="1360" w:type="dxa"/>
            <w:tcBorders>
              <w:top w:val="nil"/>
              <w:left w:val="nil"/>
              <w:bottom w:val="nil"/>
              <w:right w:val="single" w:sz="4" w:space="0" w:color="auto"/>
            </w:tcBorders>
            <w:shd w:val="clear" w:color="000000" w:fill="C4D79B"/>
            <w:noWrap/>
            <w:vAlign w:val="bottom"/>
            <w:hideMark/>
          </w:tcPr>
          <w:p w14:paraId="7F02492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98.8 (80)</w:t>
            </w:r>
          </w:p>
        </w:tc>
        <w:tc>
          <w:tcPr>
            <w:tcW w:w="1220" w:type="dxa"/>
            <w:tcBorders>
              <w:top w:val="nil"/>
              <w:left w:val="nil"/>
              <w:bottom w:val="nil"/>
              <w:right w:val="single" w:sz="4" w:space="0" w:color="auto"/>
            </w:tcBorders>
            <w:shd w:val="clear" w:color="000000" w:fill="C4D79B"/>
            <w:noWrap/>
            <w:vAlign w:val="bottom"/>
            <w:hideMark/>
          </w:tcPr>
          <w:p w14:paraId="15BCCF7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98.8 (79)</w:t>
            </w:r>
          </w:p>
        </w:tc>
        <w:tc>
          <w:tcPr>
            <w:tcW w:w="1240" w:type="dxa"/>
            <w:tcBorders>
              <w:top w:val="nil"/>
              <w:left w:val="nil"/>
              <w:bottom w:val="nil"/>
              <w:right w:val="single" w:sz="4" w:space="0" w:color="auto"/>
            </w:tcBorders>
            <w:shd w:val="clear" w:color="000000" w:fill="C4D79B"/>
            <w:noWrap/>
            <w:vAlign w:val="bottom"/>
            <w:hideMark/>
          </w:tcPr>
          <w:p w14:paraId="076F8C35"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(86)</w:t>
            </w:r>
          </w:p>
        </w:tc>
        <w:tc>
          <w:tcPr>
            <w:tcW w:w="1240" w:type="dxa"/>
            <w:tcBorders>
              <w:top w:val="nil"/>
              <w:left w:val="nil"/>
              <w:bottom w:val="nil"/>
              <w:right w:val="single" w:sz="4" w:space="0" w:color="auto"/>
            </w:tcBorders>
            <w:shd w:val="clear" w:color="000000" w:fill="C4D79B"/>
            <w:noWrap/>
            <w:vAlign w:val="bottom"/>
            <w:hideMark/>
          </w:tcPr>
          <w:p w14:paraId="5D62726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(83)</w:t>
            </w:r>
          </w:p>
        </w:tc>
        <w:tc>
          <w:tcPr>
            <w:tcW w:w="1160" w:type="dxa"/>
            <w:tcBorders>
              <w:top w:val="nil"/>
              <w:left w:val="nil"/>
              <w:bottom w:val="nil"/>
              <w:right w:val="single" w:sz="4" w:space="0" w:color="auto"/>
            </w:tcBorders>
            <w:shd w:val="clear" w:color="000000" w:fill="C4D79B"/>
            <w:noWrap/>
            <w:vAlign w:val="bottom"/>
            <w:hideMark/>
          </w:tcPr>
          <w:p w14:paraId="24CC504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(78)</w:t>
            </w:r>
          </w:p>
        </w:tc>
      </w:tr>
      <w:tr w:rsidR="00B42961" w:rsidRPr="00B42961" w14:paraId="06F43071" w14:textId="77777777" w:rsidTr="00B42961">
        <w:trPr>
          <w:trHeight w:val="300"/>
        </w:trPr>
        <w:tc>
          <w:tcPr>
            <w:tcW w:w="1680" w:type="dxa"/>
            <w:tcBorders>
              <w:top w:val="nil"/>
              <w:left w:val="nil"/>
              <w:bottom w:val="nil"/>
              <w:right w:val="nil"/>
            </w:tcBorders>
            <w:shd w:val="clear" w:color="auto" w:fill="auto"/>
            <w:noWrap/>
            <w:vAlign w:val="bottom"/>
            <w:hideMark/>
          </w:tcPr>
          <w:p w14:paraId="05DD0087"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Mvomero</w:t>
            </w:r>
          </w:p>
        </w:tc>
        <w:tc>
          <w:tcPr>
            <w:tcW w:w="1140" w:type="dxa"/>
            <w:tcBorders>
              <w:top w:val="nil"/>
              <w:left w:val="single" w:sz="4" w:space="0" w:color="auto"/>
              <w:bottom w:val="nil"/>
              <w:right w:val="single" w:sz="4" w:space="0" w:color="auto"/>
            </w:tcBorders>
            <w:shd w:val="clear" w:color="000000" w:fill="C4D79B"/>
            <w:noWrap/>
            <w:vAlign w:val="bottom"/>
            <w:hideMark/>
          </w:tcPr>
          <w:p w14:paraId="0A69F4E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(83)</w:t>
            </w:r>
          </w:p>
        </w:tc>
        <w:tc>
          <w:tcPr>
            <w:tcW w:w="1360" w:type="dxa"/>
            <w:tcBorders>
              <w:top w:val="nil"/>
              <w:left w:val="nil"/>
              <w:bottom w:val="nil"/>
              <w:right w:val="single" w:sz="4" w:space="0" w:color="auto"/>
            </w:tcBorders>
            <w:shd w:val="clear" w:color="000000" w:fill="C4D79B"/>
            <w:noWrap/>
            <w:vAlign w:val="bottom"/>
            <w:hideMark/>
          </w:tcPr>
          <w:p w14:paraId="1DE48AF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(81)</w:t>
            </w:r>
          </w:p>
        </w:tc>
        <w:tc>
          <w:tcPr>
            <w:tcW w:w="1220" w:type="dxa"/>
            <w:tcBorders>
              <w:top w:val="nil"/>
              <w:left w:val="nil"/>
              <w:bottom w:val="nil"/>
              <w:right w:val="single" w:sz="4" w:space="0" w:color="auto"/>
            </w:tcBorders>
            <w:shd w:val="clear" w:color="000000" w:fill="C4D79B"/>
            <w:noWrap/>
            <w:vAlign w:val="bottom"/>
            <w:hideMark/>
          </w:tcPr>
          <w:p w14:paraId="63B52D01"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98.8 (80)</w:t>
            </w:r>
          </w:p>
        </w:tc>
        <w:tc>
          <w:tcPr>
            <w:tcW w:w="1240" w:type="dxa"/>
            <w:tcBorders>
              <w:top w:val="nil"/>
              <w:left w:val="nil"/>
              <w:bottom w:val="nil"/>
              <w:right w:val="single" w:sz="4" w:space="0" w:color="auto"/>
            </w:tcBorders>
            <w:shd w:val="clear" w:color="000000" w:fill="C4D79B"/>
            <w:noWrap/>
            <w:vAlign w:val="bottom"/>
            <w:hideMark/>
          </w:tcPr>
          <w:p w14:paraId="388C6D6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100(82)</w:t>
            </w:r>
          </w:p>
        </w:tc>
        <w:tc>
          <w:tcPr>
            <w:tcW w:w="1240" w:type="dxa"/>
            <w:tcBorders>
              <w:top w:val="nil"/>
              <w:left w:val="nil"/>
              <w:bottom w:val="nil"/>
              <w:right w:val="single" w:sz="4" w:space="0" w:color="auto"/>
            </w:tcBorders>
            <w:shd w:val="clear" w:color="000000" w:fill="C4D79B"/>
            <w:noWrap/>
            <w:vAlign w:val="bottom"/>
            <w:hideMark/>
          </w:tcPr>
          <w:p w14:paraId="7E4F0EA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(83)</w:t>
            </w:r>
          </w:p>
        </w:tc>
        <w:tc>
          <w:tcPr>
            <w:tcW w:w="1160" w:type="dxa"/>
            <w:tcBorders>
              <w:top w:val="nil"/>
              <w:left w:val="nil"/>
              <w:bottom w:val="nil"/>
              <w:right w:val="single" w:sz="4" w:space="0" w:color="auto"/>
            </w:tcBorders>
            <w:shd w:val="clear" w:color="000000" w:fill="C4D79B"/>
            <w:noWrap/>
            <w:vAlign w:val="bottom"/>
            <w:hideMark/>
          </w:tcPr>
          <w:p w14:paraId="39F1A92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(78)</w:t>
            </w:r>
          </w:p>
        </w:tc>
      </w:tr>
      <w:tr w:rsidR="00B42961" w:rsidRPr="00B42961" w14:paraId="19037D54" w14:textId="77777777" w:rsidTr="00B42961">
        <w:trPr>
          <w:trHeight w:val="300"/>
        </w:trPr>
        <w:tc>
          <w:tcPr>
            <w:tcW w:w="1680" w:type="dxa"/>
            <w:tcBorders>
              <w:top w:val="nil"/>
              <w:left w:val="nil"/>
              <w:bottom w:val="nil"/>
              <w:right w:val="nil"/>
            </w:tcBorders>
            <w:shd w:val="clear" w:color="auto" w:fill="auto"/>
            <w:noWrap/>
            <w:vAlign w:val="bottom"/>
            <w:hideMark/>
          </w:tcPr>
          <w:p w14:paraId="60F313A6"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Muheza</w:t>
            </w:r>
          </w:p>
        </w:tc>
        <w:tc>
          <w:tcPr>
            <w:tcW w:w="1140" w:type="dxa"/>
            <w:tcBorders>
              <w:top w:val="nil"/>
              <w:left w:val="single" w:sz="4" w:space="0" w:color="auto"/>
              <w:bottom w:val="nil"/>
              <w:right w:val="single" w:sz="4" w:space="0" w:color="auto"/>
            </w:tcBorders>
            <w:shd w:val="clear" w:color="000000" w:fill="C4D79B"/>
            <w:noWrap/>
            <w:vAlign w:val="bottom"/>
            <w:hideMark/>
          </w:tcPr>
          <w:p w14:paraId="6845B4C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360" w:type="dxa"/>
            <w:tcBorders>
              <w:top w:val="nil"/>
              <w:left w:val="nil"/>
              <w:bottom w:val="nil"/>
              <w:right w:val="single" w:sz="4" w:space="0" w:color="auto"/>
            </w:tcBorders>
            <w:shd w:val="clear" w:color="000000" w:fill="C4D79B"/>
            <w:noWrap/>
            <w:vAlign w:val="bottom"/>
            <w:hideMark/>
          </w:tcPr>
          <w:p w14:paraId="5534F83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20" w:type="dxa"/>
            <w:tcBorders>
              <w:top w:val="nil"/>
              <w:left w:val="nil"/>
              <w:bottom w:val="nil"/>
              <w:right w:val="single" w:sz="4" w:space="0" w:color="auto"/>
            </w:tcBorders>
            <w:shd w:val="clear" w:color="000000" w:fill="C4D79B"/>
            <w:noWrap/>
            <w:vAlign w:val="bottom"/>
            <w:hideMark/>
          </w:tcPr>
          <w:p w14:paraId="6C23C347"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40" w:type="dxa"/>
            <w:tcBorders>
              <w:top w:val="nil"/>
              <w:left w:val="nil"/>
              <w:bottom w:val="nil"/>
              <w:right w:val="single" w:sz="4" w:space="0" w:color="auto"/>
            </w:tcBorders>
            <w:shd w:val="clear" w:color="000000" w:fill="DA9694"/>
            <w:noWrap/>
            <w:vAlign w:val="bottom"/>
            <w:hideMark/>
          </w:tcPr>
          <w:p w14:paraId="33075E7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75.3 (95)</w:t>
            </w:r>
          </w:p>
        </w:tc>
        <w:tc>
          <w:tcPr>
            <w:tcW w:w="1240" w:type="dxa"/>
            <w:tcBorders>
              <w:top w:val="nil"/>
              <w:left w:val="nil"/>
              <w:bottom w:val="nil"/>
              <w:right w:val="single" w:sz="4" w:space="0" w:color="auto"/>
            </w:tcBorders>
            <w:shd w:val="clear" w:color="000000" w:fill="FFFF99"/>
            <w:noWrap/>
            <w:vAlign w:val="bottom"/>
            <w:hideMark/>
          </w:tcPr>
          <w:p w14:paraId="3CBF2B95"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81.8 (95)</w:t>
            </w:r>
          </w:p>
        </w:tc>
        <w:tc>
          <w:tcPr>
            <w:tcW w:w="1160" w:type="dxa"/>
            <w:tcBorders>
              <w:top w:val="nil"/>
              <w:left w:val="nil"/>
              <w:bottom w:val="nil"/>
              <w:right w:val="single" w:sz="4" w:space="0" w:color="auto"/>
            </w:tcBorders>
            <w:shd w:val="clear" w:color="000000" w:fill="DA9694"/>
            <w:noWrap/>
            <w:vAlign w:val="bottom"/>
            <w:hideMark/>
          </w:tcPr>
          <w:p w14:paraId="0CF7C9C0"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74.5 (95)</w:t>
            </w:r>
          </w:p>
        </w:tc>
      </w:tr>
      <w:tr w:rsidR="00B42961" w:rsidRPr="00B42961" w14:paraId="5F8D5153" w14:textId="77777777" w:rsidTr="00B42961">
        <w:trPr>
          <w:trHeight w:val="300"/>
        </w:trPr>
        <w:tc>
          <w:tcPr>
            <w:tcW w:w="1680" w:type="dxa"/>
            <w:tcBorders>
              <w:top w:val="nil"/>
              <w:left w:val="nil"/>
              <w:bottom w:val="nil"/>
              <w:right w:val="nil"/>
            </w:tcBorders>
            <w:shd w:val="clear" w:color="auto" w:fill="auto"/>
            <w:noWrap/>
            <w:vAlign w:val="bottom"/>
            <w:hideMark/>
          </w:tcPr>
          <w:p w14:paraId="35EBCA4C"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Lushoto</w:t>
            </w:r>
          </w:p>
        </w:tc>
        <w:tc>
          <w:tcPr>
            <w:tcW w:w="1140" w:type="dxa"/>
            <w:tcBorders>
              <w:top w:val="nil"/>
              <w:left w:val="single" w:sz="4" w:space="0" w:color="auto"/>
              <w:bottom w:val="nil"/>
              <w:right w:val="single" w:sz="4" w:space="0" w:color="auto"/>
            </w:tcBorders>
            <w:shd w:val="clear" w:color="000000" w:fill="C4D79B"/>
            <w:noWrap/>
            <w:vAlign w:val="bottom"/>
            <w:hideMark/>
          </w:tcPr>
          <w:p w14:paraId="31BC83BA"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360" w:type="dxa"/>
            <w:tcBorders>
              <w:top w:val="nil"/>
              <w:left w:val="nil"/>
              <w:bottom w:val="nil"/>
              <w:right w:val="single" w:sz="4" w:space="0" w:color="auto"/>
            </w:tcBorders>
            <w:shd w:val="clear" w:color="000000" w:fill="C4D79B"/>
            <w:noWrap/>
            <w:vAlign w:val="bottom"/>
            <w:hideMark/>
          </w:tcPr>
          <w:p w14:paraId="2816404D"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20" w:type="dxa"/>
            <w:tcBorders>
              <w:top w:val="nil"/>
              <w:left w:val="nil"/>
              <w:bottom w:val="nil"/>
              <w:right w:val="single" w:sz="4" w:space="0" w:color="auto"/>
            </w:tcBorders>
            <w:shd w:val="clear" w:color="000000" w:fill="C4D79B"/>
            <w:noWrap/>
            <w:vAlign w:val="bottom"/>
            <w:hideMark/>
          </w:tcPr>
          <w:p w14:paraId="78AD999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40" w:type="dxa"/>
            <w:tcBorders>
              <w:top w:val="nil"/>
              <w:left w:val="nil"/>
              <w:bottom w:val="nil"/>
              <w:right w:val="single" w:sz="4" w:space="0" w:color="auto"/>
            </w:tcBorders>
            <w:shd w:val="clear" w:color="000000" w:fill="C4D79B"/>
            <w:noWrap/>
            <w:vAlign w:val="bottom"/>
            <w:hideMark/>
          </w:tcPr>
          <w:p w14:paraId="36EB45D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40" w:type="dxa"/>
            <w:tcBorders>
              <w:top w:val="nil"/>
              <w:left w:val="nil"/>
              <w:bottom w:val="nil"/>
              <w:right w:val="single" w:sz="4" w:space="0" w:color="auto"/>
            </w:tcBorders>
            <w:shd w:val="clear" w:color="000000" w:fill="C4D79B"/>
            <w:noWrap/>
            <w:vAlign w:val="bottom"/>
            <w:hideMark/>
          </w:tcPr>
          <w:p w14:paraId="7AE27A0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w:t>
            </w:r>
          </w:p>
        </w:tc>
        <w:tc>
          <w:tcPr>
            <w:tcW w:w="1160" w:type="dxa"/>
            <w:tcBorders>
              <w:top w:val="nil"/>
              <w:left w:val="nil"/>
              <w:bottom w:val="nil"/>
              <w:right w:val="single" w:sz="4" w:space="0" w:color="auto"/>
            </w:tcBorders>
            <w:shd w:val="clear" w:color="000000" w:fill="C4D79B"/>
            <w:noWrap/>
            <w:vAlign w:val="bottom"/>
            <w:hideMark/>
          </w:tcPr>
          <w:p w14:paraId="5D71531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r>
      <w:tr w:rsidR="00B42961" w:rsidRPr="00B42961" w14:paraId="6A12D880" w14:textId="77777777" w:rsidTr="00B42961">
        <w:trPr>
          <w:trHeight w:val="300"/>
        </w:trPr>
        <w:tc>
          <w:tcPr>
            <w:tcW w:w="1680" w:type="dxa"/>
            <w:tcBorders>
              <w:top w:val="nil"/>
              <w:left w:val="nil"/>
              <w:bottom w:val="nil"/>
              <w:right w:val="nil"/>
            </w:tcBorders>
            <w:shd w:val="clear" w:color="auto" w:fill="auto"/>
            <w:noWrap/>
            <w:vAlign w:val="bottom"/>
            <w:hideMark/>
          </w:tcPr>
          <w:p w14:paraId="4B75D14A"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Handeni</w:t>
            </w:r>
          </w:p>
        </w:tc>
        <w:tc>
          <w:tcPr>
            <w:tcW w:w="1140" w:type="dxa"/>
            <w:tcBorders>
              <w:top w:val="nil"/>
              <w:left w:val="single" w:sz="4" w:space="0" w:color="auto"/>
              <w:bottom w:val="nil"/>
              <w:right w:val="single" w:sz="4" w:space="0" w:color="auto"/>
            </w:tcBorders>
            <w:shd w:val="clear" w:color="000000" w:fill="C4D79B"/>
            <w:noWrap/>
            <w:vAlign w:val="bottom"/>
            <w:hideMark/>
          </w:tcPr>
          <w:p w14:paraId="01EAF28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360" w:type="dxa"/>
            <w:tcBorders>
              <w:top w:val="nil"/>
              <w:left w:val="nil"/>
              <w:bottom w:val="nil"/>
              <w:right w:val="single" w:sz="4" w:space="0" w:color="auto"/>
            </w:tcBorders>
            <w:shd w:val="clear" w:color="000000" w:fill="C4D79B"/>
            <w:noWrap/>
            <w:vAlign w:val="bottom"/>
            <w:hideMark/>
          </w:tcPr>
          <w:p w14:paraId="2D67EFE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20" w:type="dxa"/>
            <w:tcBorders>
              <w:top w:val="nil"/>
              <w:left w:val="nil"/>
              <w:bottom w:val="nil"/>
              <w:right w:val="single" w:sz="4" w:space="0" w:color="auto"/>
            </w:tcBorders>
            <w:shd w:val="clear" w:color="000000" w:fill="C4D79B"/>
            <w:noWrap/>
            <w:vAlign w:val="bottom"/>
            <w:hideMark/>
          </w:tcPr>
          <w:p w14:paraId="076C35BD"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40" w:type="dxa"/>
            <w:tcBorders>
              <w:top w:val="nil"/>
              <w:left w:val="nil"/>
              <w:bottom w:val="nil"/>
              <w:right w:val="single" w:sz="4" w:space="0" w:color="auto"/>
            </w:tcBorders>
            <w:shd w:val="clear" w:color="000000" w:fill="FFFF99"/>
            <w:noWrap/>
            <w:vAlign w:val="bottom"/>
            <w:hideMark/>
          </w:tcPr>
          <w:p w14:paraId="5D56479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95 (100)</w:t>
            </w:r>
          </w:p>
        </w:tc>
        <w:tc>
          <w:tcPr>
            <w:tcW w:w="1240" w:type="dxa"/>
            <w:tcBorders>
              <w:top w:val="nil"/>
              <w:left w:val="nil"/>
              <w:bottom w:val="nil"/>
              <w:right w:val="single" w:sz="4" w:space="0" w:color="auto"/>
            </w:tcBorders>
            <w:shd w:val="clear" w:color="000000" w:fill="FFFF99"/>
            <w:noWrap/>
            <w:vAlign w:val="bottom"/>
            <w:hideMark/>
          </w:tcPr>
          <w:p w14:paraId="52051A9C"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97.9 (92)</w:t>
            </w:r>
          </w:p>
        </w:tc>
        <w:tc>
          <w:tcPr>
            <w:tcW w:w="1160" w:type="dxa"/>
            <w:tcBorders>
              <w:top w:val="nil"/>
              <w:left w:val="nil"/>
              <w:bottom w:val="nil"/>
              <w:right w:val="single" w:sz="4" w:space="0" w:color="auto"/>
            </w:tcBorders>
            <w:shd w:val="clear" w:color="000000" w:fill="FFFF99"/>
            <w:noWrap/>
            <w:vAlign w:val="bottom"/>
            <w:hideMark/>
          </w:tcPr>
          <w:p w14:paraId="28DAB9B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92.9 (99)</w:t>
            </w:r>
          </w:p>
        </w:tc>
      </w:tr>
      <w:tr w:rsidR="00B42961" w:rsidRPr="00B42961" w14:paraId="154FEC51" w14:textId="77777777" w:rsidTr="00B42961">
        <w:trPr>
          <w:trHeight w:val="300"/>
        </w:trPr>
        <w:tc>
          <w:tcPr>
            <w:tcW w:w="1680" w:type="dxa"/>
            <w:tcBorders>
              <w:top w:val="nil"/>
              <w:left w:val="nil"/>
              <w:bottom w:val="nil"/>
              <w:right w:val="nil"/>
            </w:tcBorders>
            <w:shd w:val="clear" w:color="auto" w:fill="auto"/>
            <w:noWrap/>
            <w:vAlign w:val="bottom"/>
            <w:hideMark/>
          </w:tcPr>
          <w:p w14:paraId="7008837C"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Arumeru</w:t>
            </w:r>
          </w:p>
        </w:tc>
        <w:tc>
          <w:tcPr>
            <w:tcW w:w="1140" w:type="dxa"/>
            <w:tcBorders>
              <w:top w:val="nil"/>
              <w:left w:val="single" w:sz="4" w:space="0" w:color="auto"/>
              <w:bottom w:val="nil"/>
              <w:right w:val="single" w:sz="4" w:space="0" w:color="auto"/>
            </w:tcBorders>
            <w:shd w:val="clear" w:color="000000" w:fill="C4D79B"/>
            <w:noWrap/>
            <w:vAlign w:val="bottom"/>
            <w:hideMark/>
          </w:tcPr>
          <w:p w14:paraId="11A915D9"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(125)</w:t>
            </w:r>
          </w:p>
        </w:tc>
        <w:tc>
          <w:tcPr>
            <w:tcW w:w="1360" w:type="dxa"/>
            <w:tcBorders>
              <w:top w:val="nil"/>
              <w:left w:val="nil"/>
              <w:bottom w:val="nil"/>
              <w:right w:val="single" w:sz="4" w:space="0" w:color="auto"/>
            </w:tcBorders>
            <w:shd w:val="clear" w:color="000000" w:fill="C4D79B"/>
            <w:noWrap/>
            <w:vAlign w:val="bottom"/>
            <w:hideMark/>
          </w:tcPr>
          <w:p w14:paraId="1EB7EB98"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(125)</w:t>
            </w:r>
          </w:p>
        </w:tc>
        <w:tc>
          <w:tcPr>
            <w:tcW w:w="1220" w:type="dxa"/>
            <w:tcBorders>
              <w:top w:val="nil"/>
              <w:left w:val="nil"/>
              <w:bottom w:val="nil"/>
              <w:right w:val="single" w:sz="4" w:space="0" w:color="auto"/>
            </w:tcBorders>
            <w:shd w:val="clear" w:color="000000" w:fill="C4D79B"/>
            <w:noWrap/>
            <w:vAlign w:val="bottom"/>
            <w:hideMark/>
          </w:tcPr>
          <w:p w14:paraId="10D5DDD2"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(125)</w:t>
            </w:r>
          </w:p>
        </w:tc>
        <w:tc>
          <w:tcPr>
            <w:tcW w:w="1240" w:type="dxa"/>
            <w:tcBorders>
              <w:top w:val="nil"/>
              <w:left w:val="nil"/>
              <w:bottom w:val="nil"/>
              <w:right w:val="single" w:sz="4" w:space="0" w:color="auto"/>
            </w:tcBorders>
            <w:shd w:val="clear" w:color="000000" w:fill="DA9694"/>
            <w:noWrap/>
            <w:vAlign w:val="bottom"/>
            <w:hideMark/>
          </w:tcPr>
          <w:p w14:paraId="77AB6C38"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73.6 (125)</w:t>
            </w:r>
          </w:p>
        </w:tc>
        <w:tc>
          <w:tcPr>
            <w:tcW w:w="1240" w:type="dxa"/>
            <w:tcBorders>
              <w:top w:val="nil"/>
              <w:left w:val="nil"/>
              <w:bottom w:val="nil"/>
              <w:right w:val="single" w:sz="4" w:space="0" w:color="auto"/>
            </w:tcBorders>
            <w:shd w:val="clear" w:color="000000" w:fill="DA9694"/>
            <w:noWrap/>
            <w:vAlign w:val="bottom"/>
            <w:hideMark/>
          </w:tcPr>
          <w:p w14:paraId="0663A39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70.4 (125)</w:t>
            </w:r>
          </w:p>
        </w:tc>
        <w:tc>
          <w:tcPr>
            <w:tcW w:w="1160" w:type="dxa"/>
            <w:tcBorders>
              <w:top w:val="nil"/>
              <w:left w:val="nil"/>
              <w:bottom w:val="nil"/>
              <w:right w:val="single" w:sz="4" w:space="0" w:color="auto"/>
            </w:tcBorders>
            <w:shd w:val="clear" w:color="000000" w:fill="FFFF99"/>
            <w:noWrap/>
            <w:vAlign w:val="bottom"/>
            <w:hideMark/>
          </w:tcPr>
          <w:p w14:paraId="3788C73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90.4 (125)</w:t>
            </w:r>
          </w:p>
        </w:tc>
      </w:tr>
      <w:tr w:rsidR="00B42961" w:rsidRPr="00B42961" w14:paraId="41DF20E1" w14:textId="77777777" w:rsidTr="00B42961">
        <w:trPr>
          <w:trHeight w:val="300"/>
        </w:trPr>
        <w:tc>
          <w:tcPr>
            <w:tcW w:w="1680" w:type="dxa"/>
            <w:tcBorders>
              <w:top w:val="nil"/>
              <w:left w:val="nil"/>
              <w:bottom w:val="nil"/>
              <w:right w:val="nil"/>
            </w:tcBorders>
            <w:shd w:val="clear" w:color="auto" w:fill="auto"/>
            <w:noWrap/>
            <w:vAlign w:val="bottom"/>
            <w:hideMark/>
          </w:tcPr>
          <w:p w14:paraId="362996A6"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Dodoma*</w:t>
            </w:r>
          </w:p>
        </w:tc>
        <w:tc>
          <w:tcPr>
            <w:tcW w:w="1140" w:type="dxa"/>
            <w:tcBorders>
              <w:top w:val="nil"/>
              <w:left w:val="single" w:sz="4" w:space="0" w:color="auto"/>
              <w:bottom w:val="nil"/>
              <w:right w:val="single" w:sz="4" w:space="0" w:color="auto"/>
            </w:tcBorders>
            <w:shd w:val="clear" w:color="000000" w:fill="C4D79B"/>
            <w:noWrap/>
            <w:vAlign w:val="bottom"/>
            <w:hideMark/>
          </w:tcPr>
          <w:p w14:paraId="7485331F"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360" w:type="dxa"/>
            <w:tcBorders>
              <w:top w:val="nil"/>
              <w:left w:val="nil"/>
              <w:bottom w:val="nil"/>
              <w:right w:val="single" w:sz="4" w:space="0" w:color="auto"/>
            </w:tcBorders>
            <w:shd w:val="clear" w:color="000000" w:fill="C4D79B"/>
            <w:noWrap/>
            <w:vAlign w:val="bottom"/>
            <w:hideMark/>
          </w:tcPr>
          <w:p w14:paraId="35071DC7"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20" w:type="dxa"/>
            <w:tcBorders>
              <w:top w:val="nil"/>
              <w:left w:val="nil"/>
              <w:bottom w:val="nil"/>
              <w:right w:val="single" w:sz="4" w:space="0" w:color="auto"/>
            </w:tcBorders>
            <w:shd w:val="clear" w:color="000000" w:fill="C4D79B"/>
            <w:noWrap/>
            <w:vAlign w:val="bottom"/>
            <w:hideMark/>
          </w:tcPr>
          <w:p w14:paraId="6D0E3C5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40" w:type="dxa"/>
            <w:tcBorders>
              <w:top w:val="nil"/>
              <w:left w:val="nil"/>
              <w:bottom w:val="nil"/>
              <w:right w:val="single" w:sz="4" w:space="0" w:color="auto"/>
            </w:tcBorders>
            <w:shd w:val="clear" w:color="000000" w:fill="C4D79B"/>
            <w:noWrap/>
            <w:vAlign w:val="bottom"/>
            <w:hideMark/>
          </w:tcPr>
          <w:p w14:paraId="562D1E9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40" w:type="dxa"/>
            <w:tcBorders>
              <w:top w:val="nil"/>
              <w:left w:val="nil"/>
              <w:bottom w:val="nil"/>
              <w:right w:val="single" w:sz="4" w:space="0" w:color="auto"/>
            </w:tcBorders>
            <w:shd w:val="clear" w:color="000000" w:fill="C4D79B"/>
            <w:noWrap/>
            <w:vAlign w:val="bottom"/>
            <w:hideMark/>
          </w:tcPr>
          <w:p w14:paraId="1BFC141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160" w:type="dxa"/>
            <w:tcBorders>
              <w:top w:val="nil"/>
              <w:left w:val="nil"/>
              <w:bottom w:val="nil"/>
              <w:right w:val="single" w:sz="4" w:space="0" w:color="auto"/>
            </w:tcBorders>
            <w:shd w:val="clear" w:color="000000" w:fill="C4D79B"/>
            <w:noWrap/>
            <w:vAlign w:val="bottom"/>
            <w:hideMark/>
          </w:tcPr>
          <w:p w14:paraId="309AE8B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r>
      <w:tr w:rsidR="00B42961" w:rsidRPr="00B42961" w14:paraId="3165428C" w14:textId="77777777" w:rsidTr="00B42961">
        <w:trPr>
          <w:trHeight w:val="300"/>
        </w:trPr>
        <w:tc>
          <w:tcPr>
            <w:tcW w:w="1680" w:type="dxa"/>
            <w:tcBorders>
              <w:top w:val="nil"/>
              <w:left w:val="nil"/>
              <w:bottom w:val="nil"/>
              <w:right w:val="nil"/>
            </w:tcBorders>
            <w:shd w:val="clear" w:color="auto" w:fill="auto"/>
            <w:noWrap/>
            <w:vAlign w:val="bottom"/>
            <w:hideMark/>
          </w:tcPr>
          <w:p w14:paraId="27FD3480"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Tabora</w:t>
            </w:r>
          </w:p>
        </w:tc>
        <w:tc>
          <w:tcPr>
            <w:tcW w:w="1140" w:type="dxa"/>
            <w:tcBorders>
              <w:top w:val="nil"/>
              <w:left w:val="single" w:sz="4" w:space="0" w:color="auto"/>
              <w:bottom w:val="nil"/>
              <w:right w:val="single" w:sz="4" w:space="0" w:color="auto"/>
            </w:tcBorders>
            <w:shd w:val="clear" w:color="000000" w:fill="C4D79B"/>
            <w:noWrap/>
            <w:vAlign w:val="bottom"/>
            <w:hideMark/>
          </w:tcPr>
          <w:p w14:paraId="37D3E765"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360" w:type="dxa"/>
            <w:tcBorders>
              <w:top w:val="nil"/>
              <w:left w:val="nil"/>
              <w:bottom w:val="nil"/>
              <w:right w:val="single" w:sz="4" w:space="0" w:color="auto"/>
            </w:tcBorders>
            <w:shd w:val="clear" w:color="000000" w:fill="C4D79B"/>
            <w:noWrap/>
            <w:vAlign w:val="bottom"/>
            <w:hideMark/>
          </w:tcPr>
          <w:p w14:paraId="5760DFD0"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20" w:type="dxa"/>
            <w:tcBorders>
              <w:top w:val="nil"/>
              <w:left w:val="nil"/>
              <w:bottom w:val="nil"/>
              <w:right w:val="single" w:sz="4" w:space="0" w:color="auto"/>
            </w:tcBorders>
            <w:shd w:val="clear" w:color="000000" w:fill="C4D79B"/>
            <w:noWrap/>
            <w:vAlign w:val="bottom"/>
            <w:hideMark/>
          </w:tcPr>
          <w:p w14:paraId="3A770B6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40" w:type="dxa"/>
            <w:tcBorders>
              <w:top w:val="nil"/>
              <w:left w:val="nil"/>
              <w:bottom w:val="nil"/>
              <w:right w:val="single" w:sz="4" w:space="0" w:color="auto"/>
            </w:tcBorders>
            <w:shd w:val="clear" w:color="000000" w:fill="C4D79B"/>
            <w:noWrap/>
            <w:vAlign w:val="bottom"/>
            <w:hideMark/>
          </w:tcPr>
          <w:p w14:paraId="03FD23EC"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40" w:type="dxa"/>
            <w:tcBorders>
              <w:top w:val="nil"/>
              <w:left w:val="nil"/>
              <w:bottom w:val="nil"/>
              <w:right w:val="single" w:sz="4" w:space="0" w:color="auto"/>
            </w:tcBorders>
            <w:shd w:val="clear" w:color="000000" w:fill="C4D79B"/>
            <w:noWrap/>
            <w:vAlign w:val="bottom"/>
            <w:hideMark/>
          </w:tcPr>
          <w:p w14:paraId="2157BC60"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160" w:type="dxa"/>
            <w:tcBorders>
              <w:top w:val="nil"/>
              <w:left w:val="nil"/>
              <w:bottom w:val="nil"/>
              <w:right w:val="single" w:sz="4" w:space="0" w:color="auto"/>
            </w:tcBorders>
            <w:shd w:val="clear" w:color="000000" w:fill="C4D79B"/>
            <w:noWrap/>
            <w:vAlign w:val="bottom"/>
            <w:hideMark/>
          </w:tcPr>
          <w:p w14:paraId="3DE265B9"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r>
      <w:tr w:rsidR="00B42961" w:rsidRPr="00B42961" w14:paraId="250EBC04" w14:textId="77777777" w:rsidTr="00B42961">
        <w:trPr>
          <w:trHeight w:val="300"/>
        </w:trPr>
        <w:tc>
          <w:tcPr>
            <w:tcW w:w="1680" w:type="dxa"/>
            <w:tcBorders>
              <w:top w:val="nil"/>
              <w:left w:val="nil"/>
              <w:bottom w:val="nil"/>
              <w:right w:val="nil"/>
            </w:tcBorders>
            <w:shd w:val="clear" w:color="auto" w:fill="auto"/>
            <w:noWrap/>
            <w:vAlign w:val="bottom"/>
            <w:hideMark/>
          </w:tcPr>
          <w:p w14:paraId="14B6D49F"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Dar es Salaam*</w:t>
            </w:r>
          </w:p>
        </w:tc>
        <w:tc>
          <w:tcPr>
            <w:tcW w:w="1140" w:type="dxa"/>
            <w:tcBorders>
              <w:top w:val="nil"/>
              <w:left w:val="single" w:sz="4" w:space="0" w:color="auto"/>
              <w:bottom w:val="nil"/>
              <w:right w:val="single" w:sz="4" w:space="0" w:color="auto"/>
            </w:tcBorders>
            <w:shd w:val="clear" w:color="000000" w:fill="C4D79B"/>
            <w:noWrap/>
            <w:vAlign w:val="bottom"/>
            <w:hideMark/>
          </w:tcPr>
          <w:p w14:paraId="4507907C"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(74)</w:t>
            </w:r>
          </w:p>
        </w:tc>
        <w:tc>
          <w:tcPr>
            <w:tcW w:w="1360" w:type="dxa"/>
            <w:tcBorders>
              <w:top w:val="nil"/>
              <w:left w:val="nil"/>
              <w:bottom w:val="nil"/>
              <w:right w:val="single" w:sz="4" w:space="0" w:color="auto"/>
            </w:tcBorders>
            <w:shd w:val="clear" w:color="000000" w:fill="C4D79B"/>
            <w:noWrap/>
            <w:vAlign w:val="bottom"/>
            <w:hideMark/>
          </w:tcPr>
          <w:p w14:paraId="4E3EABC7"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(60)</w:t>
            </w:r>
          </w:p>
        </w:tc>
        <w:tc>
          <w:tcPr>
            <w:tcW w:w="1220" w:type="dxa"/>
            <w:tcBorders>
              <w:top w:val="nil"/>
              <w:left w:val="nil"/>
              <w:bottom w:val="nil"/>
              <w:right w:val="single" w:sz="4" w:space="0" w:color="auto"/>
            </w:tcBorders>
            <w:shd w:val="clear" w:color="000000" w:fill="C4D79B"/>
            <w:noWrap/>
            <w:vAlign w:val="bottom"/>
            <w:hideMark/>
          </w:tcPr>
          <w:p w14:paraId="5550DD1D"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(68)</w:t>
            </w:r>
          </w:p>
        </w:tc>
        <w:tc>
          <w:tcPr>
            <w:tcW w:w="1240" w:type="dxa"/>
            <w:tcBorders>
              <w:top w:val="nil"/>
              <w:left w:val="nil"/>
              <w:bottom w:val="nil"/>
              <w:right w:val="single" w:sz="4" w:space="0" w:color="auto"/>
            </w:tcBorders>
            <w:shd w:val="clear" w:color="000000" w:fill="FFFF99"/>
            <w:noWrap/>
            <w:vAlign w:val="bottom"/>
            <w:hideMark/>
          </w:tcPr>
          <w:p w14:paraId="1A3F89FD"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90.3 (75)</w:t>
            </w:r>
          </w:p>
        </w:tc>
        <w:tc>
          <w:tcPr>
            <w:tcW w:w="1240" w:type="dxa"/>
            <w:tcBorders>
              <w:top w:val="nil"/>
              <w:left w:val="nil"/>
              <w:bottom w:val="nil"/>
              <w:right w:val="single" w:sz="4" w:space="0" w:color="auto"/>
            </w:tcBorders>
            <w:shd w:val="clear" w:color="000000" w:fill="FFFF99"/>
            <w:noWrap/>
            <w:vAlign w:val="bottom"/>
            <w:hideMark/>
          </w:tcPr>
          <w:p w14:paraId="129D6A55"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94.8 (79)</w:t>
            </w:r>
          </w:p>
        </w:tc>
        <w:tc>
          <w:tcPr>
            <w:tcW w:w="1160" w:type="dxa"/>
            <w:tcBorders>
              <w:top w:val="nil"/>
              <w:left w:val="nil"/>
              <w:bottom w:val="nil"/>
              <w:right w:val="single" w:sz="4" w:space="0" w:color="auto"/>
            </w:tcBorders>
            <w:shd w:val="clear" w:color="000000" w:fill="FFFF99"/>
            <w:noWrap/>
            <w:vAlign w:val="bottom"/>
            <w:hideMark/>
          </w:tcPr>
          <w:p w14:paraId="3C04F3E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96.8 (85)</w:t>
            </w:r>
          </w:p>
        </w:tc>
      </w:tr>
      <w:tr w:rsidR="00B42961" w:rsidRPr="00B42961" w14:paraId="4E9F7918" w14:textId="77777777" w:rsidTr="00B42961">
        <w:trPr>
          <w:trHeight w:val="300"/>
        </w:trPr>
        <w:tc>
          <w:tcPr>
            <w:tcW w:w="1680" w:type="dxa"/>
            <w:tcBorders>
              <w:top w:val="nil"/>
              <w:left w:val="nil"/>
              <w:bottom w:val="nil"/>
              <w:right w:val="nil"/>
            </w:tcBorders>
            <w:shd w:val="clear" w:color="000000" w:fill="DAEEF3"/>
            <w:noWrap/>
            <w:vAlign w:val="bottom"/>
            <w:hideMark/>
          </w:tcPr>
          <w:p w14:paraId="414FB507"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Magu*</w:t>
            </w:r>
          </w:p>
        </w:tc>
        <w:tc>
          <w:tcPr>
            <w:tcW w:w="1140" w:type="dxa"/>
            <w:tcBorders>
              <w:top w:val="nil"/>
              <w:left w:val="single" w:sz="4" w:space="0" w:color="auto"/>
              <w:bottom w:val="nil"/>
              <w:right w:val="single" w:sz="4" w:space="0" w:color="auto"/>
            </w:tcBorders>
            <w:shd w:val="clear" w:color="000000" w:fill="FFFF99"/>
            <w:noWrap/>
            <w:vAlign w:val="bottom"/>
            <w:hideMark/>
          </w:tcPr>
          <w:p w14:paraId="29E0A3A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80 (20)</w:t>
            </w:r>
          </w:p>
        </w:tc>
        <w:tc>
          <w:tcPr>
            <w:tcW w:w="1360" w:type="dxa"/>
            <w:tcBorders>
              <w:top w:val="nil"/>
              <w:left w:val="nil"/>
              <w:bottom w:val="nil"/>
              <w:right w:val="single" w:sz="4" w:space="0" w:color="auto"/>
            </w:tcBorders>
            <w:shd w:val="clear" w:color="000000" w:fill="C4D79B"/>
            <w:noWrap/>
            <w:vAlign w:val="bottom"/>
            <w:hideMark/>
          </w:tcPr>
          <w:p w14:paraId="29F272B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20" w:type="dxa"/>
            <w:tcBorders>
              <w:top w:val="nil"/>
              <w:left w:val="nil"/>
              <w:bottom w:val="nil"/>
              <w:right w:val="single" w:sz="4" w:space="0" w:color="auto"/>
            </w:tcBorders>
            <w:shd w:val="clear" w:color="000000" w:fill="C4D79B"/>
            <w:noWrap/>
            <w:vAlign w:val="bottom"/>
            <w:hideMark/>
          </w:tcPr>
          <w:p w14:paraId="5528A449"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(90)</w:t>
            </w:r>
          </w:p>
        </w:tc>
        <w:tc>
          <w:tcPr>
            <w:tcW w:w="1240" w:type="dxa"/>
            <w:tcBorders>
              <w:top w:val="nil"/>
              <w:left w:val="nil"/>
              <w:bottom w:val="nil"/>
              <w:right w:val="single" w:sz="4" w:space="0" w:color="auto"/>
            </w:tcBorders>
            <w:shd w:val="clear" w:color="000000" w:fill="C4D79B"/>
            <w:noWrap/>
            <w:vAlign w:val="bottom"/>
            <w:hideMark/>
          </w:tcPr>
          <w:p w14:paraId="13336661"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40" w:type="dxa"/>
            <w:tcBorders>
              <w:top w:val="nil"/>
              <w:left w:val="nil"/>
              <w:bottom w:val="nil"/>
              <w:right w:val="single" w:sz="4" w:space="0" w:color="auto"/>
            </w:tcBorders>
            <w:shd w:val="clear" w:color="000000" w:fill="C4D79B"/>
            <w:noWrap/>
            <w:vAlign w:val="bottom"/>
            <w:hideMark/>
          </w:tcPr>
          <w:p w14:paraId="35EB5342"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(25)</w:t>
            </w:r>
          </w:p>
        </w:tc>
        <w:tc>
          <w:tcPr>
            <w:tcW w:w="1160" w:type="dxa"/>
            <w:tcBorders>
              <w:top w:val="nil"/>
              <w:left w:val="nil"/>
              <w:bottom w:val="nil"/>
              <w:right w:val="single" w:sz="4" w:space="0" w:color="auto"/>
            </w:tcBorders>
            <w:shd w:val="clear" w:color="000000" w:fill="C4D79B"/>
            <w:noWrap/>
            <w:vAlign w:val="bottom"/>
            <w:hideMark/>
          </w:tcPr>
          <w:p w14:paraId="1FE5D169"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(20)</w:t>
            </w:r>
          </w:p>
        </w:tc>
      </w:tr>
      <w:tr w:rsidR="00B42961" w:rsidRPr="00B42961" w14:paraId="74992777" w14:textId="77777777" w:rsidTr="00B42961">
        <w:trPr>
          <w:trHeight w:val="300"/>
        </w:trPr>
        <w:tc>
          <w:tcPr>
            <w:tcW w:w="1680" w:type="dxa"/>
            <w:tcBorders>
              <w:top w:val="nil"/>
              <w:left w:val="nil"/>
              <w:bottom w:val="nil"/>
              <w:right w:val="nil"/>
            </w:tcBorders>
            <w:shd w:val="clear" w:color="000000" w:fill="DAEEF3"/>
            <w:noWrap/>
            <w:vAlign w:val="bottom"/>
            <w:hideMark/>
          </w:tcPr>
          <w:p w14:paraId="56F5604A"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Muleba</w:t>
            </w:r>
          </w:p>
        </w:tc>
        <w:tc>
          <w:tcPr>
            <w:tcW w:w="1140" w:type="dxa"/>
            <w:tcBorders>
              <w:top w:val="nil"/>
              <w:left w:val="single" w:sz="4" w:space="0" w:color="auto"/>
              <w:bottom w:val="nil"/>
              <w:right w:val="single" w:sz="4" w:space="0" w:color="auto"/>
            </w:tcBorders>
            <w:shd w:val="clear" w:color="000000" w:fill="C4D79B"/>
            <w:noWrap/>
            <w:vAlign w:val="bottom"/>
            <w:hideMark/>
          </w:tcPr>
          <w:p w14:paraId="1E7BD72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(60)</w:t>
            </w:r>
          </w:p>
        </w:tc>
        <w:tc>
          <w:tcPr>
            <w:tcW w:w="1360" w:type="dxa"/>
            <w:tcBorders>
              <w:top w:val="nil"/>
              <w:left w:val="nil"/>
              <w:bottom w:val="nil"/>
              <w:right w:val="single" w:sz="4" w:space="0" w:color="auto"/>
            </w:tcBorders>
            <w:shd w:val="clear" w:color="000000" w:fill="C4D79B"/>
            <w:noWrap/>
            <w:vAlign w:val="bottom"/>
            <w:hideMark/>
          </w:tcPr>
          <w:p w14:paraId="0FFA4FC3"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(60)</w:t>
            </w:r>
          </w:p>
        </w:tc>
        <w:tc>
          <w:tcPr>
            <w:tcW w:w="1220" w:type="dxa"/>
            <w:tcBorders>
              <w:top w:val="nil"/>
              <w:left w:val="nil"/>
              <w:bottom w:val="nil"/>
              <w:right w:val="single" w:sz="4" w:space="0" w:color="auto"/>
            </w:tcBorders>
            <w:shd w:val="clear" w:color="000000" w:fill="C4D79B"/>
            <w:noWrap/>
            <w:vAlign w:val="bottom"/>
            <w:hideMark/>
          </w:tcPr>
          <w:p w14:paraId="10D295BA"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40" w:type="dxa"/>
            <w:tcBorders>
              <w:top w:val="nil"/>
              <w:left w:val="nil"/>
              <w:bottom w:val="nil"/>
              <w:right w:val="single" w:sz="4" w:space="0" w:color="auto"/>
            </w:tcBorders>
            <w:shd w:val="clear" w:color="000000" w:fill="C4D79B"/>
            <w:noWrap/>
            <w:vAlign w:val="bottom"/>
            <w:hideMark/>
          </w:tcPr>
          <w:p w14:paraId="79C6C8A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(80)</w:t>
            </w:r>
          </w:p>
        </w:tc>
        <w:tc>
          <w:tcPr>
            <w:tcW w:w="1240" w:type="dxa"/>
            <w:tcBorders>
              <w:top w:val="nil"/>
              <w:left w:val="nil"/>
              <w:bottom w:val="nil"/>
              <w:right w:val="single" w:sz="4" w:space="0" w:color="auto"/>
            </w:tcBorders>
            <w:shd w:val="clear" w:color="000000" w:fill="FFFF99"/>
            <w:noWrap/>
            <w:vAlign w:val="bottom"/>
            <w:hideMark/>
          </w:tcPr>
          <w:p w14:paraId="5A0C7E77"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85 (80)</w:t>
            </w:r>
          </w:p>
        </w:tc>
        <w:tc>
          <w:tcPr>
            <w:tcW w:w="1160" w:type="dxa"/>
            <w:tcBorders>
              <w:top w:val="nil"/>
              <w:left w:val="nil"/>
              <w:bottom w:val="nil"/>
              <w:right w:val="single" w:sz="4" w:space="0" w:color="auto"/>
            </w:tcBorders>
            <w:shd w:val="clear" w:color="000000" w:fill="FFFF99"/>
            <w:noWrap/>
            <w:vAlign w:val="bottom"/>
            <w:hideMark/>
          </w:tcPr>
          <w:p w14:paraId="2C5C864E"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85 (80)</w:t>
            </w:r>
          </w:p>
        </w:tc>
      </w:tr>
      <w:tr w:rsidR="00B42961" w:rsidRPr="00B42961" w14:paraId="469AA3F7" w14:textId="77777777" w:rsidTr="00B42961">
        <w:trPr>
          <w:trHeight w:val="300"/>
        </w:trPr>
        <w:tc>
          <w:tcPr>
            <w:tcW w:w="1680" w:type="dxa"/>
            <w:tcBorders>
              <w:top w:val="nil"/>
              <w:left w:val="nil"/>
              <w:bottom w:val="nil"/>
              <w:right w:val="nil"/>
            </w:tcBorders>
            <w:shd w:val="clear" w:color="auto" w:fill="auto"/>
            <w:noWrap/>
            <w:vAlign w:val="bottom"/>
            <w:hideMark/>
          </w:tcPr>
          <w:p w14:paraId="328BE4DC"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Babati</w:t>
            </w:r>
          </w:p>
        </w:tc>
        <w:tc>
          <w:tcPr>
            <w:tcW w:w="1140" w:type="dxa"/>
            <w:tcBorders>
              <w:top w:val="nil"/>
              <w:left w:val="single" w:sz="4" w:space="0" w:color="auto"/>
              <w:bottom w:val="nil"/>
              <w:right w:val="single" w:sz="4" w:space="0" w:color="auto"/>
            </w:tcBorders>
            <w:shd w:val="clear" w:color="000000" w:fill="C4D79B"/>
            <w:noWrap/>
            <w:vAlign w:val="bottom"/>
            <w:hideMark/>
          </w:tcPr>
          <w:p w14:paraId="3BD7A3AA"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360" w:type="dxa"/>
            <w:tcBorders>
              <w:top w:val="nil"/>
              <w:left w:val="nil"/>
              <w:bottom w:val="nil"/>
              <w:right w:val="single" w:sz="4" w:space="0" w:color="auto"/>
            </w:tcBorders>
            <w:shd w:val="clear" w:color="000000" w:fill="C4D79B"/>
            <w:noWrap/>
            <w:vAlign w:val="bottom"/>
            <w:hideMark/>
          </w:tcPr>
          <w:p w14:paraId="5AAE7F22"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(100)</w:t>
            </w:r>
          </w:p>
        </w:tc>
        <w:tc>
          <w:tcPr>
            <w:tcW w:w="1220" w:type="dxa"/>
            <w:tcBorders>
              <w:top w:val="nil"/>
              <w:left w:val="nil"/>
              <w:bottom w:val="nil"/>
              <w:right w:val="single" w:sz="4" w:space="0" w:color="auto"/>
            </w:tcBorders>
            <w:shd w:val="clear" w:color="000000" w:fill="C4D79B"/>
            <w:noWrap/>
            <w:vAlign w:val="bottom"/>
            <w:hideMark/>
          </w:tcPr>
          <w:p w14:paraId="7350150A"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(125)</w:t>
            </w:r>
          </w:p>
        </w:tc>
        <w:tc>
          <w:tcPr>
            <w:tcW w:w="1240" w:type="dxa"/>
            <w:tcBorders>
              <w:top w:val="nil"/>
              <w:left w:val="nil"/>
              <w:bottom w:val="nil"/>
              <w:right w:val="single" w:sz="4" w:space="0" w:color="auto"/>
            </w:tcBorders>
            <w:shd w:val="clear" w:color="000000" w:fill="C4D79B"/>
            <w:noWrap/>
            <w:vAlign w:val="bottom"/>
            <w:hideMark/>
          </w:tcPr>
          <w:p w14:paraId="62440AB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99 (123)</w:t>
            </w:r>
          </w:p>
        </w:tc>
        <w:tc>
          <w:tcPr>
            <w:tcW w:w="1240" w:type="dxa"/>
            <w:tcBorders>
              <w:top w:val="nil"/>
              <w:left w:val="nil"/>
              <w:bottom w:val="nil"/>
              <w:right w:val="single" w:sz="4" w:space="0" w:color="auto"/>
            </w:tcBorders>
            <w:shd w:val="clear" w:color="000000" w:fill="C4D79B"/>
            <w:noWrap/>
            <w:vAlign w:val="bottom"/>
            <w:hideMark/>
          </w:tcPr>
          <w:p w14:paraId="675C8990"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100 (125)</w:t>
            </w:r>
          </w:p>
        </w:tc>
        <w:tc>
          <w:tcPr>
            <w:tcW w:w="1160" w:type="dxa"/>
            <w:tcBorders>
              <w:top w:val="nil"/>
              <w:left w:val="nil"/>
              <w:bottom w:val="nil"/>
              <w:right w:val="single" w:sz="4" w:space="0" w:color="auto"/>
            </w:tcBorders>
            <w:shd w:val="clear" w:color="000000" w:fill="FFFF99"/>
            <w:noWrap/>
            <w:vAlign w:val="bottom"/>
            <w:hideMark/>
          </w:tcPr>
          <w:p w14:paraId="64164D2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96 (125)</w:t>
            </w:r>
          </w:p>
        </w:tc>
      </w:tr>
      <w:tr w:rsidR="00B42961" w:rsidRPr="00B42961" w14:paraId="15327FA2" w14:textId="77777777" w:rsidTr="00B42961">
        <w:trPr>
          <w:trHeight w:val="300"/>
        </w:trPr>
        <w:tc>
          <w:tcPr>
            <w:tcW w:w="1680" w:type="dxa"/>
            <w:tcBorders>
              <w:top w:val="nil"/>
              <w:left w:val="nil"/>
              <w:bottom w:val="nil"/>
              <w:right w:val="nil"/>
            </w:tcBorders>
            <w:shd w:val="clear" w:color="auto" w:fill="auto"/>
            <w:noWrap/>
            <w:vAlign w:val="bottom"/>
            <w:hideMark/>
          </w:tcPr>
          <w:p w14:paraId="3591098E" w14:textId="77777777" w:rsidR="00B42961" w:rsidRPr="00B42961" w:rsidRDefault="00B42961" w:rsidP="00B42961">
            <w:pPr>
              <w:spacing w:after="0" w:line="240" w:lineRule="auto"/>
              <w:rPr>
                <w:rFonts w:ascii="Calibri" w:eastAsia="Times New Roman" w:hAnsi="Calibri" w:cs="Calibri"/>
                <w:color w:val="000000"/>
              </w:rPr>
            </w:pPr>
            <w:r w:rsidRPr="00B42961">
              <w:rPr>
                <w:rFonts w:ascii="Calibri" w:eastAsia="Times New Roman" w:hAnsi="Calibri" w:cs="Calibri"/>
                <w:color w:val="000000"/>
              </w:rPr>
              <w:t>Moshi</w:t>
            </w:r>
          </w:p>
        </w:tc>
        <w:tc>
          <w:tcPr>
            <w:tcW w:w="1140" w:type="dxa"/>
            <w:tcBorders>
              <w:top w:val="nil"/>
              <w:left w:val="single" w:sz="4" w:space="0" w:color="auto"/>
              <w:bottom w:val="nil"/>
              <w:right w:val="single" w:sz="4" w:space="0" w:color="auto"/>
            </w:tcBorders>
            <w:shd w:val="clear" w:color="000000" w:fill="C4D79B"/>
            <w:noWrap/>
            <w:vAlign w:val="bottom"/>
            <w:hideMark/>
          </w:tcPr>
          <w:p w14:paraId="182869B9"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99.7 (648)</w:t>
            </w:r>
          </w:p>
        </w:tc>
        <w:tc>
          <w:tcPr>
            <w:tcW w:w="1360" w:type="dxa"/>
            <w:tcBorders>
              <w:top w:val="nil"/>
              <w:left w:val="nil"/>
              <w:bottom w:val="nil"/>
              <w:right w:val="single" w:sz="4" w:space="0" w:color="auto"/>
            </w:tcBorders>
            <w:shd w:val="clear" w:color="000000" w:fill="C4D79B"/>
            <w:noWrap/>
            <w:vAlign w:val="bottom"/>
            <w:hideMark/>
          </w:tcPr>
          <w:p w14:paraId="616CAF94"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99.9 (249)</w:t>
            </w:r>
          </w:p>
        </w:tc>
        <w:tc>
          <w:tcPr>
            <w:tcW w:w="1220" w:type="dxa"/>
            <w:tcBorders>
              <w:top w:val="nil"/>
              <w:left w:val="nil"/>
              <w:bottom w:val="nil"/>
              <w:right w:val="single" w:sz="4" w:space="0" w:color="auto"/>
            </w:tcBorders>
            <w:shd w:val="clear" w:color="000000" w:fill="C4D79B"/>
            <w:noWrap/>
            <w:vAlign w:val="bottom"/>
            <w:hideMark/>
          </w:tcPr>
          <w:p w14:paraId="2198A4A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99.8 (338)</w:t>
            </w:r>
          </w:p>
        </w:tc>
        <w:tc>
          <w:tcPr>
            <w:tcW w:w="1240" w:type="dxa"/>
            <w:tcBorders>
              <w:top w:val="nil"/>
              <w:left w:val="nil"/>
              <w:bottom w:val="nil"/>
              <w:right w:val="single" w:sz="4" w:space="0" w:color="auto"/>
            </w:tcBorders>
            <w:shd w:val="clear" w:color="000000" w:fill="DA9694"/>
            <w:noWrap/>
            <w:vAlign w:val="bottom"/>
            <w:hideMark/>
          </w:tcPr>
          <w:p w14:paraId="77F12CA6"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74 (542)</w:t>
            </w:r>
          </w:p>
        </w:tc>
        <w:tc>
          <w:tcPr>
            <w:tcW w:w="1240" w:type="dxa"/>
            <w:tcBorders>
              <w:top w:val="nil"/>
              <w:left w:val="nil"/>
              <w:bottom w:val="nil"/>
              <w:right w:val="single" w:sz="4" w:space="0" w:color="auto"/>
            </w:tcBorders>
            <w:shd w:val="clear" w:color="000000" w:fill="DA9694"/>
            <w:noWrap/>
            <w:vAlign w:val="bottom"/>
            <w:hideMark/>
          </w:tcPr>
          <w:p w14:paraId="7A4ACCEB"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54.98 (531)</w:t>
            </w:r>
          </w:p>
        </w:tc>
        <w:tc>
          <w:tcPr>
            <w:tcW w:w="1160" w:type="dxa"/>
            <w:tcBorders>
              <w:top w:val="nil"/>
              <w:left w:val="nil"/>
              <w:bottom w:val="nil"/>
              <w:right w:val="single" w:sz="4" w:space="0" w:color="auto"/>
            </w:tcBorders>
            <w:shd w:val="clear" w:color="000000" w:fill="DA9694"/>
            <w:noWrap/>
            <w:vAlign w:val="bottom"/>
            <w:hideMark/>
          </w:tcPr>
          <w:p w14:paraId="22A453E0" w14:textId="77777777" w:rsidR="00B42961" w:rsidRPr="00B42961" w:rsidRDefault="00B42961" w:rsidP="00B42961">
            <w:pPr>
              <w:spacing w:after="0" w:line="240" w:lineRule="auto"/>
              <w:jc w:val="center"/>
              <w:rPr>
                <w:rFonts w:ascii="Calibri" w:eastAsia="Times New Roman" w:hAnsi="Calibri" w:cs="Calibri"/>
                <w:color w:val="000000"/>
              </w:rPr>
            </w:pPr>
            <w:r w:rsidRPr="00B42961">
              <w:rPr>
                <w:rFonts w:ascii="Calibri" w:eastAsia="Times New Roman" w:hAnsi="Calibri" w:cs="Calibri"/>
                <w:color w:val="000000"/>
              </w:rPr>
              <w:t>71.8 (533)</w:t>
            </w:r>
          </w:p>
        </w:tc>
      </w:tr>
      <w:tr w:rsidR="00B42961" w:rsidRPr="00B42961" w14:paraId="6308D94F" w14:textId="77777777" w:rsidTr="00B42961">
        <w:trPr>
          <w:trHeight w:val="300"/>
        </w:trPr>
        <w:tc>
          <w:tcPr>
            <w:tcW w:w="4180" w:type="dxa"/>
            <w:gridSpan w:val="3"/>
            <w:tcBorders>
              <w:top w:val="nil"/>
              <w:left w:val="nil"/>
              <w:bottom w:val="nil"/>
              <w:right w:val="nil"/>
            </w:tcBorders>
            <w:shd w:val="clear" w:color="auto" w:fill="auto"/>
            <w:noWrap/>
            <w:vAlign w:val="bottom"/>
            <w:hideMark/>
          </w:tcPr>
          <w:p w14:paraId="4D5739BA" w14:textId="145F3758" w:rsidR="00B42961" w:rsidRPr="00B42961" w:rsidRDefault="00B42961" w:rsidP="00B42961">
            <w:pPr>
              <w:spacing w:after="0" w:line="240" w:lineRule="auto"/>
              <w:rPr>
                <w:rFonts w:ascii="Calibri" w:eastAsia="Times New Roman" w:hAnsi="Calibri" w:cs="Calibri"/>
                <w:color w:val="000000"/>
                <w:sz w:val="20"/>
                <w:szCs w:val="20"/>
              </w:rPr>
            </w:pPr>
            <w:r w:rsidRPr="00B42961">
              <w:rPr>
                <w:rFonts w:ascii="Calibri" w:eastAsia="Times New Roman" w:hAnsi="Calibri" w:cs="Calibri"/>
                <w:color w:val="000000"/>
                <w:sz w:val="20"/>
                <w:szCs w:val="20"/>
              </w:rPr>
              <w:t xml:space="preserve">*tests </w:t>
            </w:r>
            <w:r>
              <w:rPr>
                <w:rFonts w:ascii="Calibri" w:eastAsia="Times New Roman" w:hAnsi="Calibri" w:cs="Calibri"/>
                <w:color w:val="000000"/>
                <w:sz w:val="20"/>
                <w:szCs w:val="20"/>
              </w:rPr>
              <w:t xml:space="preserve">on adults reared from </w:t>
            </w:r>
            <w:r w:rsidRPr="00B42961">
              <w:rPr>
                <w:rFonts w:ascii="Calibri" w:eastAsia="Times New Roman" w:hAnsi="Calibri" w:cs="Calibri"/>
                <w:color w:val="000000"/>
                <w:sz w:val="20"/>
                <w:szCs w:val="20"/>
              </w:rPr>
              <w:t>field-collected larvae</w:t>
            </w:r>
          </w:p>
        </w:tc>
        <w:tc>
          <w:tcPr>
            <w:tcW w:w="1220" w:type="dxa"/>
            <w:tcBorders>
              <w:top w:val="nil"/>
              <w:left w:val="nil"/>
              <w:bottom w:val="nil"/>
              <w:right w:val="nil"/>
            </w:tcBorders>
            <w:shd w:val="clear" w:color="auto" w:fill="auto"/>
            <w:noWrap/>
            <w:vAlign w:val="bottom"/>
            <w:hideMark/>
          </w:tcPr>
          <w:p w14:paraId="264E602D" w14:textId="77777777" w:rsidR="00B42961" w:rsidRPr="00B42961" w:rsidRDefault="00B42961" w:rsidP="00B42961">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14:paraId="27CC5C64" w14:textId="77777777" w:rsidR="00B42961" w:rsidRPr="00B42961" w:rsidRDefault="00B42961" w:rsidP="00B42961">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14:paraId="66012B16" w14:textId="77777777" w:rsidR="00B42961" w:rsidRPr="00B42961" w:rsidRDefault="00B42961" w:rsidP="00B42961">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55DEE520" w14:textId="77777777" w:rsidR="00B42961" w:rsidRPr="00B42961" w:rsidRDefault="00B42961" w:rsidP="00B42961">
            <w:pPr>
              <w:spacing w:after="0" w:line="240" w:lineRule="auto"/>
              <w:rPr>
                <w:rFonts w:ascii="Calibri" w:eastAsia="Times New Roman" w:hAnsi="Calibri" w:cs="Calibri"/>
                <w:color w:val="000000"/>
              </w:rPr>
            </w:pPr>
          </w:p>
        </w:tc>
      </w:tr>
    </w:tbl>
    <w:p w14:paraId="19BD5125" w14:textId="2328574C" w:rsidR="00D3710A" w:rsidRDefault="00D3710A" w:rsidP="00D3710A">
      <w:pPr>
        <w:jc w:val="center"/>
        <w:rPr>
          <w:b/>
          <w:sz w:val="28"/>
          <w:szCs w:val="28"/>
          <w:u w:val="single"/>
        </w:rPr>
      </w:pPr>
    </w:p>
    <w:p w14:paraId="6A16D72C" w14:textId="77777777" w:rsidR="00AD6ECC" w:rsidRDefault="00AD6ECC" w:rsidP="00D3710A">
      <w:pPr>
        <w:jc w:val="center"/>
        <w:rPr>
          <w:b/>
          <w:sz w:val="28"/>
          <w:szCs w:val="28"/>
          <w:u w:val="single"/>
        </w:rPr>
      </w:pPr>
    </w:p>
    <w:p w14:paraId="09499B5D" w14:textId="77777777" w:rsidR="00AD6ECC" w:rsidRDefault="00AD6ECC" w:rsidP="00D3710A">
      <w:pPr>
        <w:jc w:val="center"/>
        <w:rPr>
          <w:b/>
          <w:sz w:val="28"/>
          <w:szCs w:val="28"/>
          <w:u w:val="single"/>
        </w:rPr>
      </w:pPr>
    </w:p>
    <w:tbl>
      <w:tblPr>
        <w:tblW w:w="9080" w:type="dxa"/>
        <w:tblInd w:w="93" w:type="dxa"/>
        <w:tblLook w:val="04A0" w:firstRow="1" w:lastRow="0" w:firstColumn="1" w:lastColumn="0" w:noHBand="0" w:noVBand="1"/>
      </w:tblPr>
      <w:tblGrid>
        <w:gridCol w:w="1340"/>
        <w:gridCol w:w="850"/>
        <w:gridCol w:w="850"/>
        <w:gridCol w:w="963"/>
        <w:gridCol w:w="1557"/>
        <w:gridCol w:w="880"/>
        <w:gridCol w:w="880"/>
        <w:gridCol w:w="880"/>
        <w:gridCol w:w="880"/>
      </w:tblGrid>
      <w:tr w:rsidR="00AD6ECC" w:rsidRPr="00955A1C" w14:paraId="1BB04963" w14:textId="77777777" w:rsidTr="009076B5">
        <w:trPr>
          <w:trHeight w:val="300"/>
        </w:trPr>
        <w:tc>
          <w:tcPr>
            <w:tcW w:w="1340" w:type="dxa"/>
            <w:tcBorders>
              <w:top w:val="nil"/>
              <w:left w:val="nil"/>
              <w:bottom w:val="nil"/>
              <w:right w:val="nil"/>
            </w:tcBorders>
            <w:shd w:val="clear" w:color="auto" w:fill="auto"/>
            <w:noWrap/>
            <w:vAlign w:val="bottom"/>
            <w:hideMark/>
          </w:tcPr>
          <w:p w14:paraId="766CA967" w14:textId="77777777" w:rsidR="00AD6ECC" w:rsidRPr="00955A1C" w:rsidRDefault="00AD6ECC" w:rsidP="009076B5">
            <w:pPr>
              <w:spacing w:after="0" w:line="240" w:lineRule="auto"/>
              <w:rPr>
                <w:rFonts w:ascii="Calibri" w:eastAsia="Times New Roman" w:hAnsi="Calibri" w:cs="Calibri"/>
                <w:color w:val="000000"/>
              </w:rPr>
            </w:pPr>
          </w:p>
        </w:tc>
        <w:tc>
          <w:tcPr>
            <w:tcW w:w="1700" w:type="dxa"/>
            <w:gridSpan w:val="2"/>
            <w:tcBorders>
              <w:top w:val="nil"/>
              <w:left w:val="single" w:sz="4" w:space="0" w:color="auto"/>
              <w:bottom w:val="nil"/>
              <w:right w:val="single" w:sz="4" w:space="0" w:color="000000"/>
            </w:tcBorders>
            <w:shd w:val="clear" w:color="auto" w:fill="auto"/>
            <w:noWrap/>
            <w:vAlign w:val="bottom"/>
            <w:hideMark/>
          </w:tcPr>
          <w:p w14:paraId="41ABC5EF"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Permethrin .75%</w:t>
            </w:r>
          </w:p>
        </w:tc>
        <w:tc>
          <w:tcPr>
            <w:tcW w:w="2520" w:type="dxa"/>
            <w:gridSpan w:val="2"/>
            <w:tcBorders>
              <w:top w:val="nil"/>
              <w:left w:val="nil"/>
              <w:bottom w:val="nil"/>
              <w:right w:val="single" w:sz="4" w:space="0" w:color="000000"/>
            </w:tcBorders>
            <w:shd w:val="clear" w:color="auto" w:fill="auto"/>
            <w:noWrap/>
            <w:vAlign w:val="bottom"/>
            <w:hideMark/>
          </w:tcPr>
          <w:p w14:paraId="75D542DA"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Lambdacyhalothrin .05%</w:t>
            </w:r>
          </w:p>
        </w:tc>
        <w:tc>
          <w:tcPr>
            <w:tcW w:w="1760" w:type="dxa"/>
            <w:gridSpan w:val="2"/>
            <w:tcBorders>
              <w:top w:val="nil"/>
              <w:left w:val="nil"/>
              <w:bottom w:val="nil"/>
              <w:right w:val="single" w:sz="4" w:space="0" w:color="000000"/>
            </w:tcBorders>
            <w:shd w:val="clear" w:color="auto" w:fill="auto"/>
            <w:noWrap/>
            <w:vAlign w:val="bottom"/>
            <w:hideMark/>
          </w:tcPr>
          <w:p w14:paraId="1172AE04"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Deltamethrin .05%</w:t>
            </w:r>
          </w:p>
        </w:tc>
        <w:tc>
          <w:tcPr>
            <w:tcW w:w="1760" w:type="dxa"/>
            <w:gridSpan w:val="2"/>
            <w:tcBorders>
              <w:top w:val="nil"/>
              <w:left w:val="nil"/>
              <w:bottom w:val="nil"/>
              <w:right w:val="single" w:sz="4" w:space="0" w:color="000000"/>
            </w:tcBorders>
            <w:shd w:val="clear" w:color="auto" w:fill="auto"/>
            <w:noWrap/>
            <w:vAlign w:val="bottom"/>
            <w:hideMark/>
          </w:tcPr>
          <w:p w14:paraId="778A9CDA"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Bendiocarb .1%</w:t>
            </w:r>
          </w:p>
        </w:tc>
      </w:tr>
      <w:tr w:rsidR="00AD6ECC" w:rsidRPr="00955A1C" w14:paraId="35415B6A" w14:textId="77777777" w:rsidTr="009076B5">
        <w:trPr>
          <w:trHeight w:val="300"/>
        </w:trPr>
        <w:tc>
          <w:tcPr>
            <w:tcW w:w="1340" w:type="dxa"/>
            <w:tcBorders>
              <w:top w:val="nil"/>
              <w:left w:val="nil"/>
              <w:bottom w:val="nil"/>
              <w:right w:val="nil"/>
            </w:tcBorders>
            <w:shd w:val="clear" w:color="auto" w:fill="auto"/>
            <w:noWrap/>
            <w:vAlign w:val="bottom"/>
            <w:hideMark/>
          </w:tcPr>
          <w:p w14:paraId="54FC2DE9"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Zanzibar</w:t>
            </w:r>
          </w:p>
        </w:tc>
        <w:tc>
          <w:tcPr>
            <w:tcW w:w="850" w:type="dxa"/>
            <w:tcBorders>
              <w:top w:val="nil"/>
              <w:left w:val="single" w:sz="4" w:space="0" w:color="auto"/>
              <w:bottom w:val="single" w:sz="4" w:space="0" w:color="auto"/>
              <w:right w:val="nil"/>
            </w:tcBorders>
            <w:shd w:val="clear" w:color="auto" w:fill="auto"/>
            <w:noWrap/>
            <w:vAlign w:val="bottom"/>
            <w:hideMark/>
          </w:tcPr>
          <w:p w14:paraId="697A2067"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2010</w:t>
            </w:r>
          </w:p>
        </w:tc>
        <w:tc>
          <w:tcPr>
            <w:tcW w:w="850" w:type="dxa"/>
            <w:tcBorders>
              <w:top w:val="nil"/>
              <w:left w:val="nil"/>
              <w:bottom w:val="single" w:sz="4" w:space="0" w:color="auto"/>
              <w:right w:val="single" w:sz="4" w:space="0" w:color="auto"/>
            </w:tcBorders>
            <w:shd w:val="clear" w:color="auto" w:fill="auto"/>
            <w:noWrap/>
            <w:vAlign w:val="bottom"/>
            <w:hideMark/>
          </w:tcPr>
          <w:p w14:paraId="0D3A0AAE"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2011</w:t>
            </w:r>
          </w:p>
        </w:tc>
        <w:tc>
          <w:tcPr>
            <w:tcW w:w="963" w:type="dxa"/>
            <w:tcBorders>
              <w:top w:val="nil"/>
              <w:left w:val="nil"/>
              <w:bottom w:val="single" w:sz="4" w:space="0" w:color="auto"/>
              <w:right w:val="nil"/>
            </w:tcBorders>
            <w:shd w:val="clear" w:color="auto" w:fill="auto"/>
            <w:noWrap/>
            <w:vAlign w:val="bottom"/>
            <w:hideMark/>
          </w:tcPr>
          <w:p w14:paraId="06B860F9"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2010</w:t>
            </w:r>
          </w:p>
        </w:tc>
        <w:tc>
          <w:tcPr>
            <w:tcW w:w="1557" w:type="dxa"/>
            <w:tcBorders>
              <w:top w:val="nil"/>
              <w:left w:val="nil"/>
              <w:bottom w:val="single" w:sz="4" w:space="0" w:color="auto"/>
              <w:right w:val="single" w:sz="4" w:space="0" w:color="auto"/>
            </w:tcBorders>
            <w:shd w:val="clear" w:color="auto" w:fill="auto"/>
            <w:noWrap/>
            <w:vAlign w:val="bottom"/>
            <w:hideMark/>
          </w:tcPr>
          <w:p w14:paraId="6A6CE6ED"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2011</w:t>
            </w:r>
          </w:p>
        </w:tc>
        <w:tc>
          <w:tcPr>
            <w:tcW w:w="880" w:type="dxa"/>
            <w:tcBorders>
              <w:top w:val="nil"/>
              <w:left w:val="nil"/>
              <w:bottom w:val="single" w:sz="4" w:space="0" w:color="auto"/>
              <w:right w:val="nil"/>
            </w:tcBorders>
            <w:shd w:val="clear" w:color="auto" w:fill="auto"/>
            <w:noWrap/>
            <w:vAlign w:val="bottom"/>
            <w:hideMark/>
          </w:tcPr>
          <w:p w14:paraId="6EE41452"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2010</w:t>
            </w:r>
          </w:p>
        </w:tc>
        <w:tc>
          <w:tcPr>
            <w:tcW w:w="880" w:type="dxa"/>
            <w:tcBorders>
              <w:top w:val="nil"/>
              <w:left w:val="nil"/>
              <w:bottom w:val="single" w:sz="4" w:space="0" w:color="auto"/>
              <w:right w:val="single" w:sz="4" w:space="0" w:color="auto"/>
            </w:tcBorders>
            <w:shd w:val="clear" w:color="auto" w:fill="auto"/>
            <w:noWrap/>
            <w:vAlign w:val="bottom"/>
            <w:hideMark/>
          </w:tcPr>
          <w:p w14:paraId="3EEC8227"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2011</w:t>
            </w:r>
          </w:p>
        </w:tc>
        <w:tc>
          <w:tcPr>
            <w:tcW w:w="880" w:type="dxa"/>
            <w:tcBorders>
              <w:top w:val="nil"/>
              <w:left w:val="nil"/>
              <w:bottom w:val="single" w:sz="4" w:space="0" w:color="auto"/>
              <w:right w:val="nil"/>
            </w:tcBorders>
            <w:shd w:val="clear" w:color="auto" w:fill="auto"/>
            <w:noWrap/>
            <w:vAlign w:val="bottom"/>
            <w:hideMark/>
          </w:tcPr>
          <w:p w14:paraId="1249EF75"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2010</w:t>
            </w:r>
          </w:p>
        </w:tc>
        <w:tc>
          <w:tcPr>
            <w:tcW w:w="880" w:type="dxa"/>
            <w:tcBorders>
              <w:top w:val="nil"/>
              <w:left w:val="nil"/>
              <w:bottom w:val="single" w:sz="4" w:space="0" w:color="auto"/>
              <w:right w:val="single" w:sz="4" w:space="0" w:color="auto"/>
            </w:tcBorders>
            <w:shd w:val="clear" w:color="auto" w:fill="auto"/>
            <w:noWrap/>
            <w:vAlign w:val="bottom"/>
            <w:hideMark/>
          </w:tcPr>
          <w:p w14:paraId="39741473"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2011</w:t>
            </w:r>
          </w:p>
        </w:tc>
      </w:tr>
      <w:tr w:rsidR="00AD6ECC" w:rsidRPr="00955A1C" w14:paraId="724B0EF5" w14:textId="77777777" w:rsidTr="009076B5">
        <w:trPr>
          <w:trHeight w:val="300"/>
        </w:trPr>
        <w:tc>
          <w:tcPr>
            <w:tcW w:w="1340" w:type="dxa"/>
            <w:tcBorders>
              <w:top w:val="nil"/>
              <w:left w:val="nil"/>
              <w:bottom w:val="nil"/>
              <w:right w:val="nil"/>
            </w:tcBorders>
            <w:shd w:val="clear" w:color="000000" w:fill="DAEEF3"/>
            <w:noWrap/>
            <w:vAlign w:val="bottom"/>
            <w:hideMark/>
          </w:tcPr>
          <w:p w14:paraId="275CD0F8" w14:textId="77777777" w:rsidR="00AD6ECC" w:rsidRPr="00955A1C" w:rsidRDefault="00AD6ECC" w:rsidP="009076B5">
            <w:pPr>
              <w:spacing w:after="0" w:line="240" w:lineRule="auto"/>
              <w:rPr>
                <w:rFonts w:ascii="Calibri" w:eastAsia="Times New Roman" w:hAnsi="Calibri" w:cs="Calibri"/>
                <w:color w:val="000000"/>
              </w:rPr>
            </w:pPr>
            <w:r w:rsidRPr="00955A1C">
              <w:rPr>
                <w:rFonts w:ascii="Calibri" w:eastAsia="Times New Roman" w:hAnsi="Calibri" w:cs="Calibri"/>
                <w:color w:val="000000"/>
              </w:rPr>
              <w:t>Unguja</w:t>
            </w:r>
          </w:p>
        </w:tc>
        <w:tc>
          <w:tcPr>
            <w:tcW w:w="850" w:type="dxa"/>
            <w:tcBorders>
              <w:top w:val="nil"/>
              <w:left w:val="single" w:sz="4" w:space="0" w:color="auto"/>
              <w:bottom w:val="nil"/>
              <w:right w:val="nil"/>
            </w:tcBorders>
            <w:shd w:val="clear" w:color="000000" w:fill="C4D79B"/>
            <w:noWrap/>
            <w:vAlign w:val="bottom"/>
            <w:hideMark/>
          </w:tcPr>
          <w:p w14:paraId="2EC97D4E"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99</w:t>
            </w:r>
          </w:p>
        </w:tc>
        <w:tc>
          <w:tcPr>
            <w:tcW w:w="850" w:type="dxa"/>
            <w:tcBorders>
              <w:top w:val="nil"/>
              <w:left w:val="nil"/>
              <w:bottom w:val="nil"/>
              <w:right w:val="single" w:sz="4" w:space="0" w:color="auto"/>
            </w:tcBorders>
            <w:shd w:val="clear" w:color="auto" w:fill="auto"/>
            <w:noWrap/>
            <w:vAlign w:val="bottom"/>
            <w:hideMark/>
          </w:tcPr>
          <w:p w14:paraId="02D8F08E"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c>
          <w:tcPr>
            <w:tcW w:w="963" w:type="dxa"/>
            <w:tcBorders>
              <w:top w:val="nil"/>
              <w:left w:val="nil"/>
              <w:bottom w:val="nil"/>
              <w:right w:val="nil"/>
            </w:tcBorders>
            <w:shd w:val="clear" w:color="000000" w:fill="FFFF99"/>
            <w:noWrap/>
            <w:vAlign w:val="bottom"/>
            <w:hideMark/>
          </w:tcPr>
          <w:p w14:paraId="57913B8B"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95</w:t>
            </w:r>
          </w:p>
        </w:tc>
        <w:tc>
          <w:tcPr>
            <w:tcW w:w="1557" w:type="dxa"/>
            <w:tcBorders>
              <w:top w:val="nil"/>
              <w:left w:val="nil"/>
              <w:bottom w:val="nil"/>
              <w:right w:val="single" w:sz="4" w:space="0" w:color="auto"/>
            </w:tcBorders>
            <w:shd w:val="clear" w:color="auto" w:fill="auto"/>
            <w:noWrap/>
            <w:vAlign w:val="bottom"/>
            <w:hideMark/>
          </w:tcPr>
          <w:p w14:paraId="79A63A08"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c>
          <w:tcPr>
            <w:tcW w:w="880" w:type="dxa"/>
            <w:tcBorders>
              <w:top w:val="nil"/>
              <w:left w:val="nil"/>
              <w:bottom w:val="nil"/>
              <w:right w:val="nil"/>
            </w:tcBorders>
            <w:shd w:val="clear" w:color="000000" w:fill="C4D79B"/>
            <w:noWrap/>
            <w:vAlign w:val="bottom"/>
            <w:hideMark/>
          </w:tcPr>
          <w:p w14:paraId="790D4362"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99</w:t>
            </w:r>
          </w:p>
        </w:tc>
        <w:tc>
          <w:tcPr>
            <w:tcW w:w="880" w:type="dxa"/>
            <w:tcBorders>
              <w:top w:val="nil"/>
              <w:left w:val="nil"/>
              <w:bottom w:val="nil"/>
              <w:right w:val="single" w:sz="4" w:space="0" w:color="auto"/>
            </w:tcBorders>
            <w:shd w:val="clear" w:color="auto" w:fill="auto"/>
            <w:noWrap/>
            <w:vAlign w:val="bottom"/>
            <w:hideMark/>
          </w:tcPr>
          <w:p w14:paraId="0CDEF7D2"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c>
          <w:tcPr>
            <w:tcW w:w="880" w:type="dxa"/>
            <w:tcBorders>
              <w:top w:val="nil"/>
              <w:left w:val="nil"/>
              <w:bottom w:val="nil"/>
              <w:right w:val="nil"/>
            </w:tcBorders>
            <w:shd w:val="clear" w:color="000000" w:fill="C4D79B"/>
            <w:noWrap/>
            <w:vAlign w:val="bottom"/>
            <w:hideMark/>
          </w:tcPr>
          <w:p w14:paraId="60D5F872"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100</w:t>
            </w:r>
          </w:p>
        </w:tc>
        <w:tc>
          <w:tcPr>
            <w:tcW w:w="880" w:type="dxa"/>
            <w:tcBorders>
              <w:top w:val="nil"/>
              <w:left w:val="nil"/>
              <w:bottom w:val="nil"/>
              <w:right w:val="single" w:sz="4" w:space="0" w:color="auto"/>
            </w:tcBorders>
            <w:shd w:val="clear" w:color="auto" w:fill="auto"/>
            <w:noWrap/>
            <w:vAlign w:val="bottom"/>
            <w:hideMark/>
          </w:tcPr>
          <w:p w14:paraId="0BA9205C"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r>
      <w:tr w:rsidR="00AD6ECC" w:rsidRPr="00955A1C" w14:paraId="7028E64E" w14:textId="77777777" w:rsidTr="009076B5">
        <w:trPr>
          <w:trHeight w:val="300"/>
        </w:trPr>
        <w:tc>
          <w:tcPr>
            <w:tcW w:w="1340" w:type="dxa"/>
            <w:tcBorders>
              <w:top w:val="nil"/>
              <w:left w:val="nil"/>
              <w:bottom w:val="nil"/>
              <w:right w:val="nil"/>
            </w:tcBorders>
            <w:shd w:val="clear" w:color="000000" w:fill="DAEEF3"/>
            <w:noWrap/>
            <w:vAlign w:val="bottom"/>
            <w:hideMark/>
          </w:tcPr>
          <w:p w14:paraId="4489CD48" w14:textId="77777777" w:rsidR="00AD6ECC" w:rsidRPr="00955A1C" w:rsidRDefault="00AD6ECC" w:rsidP="009076B5">
            <w:pPr>
              <w:spacing w:after="0" w:line="240" w:lineRule="auto"/>
              <w:rPr>
                <w:rFonts w:ascii="Calibri" w:eastAsia="Times New Roman" w:hAnsi="Calibri" w:cs="Calibri"/>
                <w:color w:val="000000"/>
              </w:rPr>
            </w:pPr>
            <w:r w:rsidRPr="00955A1C">
              <w:rPr>
                <w:rFonts w:ascii="Calibri" w:eastAsia="Times New Roman" w:hAnsi="Calibri" w:cs="Calibri"/>
                <w:color w:val="000000"/>
              </w:rPr>
              <w:t>Pemba</w:t>
            </w:r>
          </w:p>
        </w:tc>
        <w:tc>
          <w:tcPr>
            <w:tcW w:w="850" w:type="dxa"/>
            <w:tcBorders>
              <w:top w:val="nil"/>
              <w:left w:val="single" w:sz="4" w:space="0" w:color="auto"/>
              <w:bottom w:val="nil"/>
              <w:right w:val="nil"/>
            </w:tcBorders>
            <w:shd w:val="clear" w:color="000000" w:fill="DA9694"/>
            <w:noWrap/>
            <w:vAlign w:val="bottom"/>
            <w:hideMark/>
          </w:tcPr>
          <w:p w14:paraId="75951BCB"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50</w:t>
            </w:r>
          </w:p>
        </w:tc>
        <w:tc>
          <w:tcPr>
            <w:tcW w:w="850" w:type="dxa"/>
            <w:tcBorders>
              <w:top w:val="nil"/>
              <w:left w:val="nil"/>
              <w:bottom w:val="nil"/>
              <w:right w:val="single" w:sz="4" w:space="0" w:color="auto"/>
            </w:tcBorders>
            <w:shd w:val="clear" w:color="auto" w:fill="auto"/>
            <w:noWrap/>
            <w:vAlign w:val="bottom"/>
            <w:hideMark/>
          </w:tcPr>
          <w:p w14:paraId="74583660"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c>
          <w:tcPr>
            <w:tcW w:w="963" w:type="dxa"/>
            <w:tcBorders>
              <w:top w:val="nil"/>
              <w:left w:val="nil"/>
              <w:bottom w:val="nil"/>
              <w:right w:val="nil"/>
            </w:tcBorders>
            <w:shd w:val="clear" w:color="000000" w:fill="DA9694"/>
            <w:noWrap/>
            <w:vAlign w:val="bottom"/>
            <w:hideMark/>
          </w:tcPr>
          <w:p w14:paraId="772AF5D6"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49</w:t>
            </w:r>
          </w:p>
        </w:tc>
        <w:tc>
          <w:tcPr>
            <w:tcW w:w="1557" w:type="dxa"/>
            <w:tcBorders>
              <w:top w:val="nil"/>
              <w:left w:val="nil"/>
              <w:bottom w:val="nil"/>
              <w:right w:val="single" w:sz="4" w:space="0" w:color="auto"/>
            </w:tcBorders>
            <w:shd w:val="clear" w:color="000000" w:fill="DA9694"/>
            <w:noWrap/>
            <w:vAlign w:val="bottom"/>
            <w:hideMark/>
          </w:tcPr>
          <w:p w14:paraId="46260169"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45 (140)</w:t>
            </w:r>
          </w:p>
        </w:tc>
        <w:tc>
          <w:tcPr>
            <w:tcW w:w="880" w:type="dxa"/>
            <w:tcBorders>
              <w:top w:val="nil"/>
              <w:left w:val="nil"/>
              <w:bottom w:val="nil"/>
              <w:right w:val="nil"/>
            </w:tcBorders>
            <w:shd w:val="clear" w:color="000000" w:fill="FFF48A"/>
            <w:noWrap/>
            <w:vAlign w:val="bottom"/>
            <w:hideMark/>
          </w:tcPr>
          <w:p w14:paraId="3B10FDEC"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80</w:t>
            </w:r>
          </w:p>
        </w:tc>
        <w:tc>
          <w:tcPr>
            <w:tcW w:w="880" w:type="dxa"/>
            <w:tcBorders>
              <w:top w:val="nil"/>
              <w:left w:val="nil"/>
              <w:bottom w:val="nil"/>
              <w:right w:val="single" w:sz="4" w:space="0" w:color="auto"/>
            </w:tcBorders>
            <w:shd w:val="clear" w:color="auto" w:fill="auto"/>
            <w:noWrap/>
            <w:vAlign w:val="bottom"/>
            <w:hideMark/>
          </w:tcPr>
          <w:p w14:paraId="15EA2C57"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c>
          <w:tcPr>
            <w:tcW w:w="880" w:type="dxa"/>
            <w:tcBorders>
              <w:top w:val="nil"/>
              <w:left w:val="nil"/>
              <w:bottom w:val="nil"/>
              <w:right w:val="nil"/>
            </w:tcBorders>
            <w:shd w:val="clear" w:color="000000" w:fill="C4D79B"/>
            <w:noWrap/>
            <w:vAlign w:val="bottom"/>
            <w:hideMark/>
          </w:tcPr>
          <w:p w14:paraId="53B3C4C5"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100</w:t>
            </w:r>
          </w:p>
        </w:tc>
        <w:tc>
          <w:tcPr>
            <w:tcW w:w="880" w:type="dxa"/>
            <w:tcBorders>
              <w:top w:val="nil"/>
              <w:left w:val="nil"/>
              <w:bottom w:val="nil"/>
              <w:right w:val="single" w:sz="4" w:space="0" w:color="auto"/>
            </w:tcBorders>
            <w:shd w:val="clear" w:color="auto" w:fill="auto"/>
            <w:noWrap/>
            <w:vAlign w:val="bottom"/>
            <w:hideMark/>
          </w:tcPr>
          <w:p w14:paraId="32909821" w14:textId="77777777" w:rsidR="00AD6ECC" w:rsidRPr="00955A1C" w:rsidRDefault="00AD6ECC" w:rsidP="009076B5">
            <w:pPr>
              <w:spacing w:after="0" w:line="240" w:lineRule="auto"/>
              <w:jc w:val="center"/>
              <w:rPr>
                <w:rFonts w:ascii="Calibri" w:eastAsia="Times New Roman" w:hAnsi="Calibri" w:cs="Calibri"/>
                <w:color w:val="000000"/>
              </w:rPr>
            </w:pPr>
            <w:r w:rsidRPr="00955A1C">
              <w:rPr>
                <w:rFonts w:ascii="Calibri" w:eastAsia="Times New Roman" w:hAnsi="Calibri" w:cs="Calibri"/>
                <w:color w:val="000000"/>
              </w:rPr>
              <w:t>na</w:t>
            </w:r>
          </w:p>
        </w:tc>
      </w:tr>
      <w:tr w:rsidR="00AD6ECC" w:rsidRPr="00955A1C" w14:paraId="0F158973" w14:textId="77777777" w:rsidTr="009076B5">
        <w:trPr>
          <w:trHeight w:val="300"/>
        </w:trPr>
        <w:tc>
          <w:tcPr>
            <w:tcW w:w="1340" w:type="dxa"/>
            <w:tcBorders>
              <w:top w:val="nil"/>
              <w:left w:val="nil"/>
              <w:bottom w:val="nil"/>
              <w:right w:val="nil"/>
            </w:tcBorders>
            <w:shd w:val="clear" w:color="auto" w:fill="auto"/>
            <w:noWrap/>
            <w:vAlign w:val="bottom"/>
            <w:hideMark/>
          </w:tcPr>
          <w:p w14:paraId="6C1820A4" w14:textId="77777777" w:rsidR="00AD6ECC" w:rsidRPr="00955A1C" w:rsidRDefault="00AD6ECC" w:rsidP="009076B5">
            <w:pPr>
              <w:spacing w:after="0" w:line="240" w:lineRule="auto"/>
              <w:rPr>
                <w:rFonts w:ascii="Calibri" w:eastAsia="Times New Roman" w:hAnsi="Calibri" w:cs="Calibri"/>
                <w:color w:val="000000"/>
              </w:rPr>
            </w:pPr>
          </w:p>
        </w:tc>
        <w:tc>
          <w:tcPr>
            <w:tcW w:w="850" w:type="dxa"/>
            <w:tcBorders>
              <w:top w:val="nil"/>
              <w:left w:val="nil"/>
              <w:bottom w:val="nil"/>
              <w:right w:val="nil"/>
            </w:tcBorders>
            <w:shd w:val="clear" w:color="auto" w:fill="auto"/>
            <w:noWrap/>
            <w:vAlign w:val="bottom"/>
            <w:hideMark/>
          </w:tcPr>
          <w:p w14:paraId="74A91967" w14:textId="77777777" w:rsidR="00AD6ECC" w:rsidRPr="00955A1C" w:rsidRDefault="00AD6ECC" w:rsidP="009076B5">
            <w:pPr>
              <w:spacing w:after="0" w:line="240" w:lineRule="auto"/>
              <w:jc w:val="center"/>
              <w:rPr>
                <w:rFonts w:ascii="Calibri" w:eastAsia="Times New Roman" w:hAnsi="Calibri" w:cs="Calibri"/>
                <w:color w:val="000000"/>
              </w:rPr>
            </w:pPr>
          </w:p>
        </w:tc>
        <w:tc>
          <w:tcPr>
            <w:tcW w:w="850" w:type="dxa"/>
            <w:tcBorders>
              <w:top w:val="nil"/>
              <w:left w:val="nil"/>
              <w:bottom w:val="nil"/>
              <w:right w:val="nil"/>
            </w:tcBorders>
            <w:shd w:val="clear" w:color="auto" w:fill="auto"/>
            <w:noWrap/>
            <w:vAlign w:val="bottom"/>
            <w:hideMark/>
          </w:tcPr>
          <w:p w14:paraId="16407EEE" w14:textId="77777777" w:rsidR="00AD6ECC" w:rsidRPr="00955A1C" w:rsidRDefault="00AD6ECC" w:rsidP="009076B5">
            <w:pPr>
              <w:spacing w:after="0" w:line="240" w:lineRule="auto"/>
              <w:jc w:val="center"/>
              <w:rPr>
                <w:rFonts w:ascii="Calibri" w:eastAsia="Times New Roman" w:hAnsi="Calibri" w:cs="Calibri"/>
                <w:color w:val="000000"/>
              </w:rPr>
            </w:pPr>
          </w:p>
        </w:tc>
        <w:tc>
          <w:tcPr>
            <w:tcW w:w="963" w:type="dxa"/>
            <w:tcBorders>
              <w:top w:val="nil"/>
              <w:left w:val="nil"/>
              <w:bottom w:val="nil"/>
              <w:right w:val="nil"/>
            </w:tcBorders>
            <w:shd w:val="clear" w:color="auto" w:fill="auto"/>
            <w:noWrap/>
            <w:vAlign w:val="bottom"/>
            <w:hideMark/>
          </w:tcPr>
          <w:p w14:paraId="43522356" w14:textId="77777777" w:rsidR="00AD6ECC" w:rsidRPr="00955A1C" w:rsidRDefault="00AD6ECC" w:rsidP="009076B5">
            <w:pPr>
              <w:spacing w:after="0" w:line="240" w:lineRule="auto"/>
              <w:jc w:val="center"/>
              <w:rPr>
                <w:rFonts w:ascii="Calibri" w:eastAsia="Times New Roman" w:hAnsi="Calibri" w:cs="Calibri"/>
                <w:color w:val="000000"/>
              </w:rPr>
            </w:pPr>
          </w:p>
        </w:tc>
        <w:tc>
          <w:tcPr>
            <w:tcW w:w="1557" w:type="dxa"/>
            <w:tcBorders>
              <w:top w:val="nil"/>
              <w:left w:val="nil"/>
              <w:bottom w:val="nil"/>
              <w:right w:val="nil"/>
            </w:tcBorders>
            <w:shd w:val="clear" w:color="auto" w:fill="auto"/>
            <w:noWrap/>
            <w:vAlign w:val="bottom"/>
            <w:hideMark/>
          </w:tcPr>
          <w:p w14:paraId="412280E5"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63B7A52F"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1748EDAB"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63D27AAE"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1CB962F1" w14:textId="77777777" w:rsidR="00AD6ECC" w:rsidRPr="00955A1C" w:rsidRDefault="00AD6ECC" w:rsidP="009076B5">
            <w:pPr>
              <w:spacing w:after="0" w:line="240" w:lineRule="auto"/>
              <w:jc w:val="center"/>
              <w:rPr>
                <w:rFonts w:ascii="Calibri" w:eastAsia="Times New Roman" w:hAnsi="Calibri" w:cs="Calibri"/>
                <w:color w:val="000000"/>
              </w:rPr>
            </w:pPr>
          </w:p>
        </w:tc>
      </w:tr>
      <w:tr w:rsidR="00AD6ECC" w:rsidRPr="00955A1C" w14:paraId="199AFE34" w14:textId="77777777" w:rsidTr="009076B5">
        <w:trPr>
          <w:trHeight w:val="300"/>
        </w:trPr>
        <w:tc>
          <w:tcPr>
            <w:tcW w:w="1340" w:type="dxa"/>
            <w:tcBorders>
              <w:top w:val="nil"/>
              <w:left w:val="nil"/>
              <w:bottom w:val="nil"/>
              <w:right w:val="nil"/>
            </w:tcBorders>
            <w:shd w:val="clear" w:color="000000" w:fill="DAEEF3"/>
            <w:noWrap/>
            <w:vAlign w:val="bottom"/>
            <w:hideMark/>
          </w:tcPr>
          <w:p w14:paraId="4846C8B5" w14:textId="77777777" w:rsidR="00AD6ECC" w:rsidRPr="00955A1C" w:rsidRDefault="00AD6ECC" w:rsidP="009076B5">
            <w:pPr>
              <w:spacing w:after="0" w:line="240" w:lineRule="auto"/>
              <w:rPr>
                <w:rFonts w:ascii="Calibri" w:eastAsia="Times New Roman" w:hAnsi="Calibri" w:cs="Calibri"/>
                <w:color w:val="000000"/>
              </w:rPr>
            </w:pPr>
            <w:r w:rsidRPr="00955A1C">
              <w:rPr>
                <w:rFonts w:ascii="Calibri" w:eastAsia="Times New Roman" w:hAnsi="Calibri" w:cs="Calibri"/>
                <w:color w:val="000000"/>
              </w:rPr>
              <w:t>IRS locations</w:t>
            </w:r>
          </w:p>
        </w:tc>
        <w:tc>
          <w:tcPr>
            <w:tcW w:w="850" w:type="dxa"/>
            <w:tcBorders>
              <w:top w:val="nil"/>
              <w:left w:val="nil"/>
              <w:bottom w:val="nil"/>
              <w:right w:val="nil"/>
            </w:tcBorders>
            <w:shd w:val="clear" w:color="auto" w:fill="auto"/>
            <w:noWrap/>
            <w:vAlign w:val="bottom"/>
            <w:hideMark/>
          </w:tcPr>
          <w:p w14:paraId="5E8EAFFA" w14:textId="77777777" w:rsidR="00AD6ECC" w:rsidRPr="00955A1C" w:rsidRDefault="00AD6ECC" w:rsidP="009076B5">
            <w:pPr>
              <w:spacing w:after="0" w:line="240" w:lineRule="auto"/>
              <w:jc w:val="center"/>
              <w:rPr>
                <w:rFonts w:ascii="Calibri" w:eastAsia="Times New Roman" w:hAnsi="Calibri" w:cs="Calibri"/>
                <w:color w:val="000000"/>
              </w:rPr>
            </w:pPr>
          </w:p>
        </w:tc>
        <w:tc>
          <w:tcPr>
            <w:tcW w:w="850" w:type="dxa"/>
            <w:tcBorders>
              <w:top w:val="nil"/>
              <w:left w:val="nil"/>
              <w:bottom w:val="nil"/>
              <w:right w:val="nil"/>
            </w:tcBorders>
            <w:shd w:val="clear" w:color="auto" w:fill="auto"/>
            <w:noWrap/>
            <w:vAlign w:val="bottom"/>
            <w:hideMark/>
          </w:tcPr>
          <w:p w14:paraId="2301FD10" w14:textId="77777777" w:rsidR="00AD6ECC" w:rsidRPr="00955A1C" w:rsidRDefault="00AD6ECC" w:rsidP="009076B5">
            <w:pPr>
              <w:spacing w:after="0" w:line="240" w:lineRule="auto"/>
              <w:jc w:val="center"/>
              <w:rPr>
                <w:rFonts w:ascii="Calibri" w:eastAsia="Times New Roman" w:hAnsi="Calibri" w:cs="Calibri"/>
                <w:color w:val="000000"/>
              </w:rPr>
            </w:pPr>
          </w:p>
        </w:tc>
        <w:tc>
          <w:tcPr>
            <w:tcW w:w="963" w:type="dxa"/>
            <w:tcBorders>
              <w:top w:val="nil"/>
              <w:left w:val="nil"/>
              <w:bottom w:val="nil"/>
              <w:right w:val="nil"/>
            </w:tcBorders>
            <w:shd w:val="clear" w:color="auto" w:fill="auto"/>
            <w:noWrap/>
            <w:vAlign w:val="bottom"/>
            <w:hideMark/>
          </w:tcPr>
          <w:p w14:paraId="1E56103A" w14:textId="77777777" w:rsidR="00AD6ECC" w:rsidRPr="00955A1C" w:rsidRDefault="00AD6ECC" w:rsidP="009076B5">
            <w:pPr>
              <w:spacing w:after="0" w:line="240" w:lineRule="auto"/>
              <w:jc w:val="center"/>
              <w:rPr>
                <w:rFonts w:ascii="Calibri" w:eastAsia="Times New Roman" w:hAnsi="Calibri" w:cs="Calibri"/>
                <w:color w:val="000000"/>
              </w:rPr>
            </w:pPr>
          </w:p>
        </w:tc>
        <w:tc>
          <w:tcPr>
            <w:tcW w:w="1557" w:type="dxa"/>
            <w:tcBorders>
              <w:top w:val="nil"/>
              <w:left w:val="nil"/>
              <w:bottom w:val="nil"/>
              <w:right w:val="nil"/>
            </w:tcBorders>
            <w:shd w:val="clear" w:color="auto" w:fill="auto"/>
            <w:noWrap/>
            <w:vAlign w:val="bottom"/>
            <w:hideMark/>
          </w:tcPr>
          <w:p w14:paraId="66B94A7F"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6D6BEAA3"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60155CC2"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2E946DBF" w14:textId="77777777" w:rsidR="00AD6ECC" w:rsidRPr="00955A1C" w:rsidRDefault="00AD6ECC" w:rsidP="009076B5">
            <w:pPr>
              <w:spacing w:after="0" w:line="240" w:lineRule="auto"/>
              <w:jc w:val="center"/>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14:paraId="0F43081D" w14:textId="77777777" w:rsidR="00AD6ECC" w:rsidRPr="00955A1C" w:rsidRDefault="00AD6ECC" w:rsidP="009076B5">
            <w:pPr>
              <w:spacing w:after="0" w:line="240" w:lineRule="auto"/>
              <w:jc w:val="center"/>
              <w:rPr>
                <w:rFonts w:ascii="Calibri" w:eastAsia="Times New Roman" w:hAnsi="Calibri" w:cs="Calibri"/>
                <w:color w:val="000000"/>
              </w:rPr>
            </w:pPr>
          </w:p>
        </w:tc>
      </w:tr>
    </w:tbl>
    <w:p w14:paraId="2711F18E" w14:textId="77777777" w:rsidR="00AD6ECC" w:rsidRDefault="00AD6ECC" w:rsidP="00D3710A">
      <w:pPr>
        <w:jc w:val="center"/>
        <w:rPr>
          <w:b/>
          <w:sz w:val="28"/>
          <w:szCs w:val="28"/>
          <w:u w:val="single"/>
        </w:rPr>
      </w:pPr>
    </w:p>
    <w:p w14:paraId="3E5C254B" w14:textId="4B486C40" w:rsidR="001A69C4" w:rsidRDefault="001A69C4" w:rsidP="006E41D5">
      <w:pPr>
        <w:sectPr w:rsidR="001A69C4" w:rsidSect="00797734">
          <w:pgSz w:w="12240" w:h="15840"/>
          <w:pgMar w:top="1440" w:right="1440" w:bottom="936" w:left="1440" w:header="720" w:footer="720" w:gutter="0"/>
          <w:cols w:space="720"/>
          <w:docGrid w:linePitch="360"/>
        </w:sectPr>
      </w:pPr>
    </w:p>
    <w:p w14:paraId="092DBE90" w14:textId="6F4D2DA5" w:rsidR="003420F8" w:rsidRDefault="008E0420" w:rsidP="00797734">
      <w:pPr>
        <w:jc w:val="center"/>
        <w:rPr>
          <w:b/>
          <w:sz w:val="28"/>
          <w:szCs w:val="28"/>
          <w:u w:val="single"/>
        </w:rPr>
      </w:pPr>
      <w:r>
        <w:rPr>
          <w:b/>
          <w:sz w:val="28"/>
          <w:szCs w:val="28"/>
          <w:u w:val="single"/>
        </w:rPr>
        <w:lastRenderedPageBreak/>
        <w:t>UGANDA</w:t>
      </w:r>
    </w:p>
    <w:p w14:paraId="7EDD019B" w14:textId="77777777" w:rsidR="000C445D" w:rsidRPr="000C445D" w:rsidRDefault="000C445D" w:rsidP="000C445D">
      <w:pPr>
        <w:jc w:val="center"/>
        <w:rPr>
          <w:b/>
          <w:sz w:val="16"/>
          <w:szCs w:val="16"/>
          <w:u w:val="single"/>
        </w:rPr>
      </w:pPr>
    </w:p>
    <w:p w14:paraId="208FD109" w14:textId="0387BB0B" w:rsidR="007376FB" w:rsidRDefault="00823884" w:rsidP="006F3A41">
      <w:pPr>
        <w:spacing w:before="100" w:beforeAutospacing="1" w:after="100" w:afterAutospacing="1" w:line="240" w:lineRule="auto"/>
        <w:rPr>
          <w:rFonts w:eastAsia="Times New Roman" w:cs="Times New Roman"/>
        </w:rPr>
      </w:pPr>
      <w:r>
        <w:rPr>
          <w:rFonts w:eastAsia="Times New Roman" w:cs="Times New Roman"/>
          <w:color w:val="000000"/>
        </w:rPr>
        <w:t xml:space="preserve">PMI is the sole supporter of IRS in Uganda. </w:t>
      </w:r>
      <w:r w:rsidR="006F3A41" w:rsidRPr="006F3A41">
        <w:rPr>
          <w:rFonts w:eastAsia="Times New Roman" w:cs="Times New Roman"/>
          <w:color w:val="000000"/>
        </w:rPr>
        <w:t xml:space="preserve">In 2006, PMI supported a large-scale IRS program in the epidemic-prone southwestern highland district of Kabale. In 2007, PMI targeted its support to </w:t>
      </w:r>
      <w:r w:rsidR="006F3A41" w:rsidRPr="006F3A41">
        <w:rPr>
          <w:rFonts w:eastAsia="Times New Roman" w:cs="Times New Roman"/>
        </w:rPr>
        <w:t>high-risk sub-counties of Kabale and extended support to the neighboring district of Kanungu and four northern districts (</w:t>
      </w:r>
      <w:r w:rsidR="006F3A41">
        <w:rPr>
          <w:rFonts w:eastAsia="Times New Roman" w:cs="Times New Roman"/>
        </w:rPr>
        <w:t>Kitgum, Pader, Gulu, and Amuru).</w:t>
      </w:r>
      <w:r w:rsidR="006F3A41" w:rsidRPr="006F3A41">
        <w:rPr>
          <w:rFonts w:eastAsia="Times New Roman" w:cs="Times New Roman"/>
        </w:rPr>
        <w:t xml:space="preserve"> After consultation with the NMCP, PMI then scaled-back support of IRS in Kabale and Kanungu and prioritized resources on the highest transmission areas of northern Uganda (Kitgum, Pader, Apac, and Oyam</w:t>
      </w:r>
      <w:r w:rsidR="006F3A41">
        <w:rPr>
          <w:rFonts w:eastAsia="Times New Roman" w:cs="Times New Roman"/>
        </w:rPr>
        <w:t xml:space="preserve">). </w:t>
      </w:r>
      <w:r w:rsidR="006F3A41" w:rsidRPr="006F3A41">
        <w:rPr>
          <w:rFonts w:eastAsia="Times New Roman" w:cs="Times New Roman"/>
        </w:rPr>
        <w:t xml:space="preserve">PMI has since concentrated on the northern districts; to date, Kitgum and Pader have received seven rounds of IRS, Amuru and Gulu have received three rounds, and Oyam and Apac have received five rounds of IRS.  </w:t>
      </w:r>
    </w:p>
    <w:p w14:paraId="49F920D0" w14:textId="4853000A" w:rsidR="006F3A41" w:rsidRPr="006F3A41" w:rsidRDefault="006F3A41" w:rsidP="006F3A41">
      <w:pPr>
        <w:spacing w:before="100" w:beforeAutospacing="1" w:after="100" w:afterAutospacing="1" w:line="240" w:lineRule="auto"/>
        <w:rPr>
          <w:rFonts w:eastAsia="Times New Roman" w:cs="Times New Roman"/>
          <w:highlight w:val="cyan"/>
        </w:rPr>
      </w:pPr>
      <w:r w:rsidRPr="006F3A41">
        <w:rPr>
          <w:rFonts w:eastAsia="Times New Roman" w:cs="Times New Roman"/>
        </w:rPr>
        <w:t xml:space="preserve">IRS was initially conducted with pyrethroids in all districts except Apac and Oyam, which received DDT in 2008. Due to insecticide resistance to both insecticides, a change to carbamates was made in 2010. </w:t>
      </w:r>
    </w:p>
    <w:p w14:paraId="13CF8007" w14:textId="77777777" w:rsidR="009E2CC1" w:rsidRDefault="009E2CC1" w:rsidP="009E2CC1"/>
    <w:p w14:paraId="1A14B568" w14:textId="77777777" w:rsidR="002F6B21" w:rsidRPr="00303E4B" w:rsidRDefault="002F6B21" w:rsidP="002F6B21">
      <w:pPr>
        <w:spacing w:before="240" w:after="0"/>
        <w:rPr>
          <w:b/>
        </w:rPr>
      </w:pPr>
      <w:r>
        <w:rPr>
          <w:b/>
        </w:rPr>
        <w:t>COMMENTS ON DATA</w:t>
      </w:r>
      <w:r w:rsidRPr="00303E4B">
        <w:rPr>
          <w:b/>
        </w:rPr>
        <w:t xml:space="preserve">:  </w:t>
      </w:r>
    </w:p>
    <w:p w14:paraId="7C281920" w14:textId="03938054" w:rsidR="00F97FAE" w:rsidRPr="00EA6CB0" w:rsidRDefault="00F97FAE" w:rsidP="00F97FAE">
      <w:pPr>
        <w:shd w:val="clear" w:color="auto" w:fill="FFFFFF"/>
        <w:spacing w:line="240" w:lineRule="auto"/>
        <w:contextualSpacing/>
        <w:jc w:val="both"/>
        <w:rPr>
          <w:b/>
        </w:rPr>
      </w:pPr>
      <w:r w:rsidRPr="008F71F2">
        <w:t xml:space="preserve">Susceptibility data </w:t>
      </w:r>
      <w:r>
        <w:t xml:space="preserve">was </w:t>
      </w:r>
      <w:r w:rsidRPr="008F71F2">
        <w:t>collected in collaboration with the N</w:t>
      </w:r>
      <w:r>
        <w:t>ational Malaria Control Program</w:t>
      </w:r>
      <w:r w:rsidR="007972DC">
        <w:t>.</w:t>
      </w:r>
    </w:p>
    <w:p w14:paraId="6C67113E" w14:textId="74AB8B1E" w:rsidR="00502A49" w:rsidRPr="00F97FAE" w:rsidRDefault="00502A49" w:rsidP="009E2CC1"/>
    <w:p w14:paraId="39255CF0" w14:textId="4EFF5431" w:rsidR="008E0420" w:rsidRDefault="007376FB" w:rsidP="006E41D5">
      <w:r>
        <w:rPr>
          <w:u w:val="single"/>
        </w:rPr>
        <w:t>2008:</w:t>
      </w:r>
      <w:r w:rsidR="00FA2991">
        <w:t xml:space="preserve"> </w:t>
      </w:r>
      <w:r w:rsidR="002D2B24">
        <w:t xml:space="preserve">Susceptibility tests were conducted on </w:t>
      </w:r>
      <w:r w:rsidR="002D2B24" w:rsidRPr="002D2B24">
        <w:rPr>
          <w:i/>
        </w:rPr>
        <w:t>An. gambiae</w:t>
      </w:r>
      <w:r w:rsidR="00352D93">
        <w:t xml:space="preserve"> s.l. </w:t>
      </w:r>
      <w:r>
        <w:t>reared from field-collected larvae</w:t>
      </w:r>
      <w:r w:rsidR="00FA2991">
        <w:t xml:space="preserve">. </w:t>
      </w:r>
    </w:p>
    <w:p w14:paraId="4FC8E0A8" w14:textId="3651EC9C" w:rsidR="007376FB" w:rsidRPr="007376FB" w:rsidRDefault="003420F8" w:rsidP="006E41D5">
      <w:pPr>
        <w:sectPr w:rsidR="007376FB" w:rsidRPr="007376FB">
          <w:pgSz w:w="12240" w:h="15840"/>
          <w:pgMar w:top="1440" w:right="1440" w:bottom="1440" w:left="1440" w:header="720" w:footer="720" w:gutter="0"/>
          <w:cols w:space="720"/>
          <w:docGrid w:linePitch="360"/>
        </w:sectPr>
      </w:pPr>
      <w:r w:rsidRPr="007376FB">
        <w:rPr>
          <w:b/>
          <w:noProof/>
          <w:u w:val="single"/>
        </w:rPr>
        <mc:AlternateContent>
          <mc:Choice Requires="wps">
            <w:drawing>
              <wp:anchor distT="0" distB="0" distL="114300" distR="114300" simplePos="0" relativeHeight="251667456" behindDoc="0" locked="0" layoutInCell="1" allowOverlap="1" wp14:anchorId="6A5BFCD6" wp14:editId="37EC8EC4">
                <wp:simplePos x="0" y="0"/>
                <wp:positionH relativeFrom="column">
                  <wp:posOffset>0</wp:posOffset>
                </wp:positionH>
                <wp:positionV relativeFrom="paragraph">
                  <wp:posOffset>1288415</wp:posOffset>
                </wp:positionV>
                <wp:extent cx="6336665" cy="1536700"/>
                <wp:effectExtent l="0" t="0" r="13335" b="381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536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6660C3D" w14:textId="77777777" w:rsidR="00AC6C70" w:rsidRDefault="00AC6C70" w:rsidP="00502A49">
                            <w:pPr>
                              <w:rPr>
                                <w:b/>
                              </w:rPr>
                            </w:pPr>
                            <w:r>
                              <w:rPr>
                                <w:b/>
                              </w:rPr>
                              <w:t>CONCLUSIONS:</w:t>
                            </w:r>
                          </w:p>
                          <w:p w14:paraId="5DD0473D" w14:textId="2442AAFA" w:rsidR="00AC6C70" w:rsidRDefault="00AC6C70" w:rsidP="000E7B34">
                            <w:pPr>
                              <w:pStyle w:val="ListParagraph"/>
                              <w:numPr>
                                <w:ilvl w:val="0"/>
                                <w:numId w:val="3"/>
                              </w:numPr>
                            </w:pPr>
                            <w:r>
                              <w:t>Susceptibility testing has been done in 3 of the 6 PMI supported 2011 IRS districts, the exceptions being Pader, Amuru, and Gulu; however, only Apac and Kitgum have been tested since 2008</w:t>
                            </w:r>
                          </w:p>
                          <w:p w14:paraId="0AF0C976" w14:textId="5D173876" w:rsidR="00AC6C70" w:rsidRDefault="00AC6C70" w:rsidP="000E7B34">
                            <w:pPr>
                              <w:pStyle w:val="ListParagraph"/>
                              <w:numPr>
                                <w:ilvl w:val="0"/>
                                <w:numId w:val="3"/>
                              </w:numPr>
                            </w:pPr>
                            <w:r>
                              <w:t>There is resistance to both DDT and pyrethroids in all districts tested</w:t>
                            </w:r>
                          </w:p>
                          <w:p w14:paraId="0C741A07" w14:textId="6A55A08B" w:rsidR="00AC6C70" w:rsidRDefault="00AC6C70" w:rsidP="000E7B34">
                            <w:pPr>
                              <w:pStyle w:val="ListParagraph"/>
                              <w:numPr>
                                <w:ilvl w:val="0"/>
                                <w:numId w:val="3"/>
                              </w:numPr>
                            </w:pPr>
                            <w:r>
                              <w:t>There is susceptibility to organophosphates in all districts</w:t>
                            </w:r>
                          </w:p>
                          <w:p w14:paraId="71FCE4F6" w14:textId="0E391085" w:rsidR="00AC6C70" w:rsidRDefault="00AC6C70" w:rsidP="000E7B34">
                            <w:pPr>
                              <w:pStyle w:val="ListParagraph"/>
                              <w:numPr>
                                <w:ilvl w:val="0"/>
                                <w:numId w:val="3"/>
                              </w:numPr>
                            </w:pPr>
                            <w:r>
                              <w:t>Probable resistance to carbamates has appeared in Kanungu and Tororo</w:t>
                            </w:r>
                          </w:p>
                          <w:p w14:paraId="1A49C4A8" w14:textId="77777777" w:rsidR="00AC6C70" w:rsidRDefault="00AC6C70" w:rsidP="00502A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101.45pt;width:498.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" fillcolor="white [3201]" strokecolor="#4f81bd [3204]" strokeweight="2pt">
                <v:textbox>
                  <w:txbxContent>
                    <w:p w14:paraId="46660C3D" w14:textId="77777777" w:rsidR="00AC6C70" w:rsidRDefault="00AC6C70" w:rsidP="00502A49">
                      <w:pPr>
                        <w:rPr>
                          <w:b/>
                        </w:rPr>
                      </w:pPr>
                      <w:r>
                        <w:rPr>
                          <w:b/>
                        </w:rPr>
                        <w:t>CONCLUSIONS:</w:t>
                      </w:r>
                    </w:p>
                    <w:p w14:paraId="5DD0473D" w14:textId="2442AAFA" w:rsidR="00AC6C70" w:rsidRDefault="00AC6C70" w:rsidP="000E7B34">
                      <w:pPr>
                        <w:pStyle w:val="ListParagraph"/>
                        <w:numPr>
                          <w:ilvl w:val="0"/>
                          <w:numId w:val="3"/>
                        </w:numPr>
                      </w:pPr>
                      <w:r>
                        <w:t>Susceptibility testing has been done in 3 of the 6 PMI supported 2011 IRS districts, the exceptions being Pader, Amuru, and Gulu; however, only Apac and Kitgum have been tested since 2008</w:t>
                      </w:r>
                    </w:p>
                    <w:p w14:paraId="0AF0C976" w14:textId="5D173876" w:rsidR="00AC6C70" w:rsidRDefault="00AC6C70" w:rsidP="000E7B34">
                      <w:pPr>
                        <w:pStyle w:val="ListParagraph"/>
                        <w:numPr>
                          <w:ilvl w:val="0"/>
                          <w:numId w:val="3"/>
                        </w:numPr>
                      </w:pPr>
                      <w:r>
                        <w:t>There is resistance to both DDT and pyrethroids in all districts tested</w:t>
                      </w:r>
                    </w:p>
                    <w:p w14:paraId="0C741A07" w14:textId="6A55A08B" w:rsidR="00AC6C70" w:rsidRDefault="00AC6C70" w:rsidP="000E7B34">
                      <w:pPr>
                        <w:pStyle w:val="ListParagraph"/>
                        <w:numPr>
                          <w:ilvl w:val="0"/>
                          <w:numId w:val="3"/>
                        </w:numPr>
                      </w:pPr>
                      <w:r>
                        <w:t>There is susceptibility to organophosphates in all districts</w:t>
                      </w:r>
                    </w:p>
                    <w:p w14:paraId="71FCE4F6" w14:textId="0E391085" w:rsidR="00AC6C70" w:rsidRDefault="00AC6C70" w:rsidP="000E7B34">
                      <w:pPr>
                        <w:pStyle w:val="ListParagraph"/>
                        <w:numPr>
                          <w:ilvl w:val="0"/>
                          <w:numId w:val="3"/>
                        </w:numPr>
                      </w:pPr>
                      <w:r>
                        <w:t>Probable resistance to carbamates has appeared in Kanungu and Tororo</w:t>
                      </w:r>
                    </w:p>
                    <w:p w14:paraId="1A49C4A8" w14:textId="77777777" w:rsidR="00AC6C70" w:rsidRDefault="00AC6C70" w:rsidP="00502A49"/>
                  </w:txbxContent>
                </v:textbox>
              </v:shape>
            </w:pict>
          </mc:Fallback>
        </mc:AlternateContent>
      </w:r>
      <w:r w:rsidR="007376FB" w:rsidRPr="007376FB">
        <w:rPr>
          <w:u w:val="single"/>
        </w:rPr>
        <w:t>2009</w:t>
      </w:r>
      <w:r w:rsidR="00C91386">
        <w:rPr>
          <w:u w:val="single"/>
        </w:rPr>
        <w:t xml:space="preserve"> and 2011</w:t>
      </w:r>
      <w:r w:rsidR="007376FB" w:rsidRPr="007376FB">
        <w:rPr>
          <w:u w:val="single"/>
        </w:rPr>
        <w:t>:</w:t>
      </w:r>
      <w:r w:rsidR="002D2B24">
        <w:t xml:space="preserve"> Both </w:t>
      </w:r>
      <w:r w:rsidR="002D2B24" w:rsidRPr="002D2B24">
        <w:rPr>
          <w:i/>
        </w:rPr>
        <w:t>An. gambiae</w:t>
      </w:r>
      <w:r w:rsidR="002D2B24">
        <w:t xml:space="preserve"> s.l.</w:t>
      </w:r>
      <w:r w:rsidR="007376FB">
        <w:t xml:space="preserve"> reared from field-collected larvae and adult mosquitoes were used. </w:t>
      </w:r>
    </w:p>
    <w:p w14:paraId="3B06FCD0" w14:textId="77777777" w:rsidR="00C3225E" w:rsidRDefault="00C3225E" w:rsidP="006862D6">
      <w:pPr>
        <w:jc w:val="center"/>
        <w:rPr>
          <w:b/>
          <w:sz w:val="28"/>
          <w:szCs w:val="28"/>
          <w:u w:val="single"/>
        </w:rPr>
      </w:pPr>
    </w:p>
    <w:p w14:paraId="02786C25" w14:textId="17103132" w:rsidR="00120020" w:rsidRPr="006862D6" w:rsidRDefault="00420A4B" w:rsidP="006862D6">
      <w:pPr>
        <w:jc w:val="center"/>
        <w:rPr>
          <w:b/>
          <w:sz w:val="28"/>
          <w:szCs w:val="28"/>
          <w:u w:val="single"/>
        </w:rPr>
        <w:sectPr w:rsidR="00120020" w:rsidRPr="006862D6" w:rsidSect="00120020">
          <w:pgSz w:w="12240" w:h="15840"/>
          <w:pgMar w:top="475" w:right="360" w:bottom="360" w:left="475" w:header="720" w:footer="720" w:gutter="0"/>
          <w:cols w:space="720"/>
          <w:docGrid w:linePitch="360"/>
        </w:sectPr>
      </w:pPr>
      <w:r>
        <w:rPr>
          <w:b/>
          <w:noProof/>
          <w:sz w:val="28"/>
          <w:szCs w:val="28"/>
          <w:u w:val="single"/>
        </w:rPr>
        <w:drawing>
          <wp:inline distT="0" distB="0" distL="0" distR="0" wp14:anchorId="633C0216" wp14:editId="7F29E18F">
            <wp:extent cx="7352945" cy="63912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anda.png"/>
                    <pic:cNvPicPr/>
                  </pic:nvPicPr>
                  <pic:blipFill>
                    <a:blip r:embed="rId18">
                      <a:extLst>
                        <a:ext uri="{28A0092B-C50C-407E-A947-70E740481C1C}">
                          <a14:useLocalDpi xmlns:a14="http://schemas.microsoft.com/office/drawing/2010/main" val="0"/>
                        </a:ext>
                      </a:extLst>
                    </a:blip>
                    <a:stretch>
                      <a:fillRect/>
                    </a:stretch>
                  </pic:blipFill>
                  <pic:spPr>
                    <a:xfrm>
                      <a:off x="0" y="0"/>
                      <a:ext cx="7351806" cy="6390285"/>
                    </a:xfrm>
                    <a:prstGeom prst="rect">
                      <a:avLst/>
                    </a:prstGeom>
                  </pic:spPr>
                </pic:pic>
              </a:graphicData>
            </a:graphic>
          </wp:inline>
        </w:drawing>
      </w:r>
    </w:p>
    <w:p w14:paraId="46888A83" w14:textId="52899645" w:rsidR="00B932C7" w:rsidRDefault="006862D6" w:rsidP="006862D6">
      <w:pPr>
        <w:jc w:val="center"/>
        <w:rPr>
          <w:b/>
          <w:sz w:val="28"/>
          <w:szCs w:val="28"/>
          <w:u w:val="single"/>
        </w:rPr>
      </w:pPr>
      <w:r>
        <w:rPr>
          <w:b/>
          <w:sz w:val="28"/>
          <w:szCs w:val="28"/>
          <w:u w:val="single"/>
        </w:rPr>
        <w:lastRenderedPageBreak/>
        <w:t>Z</w:t>
      </w:r>
      <w:r w:rsidR="001A69C4" w:rsidRPr="001A69C4">
        <w:rPr>
          <w:b/>
          <w:sz w:val="28"/>
          <w:szCs w:val="28"/>
          <w:u w:val="single"/>
        </w:rPr>
        <w:t>AMBIA</w:t>
      </w:r>
    </w:p>
    <w:p w14:paraId="12369EC7" w14:textId="77777777" w:rsidR="004E3FA7" w:rsidRDefault="004E3FA7" w:rsidP="004E3FA7">
      <w:pPr>
        <w:spacing w:after="0"/>
        <w:jc w:val="center"/>
        <w:rPr>
          <w:b/>
          <w:u w:val="single"/>
        </w:rPr>
      </w:pPr>
    </w:p>
    <w:p w14:paraId="1369E276" w14:textId="77777777" w:rsidR="000D3181" w:rsidRPr="00A002A2" w:rsidRDefault="000D3181" w:rsidP="004E3FA7">
      <w:pPr>
        <w:spacing w:after="0"/>
        <w:jc w:val="center"/>
        <w:rPr>
          <w:b/>
          <w:u w:val="single"/>
        </w:rPr>
      </w:pPr>
    </w:p>
    <w:p w14:paraId="69D7F162" w14:textId="3DC599F4" w:rsidR="007C2D71" w:rsidRDefault="007C2D71" w:rsidP="00A002A2">
      <w:r>
        <w:t xml:space="preserve">The government of Zambia began implementing IRS in 2003. In </w:t>
      </w:r>
      <w:r w:rsidR="00CC51ED">
        <w:t xml:space="preserve">2007 and </w:t>
      </w:r>
      <w:r>
        <w:t xml:space="preserve">2008, </w:t>
      </w:r>
      <w:r w:rsidR="00CC51ED">
        <w:t xml:space="preserve">PMI supported </w:t>
      </w:r>
      <w:r>
        <w:t>IRS was conducted in 15 districts</w:t>
      </w:r>
      <w:r w:rsidR="00CC51ED">
        <w:t xml:space="preserve"> in 5 provinces</w:t>
      </w:r>
      <w:r>
        <w:t>. In 2009, it was expanded to 36 distr</w:t>
      </w:r>
      <w:r w:rsidR="00CC51ED">
        <w:t>icts, c</w:t>
      </w:r>
      <w:r w:rsidR="00F43EBB">
        <w:t xml:space="preserve">overing all 9 provinces. </w:t>
      </w:r>
      <w:r w:rsidR="002A16F1">
        <w:t>In 2010, IRS supported by PMI and other donors sprayed 54 districts nationwide. In the 2011 spray season all 72 districts had IRS activities.</w:t>
      </w:r>
    </w:p>
    <w:p w14:paraId="5CA20DA0" w14:textId="77777777" w:rsidR="000D3181" w:rsidRDefault="000D3181" w:rsidP="000D3181">
      <w:pPr>
        <w:spacing w:after="0"/>
      </w:pPr>
    </w:p>
    <w:p w14:paraId="29123654" w14:textId="114B8EB3" w:rsidR="00A002A2" w:rsidRDefault="007B5D0F" w:rsidP="00A002A2">
      <w:r>
        <w:t>IRS in Zambia was performed using a</w:t>
      </w:r>
      <w:r w:rsidR="00A002A2" w:rsidRPr="00A002A2">
        <w:t xml:space="preserve"> </w:t>
      </w:r>
      <w:r w:rsidR="00A002A2">
        <w:t>combination</w:t>
      </w:r>
      <w:r>
        <w:t xml:space="preserve"> of</w:t>
      </w:r>
      <w:r w:rsidR="00A002A2">
        <w:t xml:space="preserve"> DDT and </w:t>
      </w:r>
      <w:r>
        <w:t xml:space="preserve">pyrethroids until 2011. In 2011, a combination </w:t>
      </w:r>
      <w:r w:rsidR="00A002A2">
        <w:t>of pyrethroids, carbamates, and organophosphates</w:t>
      </w:r>
      <w:r>
        <w:t xml:space="preserve"> were used based on local insecticide resistance data</w:t>
      </w:r>
      <w:r w:rsidR="000D3181">
        <w:t xml:space="preserve"> (see map below</w:t>
      </w:r>
      <w:r w:rsidR="000D3181">
        <w:rPr>
          <w:rStyle w:val="FootnoteReference"/>
        </w:rPr>
        <w:footnoteReference w:id="5"/>
      </w:r>
      <w:r w:rsidR="000D3181">
        <w:t>).</w:t>
      </w:r>
      <w:r w:rsidR="00823884">
        <w:t xml:space="preserve"> In 2012 PMI-supported IRS will be conducted using a carbamate and an organophosphate.</w:t>
      </w:r>
    </w:p>
    <w:p w14:paraId="0366875A" w14:textId="77777777" w:rsidR="000D3181" w:rsidRPr="00A002A2" w:rsidRDefault="000D3181" w:rsidP="00A002A2"/>
    <w:p w14:paraId="2B987113" w14:textId="5BAC57F9" w:rsidR="004E3FA7" w:rsidRDefault="00CC51ED" w:rsidP="004E3FA7">
      <w:pPr>
        <w:rPr>
          <w:b/>
        </w:rPr>
      </w:pPr>
      <w:r>
        <w:rPr>
          <w:noProof/>
        </w:rPr>
        <w:drawing>
          <wp:inline distT="0" distB="0" distL="0" distR="0" wp14:anchorId="7DB7C345" wp14:editId="0DCB29C7">
            <wp:extent cx="5939790" cy="4126230"/>
            <wp:effectExtent l="0" t="0" r="3810" b="7620"/>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126230"/>
                    </a:xfrm>
                    <a:prstGeom prst="rect">
                      <a:avLst/>
                    </a:prstGeom>
                    <a:noFill/>
                    <a:ln>
                      <a:noFill/>
                    </a:ln>
                  </pic:spPr>
                </pic:pic>
              </a:graphicData>
            </a:graphic>
          </wp:inline>
        </w:drawing>
      </w:r>
    </w:p>
    <w:p w14:paraId="2312F373" w14:textId="380A0B99" w:rsidR="00A002A2" w:rsidRDefault="00916A09" w:rsidP="001A69C4">
      <w:pPr>
        <w:jc w:val="center"/>
      </w:pPr>
      <w:r w:rsidRPr="00916A09">
        <w:t xml:space="preserve"> </w:t>
      </w:r>
    </w:p>
    <w:p w14:paraId="0F63461D" w14:textId="77777777" w:rsidR="000D3181" w:rsidRDefault="000D3181" w:rsidP="00990DB6">
      <w:pPr>
        <w:jc w:val="center"/>
        <w:rPr>
          <w:b/>
          <w:sz w:val="28"/>
          <w:szCs w:val="28"/>
          <w:u w:val="single"/>
        </w:rPr>
      </w:pPr>
    </w:p>
    <w:p w14:paraId="161D783A" w14:textId="77777777" w:rsidR="00C3225E" w:rsidRPr="000D3181" w:rsidRDefault="00C3225E" w:rsidP="007972DC">
      <w:pPr>
        <w:spacing w:after="0"/>
        <w:rPr>
          <w:b/>
          <w:sz w:val="24"/>
          <w:szCs w:val="24"/>
          <w:u w:val="single"/>
        </w:rPr>
      </w:pPr>
    </w:p>
    <w:p w14:paraId="76A05170" w14:textId="77777777" w:rsidR="002F6B21" w:rsidRPr="00303E4B" w:rsidRDefault="002F6B21" w:rsidP="002F6B21">
      <w:pPr>
        <w:spacing w:before="240" w:after="0"/>
        <w:rPr>
          <w:b/>
        </w:rPr>
      </w:pPr>
      <w:r>
        <w:rPr>
          <w:b/>
        </w:rPr>
        <w:t>COMMENTS ON DATA</w:t>
      </w:r>
      <w:r w:rsidRPr="00303E4B">
        <w:rPr>
          <w:b/>
        </w:rPr>
        <w:t xml:space="preserve">:  </w:t>
      </w:r>
    </w:p>
    <w:p w14:paraId="2B31941A" w14:textId="14FB3100" w:rsidR="00990DB6" w:rsidRDefault="00FE13DA" w:rsidP="00990DB6">
      <w:r w:rsidRPr="00FE13DA">
        <w:t xml:space="preserve">Susceptibility data was collected in collaboration with the Zambia Integrated Systems Strengthening Program </w:t>
      </w:r>
      <w:r w:rsidR="0024375D">
        <w:t xml:space="preserve">(ZISSP) </w:t>
      </w:r>
      <w:r w:rsidRPr="00FE13DA">
        <w:t>and the National Malaria Control Centre</w:t>
      </w:r>
      <w:r w:rsidR="0024375D">
        <w:t xml:space="preserve"> (NMCC)</w:t>
      </w:r>
      <w:r w:rsidR="007972DC">
        <w:t>.</w:t>
      </w:r>
    </w:p>
    <w:p w14:paraId="5C31F598" w14:textId="77777777" w:rsidR="006206E7" w:rsidRDefault="006206E7" w:rsidP="0062144F">
      <w:pPr>
        <w:rPr>
          <w:rFonts w:eastAsiaTheme="minorEastAsia"/>
        </w:rPr>
      </w:pPr>
    </w:p>
    <w:p w14:paraId="39D05E0B" w14:textId="2FD95503" w:rsidR="006F77AB" w:rsidRDefault="006F77AB" w:rsidP="0062144F">
      <w:pPr>
        <w:rPr>
          <w:rFonts w:eastAsiaTheme="minorEastAsia"/>
        </w:rPr>
      </w:pPr>
      <w:r>
        <w:rPr>
          <w:rFonts w:eastAsiaTheme="minorEastAsia"/>
        </w:rPr>
        <w:t xml:space="preserve">Overall, </w:t>
      </w:r>
      <w:r w:rsidRPr="006F77AB">
        <w:rPr>
          <w:rFonts w:eastAsiaTheme="minorEastAsia"/>
          <w:i/>
        </w:rPr>
        <w:t>An. gambiae</w:t>
      </w:r>
      <w:r w:rsidR="002F43DA">
        <w:rPr>
          <w:rFonts w:eastAsiaTheme="minorEastAsia"/>
        </w:rPr>
        <w:t xml:space="preserve"> s.l. from </w:t>
      </w:r>
      <w:r w:rsidR="00BC72E1">
        <w:rPr>
          <w:rFonts w:eastAsiaTheme="minorEastAsia"/>
        </w:rPr>
        <w:t>12</w:t>
      </w:r>
      <w:r w:rsidR="004F4C6F">
        <w:rPr>
          <w:rFonts w:eastAsiaTheme="minorEastAsia"/>
        </w:rPr>
        <w:t xml:space="preserve"> </w:t>
      </w:r>
      <w:r w:rsidR="001A1C02">
        <w:rPr>
          <w:rFonts w:eastAsiaTheme="minorEastAsia"/>
        </w:rPr>
        <w:t>districts</w:t>
      </w:r>
      <w:r w:rsidR="002F43DA">
        <w:rPr>
          <w:rFonts w:eastAsiaTheme="minorEastAsia"/>
        </w:rPr>
        <w:t xml:space="preserve"> </w:t>
      </w:r>
      <w:proofErr w:type="gramStart"/>
      <w:r>
        <w:rPr>
          <w:rFonts w:eastAsiaTheme="minorEastAsia"/>
        </w:rPr>
        <w:t>were</w:t>
      </w:r>
      <w:proofErr w:type="gramEnd"/>
      <w:r>
        <w:rPr>
          <w:rFonts w:eastAsiaTheme="minorEastAsia"/>
        </w:rPr>
        <w:t xml:space="preserve"> tested and </w:t>
      </w:r>
      <w:r w:rsidRPr="006F77AB">
        <w:rPr>
          <w:rFonts w:eastAsiaTheme="minorEastAsia"/>
          <w:i/>
        </w:rPr>
        <w:t>An. funestus</w:t>
      </w:r>
      <w:r w:rsidR="002F43DA">
        <w:rPr>
          <w:rFonts w:eastAsiaTheme="minorEastAsia"/>
        </w:rPr>
        <w:t xml:space="preserve"> from </w:t>
      </w:r>
      <w:r w:rsidR="00A47138">
        <w:rPr>
          <w:rFonts w:eastAsiaTheme="minorEastAsia"/>
        </w:rPr>
        <w:t>15</w:t>
      </w:r>
      <w:r w:rsidR="001A1C02">
        <w:rPr>
          <w:rFonts w:eastAsiaTheme="minorEastAsia"/>
        </w:rPr>
        <w:t xml:space="preserve"> districts</w:t>
      </w:r>
      <w:r>
        <w:rPr>
          <w:rFonts w:eastAsiaTheme="minorEastAsia"/>
        </w:rPr>
        <w:t xml:space="preserve"> were tested.</w:t>
      </w:r>
    </w:p>
    <w:p w14:paraId="74716D41" w14:textId="137F5D6F" w:rsidR="001A1C02" w:rsidRPr="00D649F5" w:rsidRDefault="008F590E" w:rsidP="00990DB6">
      <w:pPr>
        <w:rPr>
          <w:rFonts w:eastAsiaTheme="minorEastAsia"/>
        </w:rPr>
      </w:pPr>
      <w:r w:rsidRPr="00D649F5">
        <w:rPr>
          <w:rFonts w:eastAsiaTheme="minorEastAsia"/>
        </w:rPr>
        <w:t xml:space="preserve">Tested </w:t>
      </w:r>
      <w:r w:rsidR="001E178F" w:rsidRPr="00D649F5">
        <w:rPr>
          <w:rFonts w:eastAsiaTheme="minorEastAsia"/>
        </w:rPr>
        <w:t>mosquitoes</w:t>
      </w:r>
      <w:r w:rsidRPr="00D649F5">
        <w:rPr>
          <w:rFonts w:eastAsiaTheme="minorEastAsia"/>
        </w:rPr>
        <w:t xml:space="preserve"> were either reared from field-collected larvae or were offspring of fi</w:t>
      </w:r>
      <w:r w:rsidR="001E178F" w:rsidRPr="00D649F5">
        <w:rPr>
          <w:rFonts w:eastAsiaTheme="minorEastAsia"/>
        </w:rPr>
        <w:t>eld-collected, blood fed adults</w:t>
      </w:r>
      <w:r w:rsidR="0062144F" w:rsidRPr="00D649F5">
        <w:rPr>
          <w:rFonts w:eastAsiaTheme="minorEastAsia"/>
        </w:rPr>
        <w:t xml:space="preserve">. </w:t>
      </w:r>
      <w:r w:rsidR="00D649F5">
        <w:rPr>
          <w:rFonts w:eastAsiaTheme="minorEastAsia"/>
        </w:rPr>
        <w:t xml:space="preserve">Note that the </w:t>
      </w:r>
      <w:r w:rsidR="002A16F1" w:rsidRPr="00D649F5">
        <w:rPr>
          <w:rFonts w:cs="Calibri"/>
          <w:color w:val="000000"/>
        </w:rPr>
        <w:t>2009-11</w:t>
      </w:r>
      <w:r w:rsidR="002A16F1">
        <w:rPr>
          <w:rFonts w:cs="Calibri"/>
          <w:color w:val="000000"/>
        </w:rPr>
        <w:t xml:space="preserve"> data have been </w:t>
      </w:r>
      <w:r w:rsidR="00D649F5">
        <w:rPr>
          <w:rFonts w:cs="Calibri"/>
          <w:color w:val="000000"/>
        </w:rPr>
        <w:t>partial</w:t>
      </w:r>
      <w:r w:rsidR="00D649F5" w:rsidRPr="00D649F5">
        <w:rPr>
          <w:rFonts w:cs="Calibri"/>
          <w:color w:val="000000"/>
        </w:rPr>
        <w:t>ly published in Chanda</w:t>
      </w:r>
      <w:r w:rsidR="00D649F5">
        <w:rPr>
          <w:rFonts w:cs="Calibri"/>
          <w:color w:val="000000"/>
        </w:rPr>
        <w:t xml:space="preserve"> et al.</w:t>
      </w:r>
      <w:r w:rsidR="00D649F5" w:rsidRPr="00D649F5">
        <w:rPr>
          <w:rFonts w:cs="Calibri"/>
          <w:color w:val="000000"/>
        </w:rPr>
        <w:t xml:space="preserve"> 2011</w:t>
      </w:r>
      <w:r w:rsidR="00D649F5">
        <w:rPr>
          <w:rFonts w:cs="Calibri"/>
          <w:color w:val="000000"/>
        </w:rPr>
        <w:t>,</w:t>
      </w:r>
      <w:r w:rsidR="00D649F5" w:rsidRPr="00D649F5">
        <w:rPr>
          <w:rFonts w:cs="Calibri"/>
          <w:color w:val="000000"/>
        </w:rPr>
        <w:t xml:space="preserve"> </w:t>
      </w:r>
      <w:r w:rsidR="0037314B">
        <w:rPr>
          <w:rFonts w:cs="Calibri"/>
          <w:i/>
          <w:color w:val="000000"/>
        </w:rPr>
        <w:t>PLo</w:t>
      </w:r>
      <w:r w:rsidR="00D649F5" w:rsidRPr="001937AC">
        <w:rPr>
          <w:rFonts w:cs="Calibri"/>
          <w:i/>
          <w:color w:val="000000"/>
        </w:rPr>
        <w:t>S ONE</w:t>
      </w:r>
      <w:r w:rsidR="00D649F5" w:rsidRPr="00D649F5">
        <w:rPr>
          <w:rFonts w:cs="Calibri"/>
          <w:color w:val="000000"/>
        </w:rPr>
        <w:t>.</w:t>
      </w:r>
    </w:p>
    <w:p w14:paraId="7A5B2E3D" w14:textId="13555352" w:rsidR="00B87FE0" w:rsidRPr="001A1C02" w:rsidRDefault="006206E7" w:rsidP="00990DB6">
      <w:pPr>
        <w:rPr>
          <w:rFonts w:eastAsiaTheme="minorEastAsia"/>
        </w:rPr>
        <w:sectPr w:rsidR="00B87FE0" w:rsidRPr="001A1C02" w:rsidSect="007B301C">
          <w:pgSz w:w="12240" w:h="15840"/>
          <w:pgMar w:top="1440" w:right="1440" w:bottom="1008" w:left="1440" w:header="720" w:footer="720" w:gutter="0"/>
          <w:cols w:space="720"/>
          <w:docGrid w:linePitch="360"/>
        </w:sectPr>
      </w:pPr>
      <w:r w:rsidRPr="001A1C02">
        <w:rPr>
          <w:b/>
          <w:i/>
          <w:noProof/>
          <w:u w:val="single"/>
        </w:rPr>
        <mc:AlternateContent>
          <mc:Choice Requires="wps">
            <w:drawing>
              <wp:anchor distT="0" distB="0" distL="114300" distR="114300" simplePos="0" relativeHeight="251683840" behindDoc="0" locked="0" layoutInCell="1" allowOverlap="1" wp14:anchorId="743AE223" wp14:editId="2A4FB7A5">
                <wp:simplePos x="0" y="0"/>
                <wp:positionH relativeFrom="column">
                  <wp:posOffset>-127000</wp:posOffset>
                </wp:positionH>
                <wp:positionV relativeFrom="paragraph">
                  <wp:posOffset>1334660</wp:posOffset>
                </wp:positionV>
                <wp:extent cx="6336665" cy="2003728"/>
                <wp:effectExtent l="0" t="0" r="2603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200372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093BFEF" w14:textId="77777777" w:rsidR="00AC6C70" w:rsidRDefault="00AC6C70" w:rsidP="00990DB6">
                            <w:pPr>
                              <w:rPr>
                                <w:b/>
                              </w:rPr>
                            </w:pPr>
                            <w:r>
                              <w:rPr>
                                <w:b/>
                              </w:rPr>
                              <w:t>CONCLUSIONS:</w:t>
                            </w:r>
                          </w:p>
                          <w:p w14:paraId="165484A7" w14:textId="750A54AA" w:rsidR="00AC6C70" w:rsidRDefault="00AC6C70" w:rsidP="00647390">
                            <w:pPr>
                              <w:pStyle w:val="ListParagraph"/>
                              <w:numPr>
                                <w:ilvl w:val="0"/>
                                <w:numId w:val="9"/>
                              </w:numPr>
                            </w:pPr>
                            <w:r>
                              <w:t xml:space="preserve">Resistance or probable resistance to pyrethroids has been detected in both </w:t>
                            </w:r>
                            <w:r w:rsidRPr="00C3133B">
                              <w:rPr>
                                <w:i/>
                              </w:rPr>
                              <w:t>An. gambiae</w:t>
                            </w:r>
                            <w:r>
                              <w:t xml:space="preserve"> s.l. (10 districts) and </w:t>
                            </w:r>
                            <w:r>
                              <w:rPr>
                                <w:i/>
                              </w:rPr>
                              <w:t>An. funestus</w:t>
                            </w:r>
                            <w:r>
                              <w:t xml:space="preserve"> (12 districts)</w:t>
                            </w:r>
                          </w:p>
                          <w:p w14:paraId="3EC273BB" w14:textId="5ED9F924" w:rsidR="00AC6C70" w:rsidRDefault="00AC6C70" w:rsidP="00647390">
                            <w:pPr>
                              <w:pStyle w:val="ListParagraph"/>
                              <w:numPr>
                                <w:ilvl w:val="0"/>
                                <w:numId w:val="9"/>
                              </w:numPr>
                            </w:pPr>
                            <w:r w:rsidRPr="0071275C">
                              <w:rPr>
                                <w:i/>
                              </w:rPr>
                              <w:t>An. gambiae</w:t>
                            </w:r>
                            <w:r>
                              <w:t xml:space="preserve"> s.l. shows resistance to DDT but susceptibility to organophosphates and carbamates</w:t>
                            </w:r>
                          </w:p>
                          <w:p w14:paraId="701FF9A0" w14:textId="02D96879" w:rsidR="00AC6C70" w:rsidRDefault="00AC6C70" w:rsidP="00647390">
                            <w:pPr>
                              <w:pStyle w:val="ListParagraph"/>
                              <w:numPr>
                                <w:ilvl w:val="0"/>
                                <w:numId w:val="9"/>
                              </w:numPr>
                            </w:pPr>
                            <w:r>
                              <w:rPr>
                                <w:i/>
                              </w:rPr>
                              <w:t>An. funestus</w:t>
                            </w:r>
                            <w:r>
                              <w:t xml:space="preserve"> in Eastern Province shows carbamate resistance but susceptibility to DDT and organophosphates</w:t>
                            </w:r>
                          </w:p>
                          <w:p w14:paraId="65E19C2B" w14:textId="03AC8260" w:rsidR="00AC6C70" w:rsidRDefault="00AC6C70" w:rsidP="00647390">
                            <w:pPr>
                              <w:pStyle w:val="ListParagraph"/>
                              <w:numPr>
                                <w:ilvl w:val="0"/>
                                <w:numId w:val="9"/>
                              </w:numPr>
                            </w:pPr>
                            <w:r>
                              <w:rPr>
                                <w:i/>
                              </w:rPr>
                              <w:t xml:space="preserve">An. funestus </w:t>
                            </w:r>
                            <w:r w:rsidRPr="003653BB">
                              <w:t>in other par</w:t>
                            </w:r>
                            <w:r>
                              <w:t>ts of the country remain</w:t>
                            </w:r>
                            <w:r w:rsidRPr="003653BB">
                              <w:t xml:space="preserve"> susceptible to carbamates, DDT, and  organophosphates</w:t>
                            </w:r>
                          </w:p>
                          <w:p w14:paraId="223C3353" w14:textId="77777777" w:rsidR="00AC6C70" w:rsidRDefault="00AC6C70" w:rsidP="00C3133B">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pt;margin-top:105.1pt;width:498.95pt;height:15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" fillcolor="white [3201]" strokecolor="#4f81bd [3204]" strokeweight="2pt">
                <v:textbox>
                  <w:txbxContent>
                    <w:p w14:paraId="3093BFEF" w14:textId="77777777" w:rsidR="00AC6C70" w:rsidRDefault="00AC6C70" w:rsidP="00990DB6">
                      <w:pPr>
                        <w:rPr>
                          <w:b/>
                        </w:rPr>
                      </w:pPr>
                      <w:r>
                        <w:rPr>
                          <w:b/>
                        </w:rPr>
                        <w:t>CONCLUSIONS:</w:t>
                      </w:r>
                    </w:p>
                    <w:p w14:paraId="165484A7" w14:textId="750A54AA" w:rsidR="00AC6C70" w:rsidRDefault="00AC6C70" w:rsidP="00647390">
                      <w:pPr>
                        <w:pStyle w:val="ListParagraph"/>
                        <w:numPr>
                          <w:ilvl w:val="0"/>
                          <w:numId w:val="9"/>
                        </w:numPr>
                      </w:pPr>
                      <w:r>
                        <w:t xml:space="preserve">Resistance or probable resistance to pyrethroids has been detected in both </w:t>
                      </w:r>
                      <w:r w:rsidRPr="00C3133B">
                        <w:rPr>
                          <w:i/>
                        </w:rPr>
                        <w:t>An. gambiae</w:t>
                      </w:r>
                      <w:r>
                        <w:t xml:space="preserve"> s.l. (10 districts) and </w:t>
                      </w:r>
                      <w:r>
                        <w:rPr>
                          <w:i/>
                        </w:rPr>
                        <w:t>An. funestus</w:t>
                      </w:r>
                      <w:r>
                        <w:t xml:space="preserve"> (12 districts)</w:t>
                      </w:r>
                    </w:p>
                    <w:p w14:paraId="3EC273BB" w14:textId="5ED9F924" w:rsidR="00AC6C70" w:rsidRDefault="00AC6C70" w:rsidP="00647390">
                      <w:pPr>
                        <w:pStyle w:val="ListParagraph"/>
                        <w:numPr>
                          <w:ilvl w:val="0"/>
                          <w:numId w:val="9"/>
                        </w:numPr>
                      </w:pPr>
                      <w:r w:rsidRPr="0071275C">
                        <w:rPr>
                          <w:i/>
                        </w:rPr>
                        <w:t>An. gambiae</w:t>
                      </w:r>
                      <w:r>
                        <w:t xml:space="preserve"> s.l. shows resistance to DDT but susceptibility to organophosphates and carbamates</w:t>
                      </w:r>
                    </w:p>
                    <w:p w14:paraId="701FF9A0" w14:textId="02D96879" w:rsidR="00AC6C70" w:rsidRDefault="00AC6C70" w:rsidP="00647390">
                      <w:pPr>
                        <w:pStyle w:val="ListParagraph"/>
                        <w:numPr>
                          <w:ilvl w:val="0"/>
                          <w:numId w:val="9"/>
                        </w:numPr>
                      </w:pPr>
                      <w:r>
                        <w:rPr>
                          <w:i/>
                        </w:rPr>
                        <w:t>An. funestus</w:t>
                      </w:r>
                      <w:r>
                        <w:t xml:space="preserve"> in Eastern Province shows carbamate resistance but susceptibility to DDT and organophosphates</w:t>
                      </w:r>
                    </w:p>
                    <w:p w14:paraId="65E19C2B" w14:textId="03AC8260" w:rsidR="00AC6C70" w:rsidRDefault="00AC6C70" w:rsidP="00647390">
                      <w:pPr>
                        <w:pStyle w:val="ListParagraph"/>
                        <w:numPr>
                          <w:ilvl w:val="0"/>
                          <w:numId w:val="9"/>
                        </w:numPr>
                      </w:pPr>
                      <w:r>
                        <w:rPr>
                          <w:i/>
                        </w:rPr>
                        <w:t xml:space="preserve">An. funestus </w:t>
                      </w:r>
                      <w:r w:rsidRPr="003653BB">
                        <w:t>in other par</w:t>
                      </w:r>
                      <w:r>
                        <w:t>ts of the country remain</w:t>
                      </w:r>
                      <w:r w:rsidRPr="003653BB">
                        <w:t xml:space="preserve"> susceptible to carbamates, DDT, and  organophosphates</w:t>
                      </w:r>
                    </w:p>
                    <w:p w14:paraId="223C3353" w14:textId="77777777" w:rsidR="00AC6C70" w:rsidRDefault="00AC6C70" w:rsidP="00C3133B">
                      <w:pPr>
                        <w:pStyle w:val="ListParagraph"/>
                      </w:pPr>
                    </w:p>
                  </w:txbxContent>
                </v:textbox>
              </v:shape>
            </w:pict>
          </mc:Fallback>
        </mc:AlternateContent>
      </w:r>
      <w:r w:rsidR="001A1C02" w:rsidRPr="001A1C02">
        <w:rPr>
          <w:i/>
        </w:rPr>
        <w:t>An. gambiae</w:t>
      </w:r>
      <w:r w:rsidR="001A1C02">
        <w:t xml:space="preserve"> </w:t>
      </w:r>
      <w:proofErr w:type="gramStart"/>
      <w:r w:rsidR="001A1C02">
        <w:t>s.s</w:t>
      </w:r>
      <w:proofErr w:type="gramEnd"/>
      <w:r w:rsidR="001A1C02">
        <w:t>. has been shown to carry the kdr</w:t>
      </w:r>
      <w:r w:rsidR="00F0718B">
        <w:t>-west</w:t>
      </w:r>
      <w:r w:rsidR="001A1C02">
        <w:t xml:space="preserve"> mutation. Both </w:t>
      </w:r>
      <w:r w:rsidR="001A1C02" w:rsidRPr="001A1C02">
        <w:rPr>
          <w:i/>
        </w:rPr>
        <w:t>An. gambiae</w:t>
      </w:r>
      <w:r w:rsidR="001A1C02">
        <w:t xml:space="preserve"> </w:t>
      </w:r>
      <w:proofErr w:type="gramStart"/>
      <w:r w:rsidR="001A1C02">
        <w:t>s.s</w:t>
      </w:r>
      <w:proofErr w:type="gramEnd"/>
      <w:r w:rsidR="001A1C02">
        <w:t xml:space="preserve">. and </w:t>
      </w:r>
      <w:r w:rsidR="001A1C02" w:rsidRPr="001A1C02">
        <w:rPr>
          <w:i/>
        </w:rPr>
        <w:t>An. funestus</w:t>
      </w:r>
      <w:r w:rsidR="001A1C02">
        <w:t xml:space="preserve"> have been tested for metabolic resistance, and both have shown elevated level of p450s.</w:t>
      </w:r>
      <w:r w:rsidR="001A1C02">
        <w:rPr>
          <w:rStyle w:val="FootnoteReference"/>
        </w:rPr>
        <w:footnoteReference w:id="6"/>
      </w:r>
      <w:r w:rsidR="00B87FE0">
        <w:t xml:space="preserve">                    </w:t>
      </w:r>
    </w:p>
    <w:tbl>
      <w:tblPr>
        <w:tblW w:w="4732" w:type="pct"/>
        <w:tblCellMar>
          <w:left w:w="0" w:type="dxa"/>
          <w:right w:w="0" w:type="dxa"/>
        </w:tblCellMar>
        <w:tblLook w:val="04A0" w:firstRow="1" w:lastRow="0" w:firstColumn="1" w:lastColumn="0" w:noHBand="0" w:noVBand="1"/>
      </w:tblPr>
      <w:tblGrid>
        <w:gridCol w:w="1996"/>
        <w:gridCol w:w="817"/>
        <w:gridCol w:w="845"/>
        <w:gridCol w:w="788"/>
        <w:gridCol w:w="788"/>
        <w:gridCol w:w="1090"/>
        <w:gridCol w:w="849"/>
        <w:gridCol w:w="869"/>
        <w:gridCol w:w="882"/>
        <w:gridCol w:w="887"/>
        <w:gridCol w:w="826"/>
        <w:gridCol w:w="930"/>
        <w:gridCol w:w="1136"/>
      </w:tblGrid>
      <w:tr w:rsidR="00E12274" w:rsidRPr="00DD2381" w14:paraId="5E71066C" w14:textId="77777777" w:rsidTr="00E12274">
        <w:trPr>
          <w:trHeight w:val="525"/>
        </w:trPr>
        <w:tc>
          <w:tcPr>
            <w:tcW w:w="2823" w:type="pct"/>
            <w:gridSpan w:val="7"/>
            <w:tcBorders>
              <w:top w:val="single" w:sz="4" w:space="0" w:color="auto"/>
              <w:left w:val="single" w:sz="4" w:space="0" w:color="auto"/>
              <w:bottom w:val="nil"/>
              <w:right w:val="nil"/>
            </w:tcBorders>
            <w:shd w:val="clear" w:color="auto" w:fill="auto"/>
            <w:tcMar>
              <w:top w:w="15" w:type="dxa"/>
              <w:left w:w="15" w:type="dxa"/>
              <w:bottom w:w="0" w:type="dxa"/>
              <w:right w:w="15" w:type="dxa"/>
            </w:tcMar>
            <w:vAlign w:val="center"/>
            <w:hideMark/>
          </w:tcPr>
          <w:p w14:paraId="69BF8A6C" w14:textId="77777777" w:rsidR="00DD2381" w:rsidRPr="00E12274" w:rsidRDefault="00DD2381">
            <w:pPr>
              <w:rPr>
                <w:rFonts w:ascii="Calibri" w:hAnsi="Calibri" w:cs="Calibri"/>
                <w:b/>
                <w:bCs/>
                <w:i/>
                <w:iCs/>
                <w:color w:val="000000"/>
              </w:rPr>
            </w:pPr>
            <w:r w:rsidRPr="00E12274">
              <w:rPr>
                <w:rFonts w:ascii="Calibri" w:hAnsi="Calibri" w:cs="Calibri"/>
                <w:b/>
                <w:bCs/>
                <w:i/>
                <w:iCs/>
                <w:color w:val="000000"/>
              </w:rPr>
              <w:lastRenderedPageBreak/>
              <w:t>An. gambiae</w:t>
            </w:r>
            <w:r w:rsidRPr="00E12274">
              <w:rPr>
                <w:rFonts w:ascii="Calibri" w:hAnsi="Calibri" w:cs="Calibri"/>
                <w:b/>
                <w:bCs/>
                <w:color w:val="000000"/>
              </w:rPr>
              <w:t xml:space="preserve"> s.l.</w:t>
            </w:r>
          </w:p>
        </w:tc>
        <w:tc>
          <w:tcPr>
            <w:tcW w:w="34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42E4B11"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w:t>
            </w:r>
          </w:p>
        </w:tc>
        <w:tc>
          <w:tcPr>
            <w:tcW w:w="347"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F02B25A"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w:t>
            </w:r>
          </w:p>
        </w:tc>
        <w:tc>
          <w:tcPr>
            <w:tcW w:w="349"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581052F"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w:t>
            </w:r>
          </w:p>
        </w:tc>
        <w:tc>
          <w:tcPr>
            <w:tcW w:w="325"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1B0916D"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w:t>
            </w:r>
          </w:p>
        </w:tc>
        <w:tc>
          <w:tcPr>
            <w:tcW w:w="36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DC7C2A9"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w:t>
            </w:r>
          </w:p>
        </w:tc>
        <w:tc>
          <w:tcPr>
            <w:tcW w:w="447" w:type="pct"/>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3383B2D9"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w:t>
            </w:r>
          </w:p>
        </w:tc>
      </w:tr>
      <w:tr w:rsidR="00E12274" w:rsidRPr="00DD2381" w14:paraId="6117BA65" w14:textId="77777777" w:rsidTr="00E12274">
        <w:trPr>
          <w:trHeight w:val="690"/>
        </w:trPr>
        <w:tc>
          <w:tcPr>
            <w:tcW w:w="786" w:type="pct"/>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02A3AEEF" w14:textId="77777777" w:rsidR="00E12274" w:rsidRDefault="00DD2381">
            <w:pPr>
              <w:jc w:val="center"/>
              <w:rPr>
                <w:rFonts w:ascii="Calibri" w:hAnsi="Calibri" w:cs="Calibri"/>
                <w:color w:val="000000"/>
                <w:sz w:val="18"/>
                <w:szCs w:val="18"/>
              </w:rPr>
            </w:pPr>
            <w:r w:rsidRPr="00DD2381">
              <w:rPr>
                <w:rFonts w:ascii="Calibri" w:hAnsi="Calibri" w:cs="Calibri"/>
                <w:color w:val="000000"/>
                <w:sz w:val="18"/>
                <w:szCs w:val="18"/>
              </w:rPr>
              <w:t xml:space="preserve">District (site)                </w:t>
            </w:r>
          </w:p>
          <w:p w14:paraId="3110440A" w14:textId="6D9FD2BF" w:rsidR="00DD2381" w:rsidRPr="00DD2381" w:rsidRDefault="00E12274">
            <w:pPr>
              <w:jc w:val="center"/>
              <w:rPr>
                <w:rFonts w:ascii="Calibri" w:hAnsi="Calibri" w:cs="Calibri"/>
                <w:color w:val="000000"/>
                <w:sz w:val="18"/>
                <w:szCs w:val="18"/>
              </w:rPr>
            </w:pPr>
            <w:r>
              <w:rPr>
                <w:rFonts w:ascii="Calibri" w:hAnsi="Calibri" w:cs="Calibri"/>
                <w:color w:val="000000"/>
                <w:sz w:val="18"/>
                <w:szCs w:val="18"/>
              </w:rPr>
              <w:t xml:space="preserve"> </w:t>
            </w:r>
            <w:r w:rsidR="00DD2381" w:rsidRPr="00DD2381">
              <w:rPr>
                <w:rFonts w:ascii="Calibri" w:hAnsi="Calibri" w:cs="Calibri"/>
                <w:color w:val="000000"/>
                <w:sz w:val="18"/>
                <w:szCs w:val="18"/>
              </w:rPr>
              <w:t>*Sites with kdr-west mutation</w:t>
            </w:r>
          </w:p>
        </w:tc>
        <w:tc>
          <w:tcPr>
            <w:tcW w:w="654" w:type="pct"/>
            <w:gridSpan w:val="2"/>
            <w:tcBorders>
              <w:top w:val="nil"/>
              <w:left w:val="single" w:sz="4" w:space="0" w:color="auto"/>
              <w:bottom w:val="nil"/>
              <w:right w:val="single" w:sz="4" w:space="0" w:color="000000"/>
            </w:tcBorders>
            <w:shd w:val="clear" w:color="auto" w:fill="auto"/>
            <w:tcMar>
              <w:top w:w="15" w:type="dxa"/>
              <w:left w:w="15" w:type="dxa"/>
              <w:bottom w:w="0" w:type="dxa"/>
              <w:right w:w="15" w:type="dxa"/>
            </w:tcMar>
            <w:vAlign w:val="center"/>
            <w:hideMark/>
          </w:tcPr>
          <w:p w14:paraId="580EEF33"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Deltamethrin</w:t>
            </w:r>
          </w:p>
        </w:tc>
        <w:tc>
          <w:tcPr>
            <w:tcW w:w="620" w:type="pct"/>
            <w:gridSpan w:val="2"/>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4FFB60E0"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 xml:space="preserve"> DDT </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9C05A0C"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Permethrin</w:t>
            </w:r>
          </w:p>
        </w:tc>
        <w:tc>
          <w:tcPr>
            <w:tcW w:w="676" w:type="pct"/>
            <w:gridSpan w:val="2"/>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634B750B"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 xml:space="preserve"> Etofenprox </w:t>
            </w:r>
          </w:p>
        </w:tc>
        <w:tc>
          <w:tcPr>
            <w:tcW w:w="696" w:type="pct"/>
            <w:gridSpan w:val="2"/>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60D61C68"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 xml:space="preserve"> Malathion </w:t>
            </w:r>
          </w:p>
        </w:tc>
        <w:tc>
          <w:tcPr>
            <w:tcW w:w="691" w:type="pct"/>
            <w:gridSpan w:val="2"/>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110CB3D3"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 xml:space="preserve"> λ-cyhalothrin </w:t>
            </w:r>
          </w:p>
        </w:tc>
        <w:tc>
          <w:tcPr>
            <w:tcW w:w="447"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F5B6AA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Bendiocarb</w:t>
            </w:r>
          </w:p>
        </w:tc>
      </w:tr>
      <w:tr w:rsidR="00E12274" w:rsidRPr="00DD2381" w14:paraId="3D266119" w14:textId="77777777" w:rsidTr="00E12274">
        <w:trPr>
          <w:trHeight w:val="300"/>
        </w:trPr>
        <w:tc>
          <w:tcPr>
            <w:tcW w:w="786" w:type="pct"/>
            <w:vMerge/>
            <w:tcBorders>
              <w:top w:val="nil"/>
              <w:left w:val="single" w:sz="4" w:space="0" w:color="auto"/>
              <w:bottom w:val="single" w:sz="4" w:space="0" w:color="000000"/>
              <w:right w:val="nil"/>
            </w:tcBorders>
            <w:vAlign w:val="center"/>
            <w:hideMark/>
          </w:tcPr>
          <w:p w14:paraId="6656AF32" w14:textId="77777777" w:rsidR="00DD2381" w:rsidRPr="00DD2381" w:rsidRDefault="00DD2381">
            <w:pPr>
              <w:rPr>
                <w:rFonts w:ascii="Calibri" w:hAnsi="Calibri" w:cs="Calibri"/>
                <w:color w:val="000000"/>
                <w:sz w:val="18"/>
                <w:szCs w:val="18"/>
              </w:rPr>
            </w:pPr>
          </w:p>
        </w:tc>
        <w:tc>
          <w:tcPr>
            <w:tcW w:w="322" w:type="pct"/>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68C10B2"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2009-11</w:t>
            </w:r>
          </w:p>
        </w:tc>
        <w:tc>
          <w:tcPr>
            <w:tcW w:w="333"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6935FB"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2011-12</w:t>
            </w:r>
          </w:p>
        </w:tc>
        <w:tc>
          <w:tcPr>
            <w:tcW w:w="310"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D48DCA9"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2009-11</w:t>
            </w:r>
          </w:p>
        </w:tc>
        <w:tc>
          <w:tcPr>
            <w:tcW w:w="31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6309D"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2011-12</w:t>
            </w:r>
          </w:p>
        </w:tc>
        <w:tc>
          <w:tcPr>
            <w:tcW w:w="42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C3BC31"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2009-11</w:t>
            </w:r>
          </w:p>
        </w:tc>
        <w:tc>
          <w:tcPr>
            <w:tcW w:w="334"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A1796BF"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2009-11</w:t>
            </w: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FEC2ED"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2011-12</w:t>
            </w:r>
          </w:p>
        </w:tc>
        <w:tc>
          <w:tcPr>
            <w:tcW w:w="347"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988D803"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2009-11</w:t>
            </w:r>
          </w:p>
        </w:tc>
        <w:tc>
          <w:tcPr>
            <w:tcW w:w="34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D3C3BA"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2011-12</w:t>
            </w:r>
          </w:p>
        </w:tc>
        <w:tc>
          <w:tcPr>
            <w:tcW w:w="325"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408B233"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2009-11</w:t>
            </w:r>
          </w:p>
        </w:tc>
        <w:tc>
          <w:tcPr>
            <w:tcW w:w="36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A9437E"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2011-12</w:t>
            </w:r>
          </w:p>
        </w:tc>
        <w:tc>
          <w:tcPr>
            <w:tcW w:w="447"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8F0101" w14:textId="77777777" w:rsidR="00DD2381" w:rsidRPr="00DD2381" w:rsidRDefault="00DD2381">
            <w:pPr>
              <w:jc w:val="center"/>
              <w:rPr>
                <w:rFonts w:ascii="Calibri" w:hAnsi="Calibri" w:cs="Calibri"/>
                <w:color w:val="000000"/>
                <w:sz w:val="18"/>
                <w:szCs w:val="18"/>
              </w:rPr>
            </w:pPr>
            <w:r w:rsidRPr="00DD2381">
              <w:rPr>
                <w:rFonts w:ascii="Calibri" w:hAnsi="Calibri" w:cs="Calibri"/>
                <w:color w:val="000000"/>
                <w:sz w:val="18"/>
                <w:szCs w:val="18"/>
              </w:rPr>
              <w:t>2011-12</w:t>
            </w:r>
          </w:p>
        </w:tc>
      </w:tr>
      <w:tr w:rsidR="00E12274" w:rsidRPr="00DD2381" w14:paraId="004D9BA7" w14:textId="77777777" w:rsidTr="00E12274">
        <w:trPr>
          <w:trHeight w:val="417"/>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0467DED7" w14:textId="502E17D6"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Kapiri Mpo</w:t>
            </w:r>
            <w:r w:rsidR="00F0718B">
              <w:rPr>
                <w:rFonts w:ascii="Calibri" w:hAnsi="Calibri" w:cs="Calibri"/>
                <w:color w:val="000000"/>
                <w:sz w:val="18"/>
                <w:szCs w:val="18"/>
              </w:rPr>
              <w:t>s</w:t>
            </w:r>
            <w:r w:rsidRPr="00DD2381">
              <w:rPr>
                <w:rFonts w:ascii="Calibri" w:hAnsi="Calibri" w:cs="Calibri"/>
                <w:color w:val="000000"/>
                <w:sz w:val="18"/>
                <w:szCs w:val="18"/>
              </w:rPr>
              <w:t>hi (Chipepo)*</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1FDCA10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42 (43)</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19F82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auto" w:fill="auto"/>
            <w:tcMar>
              <w:top w:w="15" w:type="dxa"/>
              <w:left w:w="15" w:type="dxa"/>
              <w:bottom w:w="0" w:type="dxa"/>
              <w:right w:w="15" w:type="dxa"/>
            </w:tcMar>
            <w:vAlign w:val="center"/>
            <w:hideMark/>
          </w:tcPr>
          <w:p w14:paraId="7552115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870055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C8A4A4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5051486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954A9B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1FFF675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42D0FC3"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6FC26F6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1397C4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5621F0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176105C9" w14:textId="77777777" w:rsidTr="00E12274">
        <w:trPr>
          <w:trHeight w:val="228"/>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3C59010D"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Ndola (Chipulukusu)*</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3D8A301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14 (96)</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9636E1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7684629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43(428)</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FC7380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28BE855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29 (41)</w:t>
            </w:r>
          </w:p>
        </w:tc>
        <w:tc>
          <w:tcPr>
            <w:tcW w:w="334" w:type="pct"/>
            <w:tcBorders>
              <w:top w:val="nil"/>
              <w:left w:val="nil"/>
              <w:bottom w:val="nil"/>
              <w:right w:val="nil"/>
            </w:tcBorders>
            <w:shd w:val="clear" w:color="000000" w:fill="C4D79B"/>
            <w:tcMar>
              <w:top w:w="15" w:type="dxa"/>
              <w:left w:w="15" w:type="dxa"/>
              <w:bottom w:w="0" w:type="dxa"/>
              <w:right w:w="15" w:type="dxa"/>
            </w:tcMar>
            <w:vAlign w:val="center"/>
            <w:hideMark/>
          </w:tcPr>
          <w:p w14:paraId="300F52E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98.4 (43)</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6EBFCA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000000" w:fill="C4D79B"/>
            <w:tcMar>
              <w:top w:w="15" w:type="dxa"/>
              <w:left w:w="15" w:type="dxa"/>
              <w:bottom w:w="0" w:type="dxa"/>
              <w:right w:w="15" w:type="dxa"/>
            </w:tcMar>
            <w:vAlign w:val="center"/>
            <w:hideMark/>
          </w:tcPr>
          <w:p w14:paraId="36493863"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100(27)</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205090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000000" w:fill="FFFF99"/>
            <w:tcMar>
              <w:top w:w="15" w:type="dxa"/>
              <w:left w:w="15" w:type="dxa"/>
              <w:bottom w:w="0" w:type="dxa"/>
              <w:right w:w="15" w:type="dxa"/>
            </w:tcMar>
            <w:vAlign w:val="center"/>
            <w:hideMark/>
          </w:tcPr>
          <w:p w14:paraId="0637397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92 (26)</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FA361D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9EE55D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5BBC891B"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0027A539"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Luangwa (Chisobe)</w:t>
            </w:r>
          </w:p>
        </w:tc>
        <w:tc>
          <w:tcPr>
            <w:tcW w:w="322" w:type="pct"/>
            <w:tcBorders>
              <w:top w:val="nil"/>
              <w:left w:val="nil"/>
              <w:bottom w:val="nil"/>
              <w:right w:val="nil"/>
            </w:tcBorders>
            <w:shd w:val="clear" w:color="000000" w:fill="C4D79B"/>
            <w:tcMar>
              <w:top w:w="15" w:type="dxa"/>
              <w:left w:w="15" w:type="dxa"/>
              <w:bottom w:w="0" w:type="dxa"/>
              <w:right w:w="15" w:type="dxa"/>
            </w:tcMar>
            <w:vAlign w:val="center"/>
            <w:hideMark/>
          </w:tcPr>
          <w:p w14:paraId="0BFA2DD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(102)</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7BD321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auto" w:fill="auto"/>
            <w:tcMar>
              <w:top w:w="15" w:type="dxa"/>
              <w:left w:w="15" w:type="dxa"/>
              <w:bottom w:w="0" w:type="dxa"/>
              <w:right w:w="15" w:type="dxa"/>
            </w:tcMar>
            <w:vAlign w:val="center"/>
            <w:hideMark/>
          </w:tcPr>
          <w:p w14:paraId="5036E81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573C71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5A8923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4EFE4D4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CE77BF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278B0D5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C8BAA4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35115B2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5E3122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33C4F5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6CDFAF24" w14:textId="77777777" w:rsidTr="00E12274">
        <w:trPr>
          <w:trHeight w:val="51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6AE4BC1B"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Solwezi (Kizhingezhinge)*</w:t>
            </w:r>
          </w:p>
        </w:tc>
        <w:tc>
          <w:tcPr>
            <w:tcW w:w="322" w:type="pct"/>
            <w:tcBorders>
              <w:top w:val="nil"/>
              <w:left w:val="nil"/>
              <w:bottom w:val="nil"/>
              <w:right w:val="nil"/>
            </w:tcBorders>
            <w:shd w:val="clear" w:color="000000" w:fill="FFFF99"/>
            <w:tcMar>
              <w:top w:w="15" w:type="dxa"/>
              <w:left w:w="15" w:type="dxa"/>
              <w:bottom w:w="0" w:type="dxa"/>
              <w:right w:w="15" w:type="dxa"/>
            </w:tcMar>
            <w:vAlign w:val="center"/>
            <w:hideMark/>
          </w:tcPr>
          <w:p w14:paraId="641135D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95 (105)</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34B77D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01401FF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 (157)</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416D91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B93251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67028C9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7D994B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212A177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6D3809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5AF9999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4871E0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E981EB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21C8F0AB"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5C4EF5A8"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Kabwe (Mukobeko)</w:t>
            </w:r>
          </w:p>
        </w:tc>
        <w:tc>
          <w:tcPr>
            <w:tcW w:w="322" w:type="pct"/>
            <w:tcBorders>
              <w:top w:val="nil"/>
              <w:left w:val="nil"/>
              <w:bottom w:val="nil"/>
              <w:right w:val="nil"/>
            </w:tcBorders>
            <w:shd w:val="clear" w:color="000000" w:fill="C4D79B"/>
            <w:tcMar>
              <w:top w:w="15" w:type="dxa"/>
              <w:left w:w="15" w:type="dxa"/>
              <w:bottom w:w="0" w:type="dxa"/>
              <w:right w:w="15" w:type="dxa"/>
            </w:tcMar>
            <w:vAlign w:val="center"/>
            <w:hideMark/>
          </w:tcPr>
          <w:p w14:paraId="5C33185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(16)</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F3A2B3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auto" w:fill="auto"/>
            <w:tcMar>
              <w:top w:w="15" w:type="dxa"/>
              <w:left w:w="15" w:type="dxa"/>
              <w:bottom w:w="0" w:type="dxa"/>
              <w:right w:w="15" w:type="dxa"/>
            </w:tcMar>
            <w:vAlign w:val="center"/>
            <w:hideMark/>
          </w:tcPr>
          <w:p w14:paraId="65995DE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7B4879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3C189E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62D581D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3E41F0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51863EC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6235B3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356E4D2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392AFA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D69756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4C136BB5"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34C58F36"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Ndola (Mushili)*</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1A13E23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21 (180)</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7D9F20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4F27E50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58 (244)</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889B3C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65C3A82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55 (31)</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1E168A2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1BDE30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000000" w:fill="C4D79B"/>
            <w:tcMar>
              <w:top w:w="15" w:type="dxa"/>
              <w:left w:w="15" w:type="dxa"/>
              <w:bottom w:w="0" w:type="dxa"/>
              <w:right w:w="15" w:type="dxa"/>
            </w:tcMar>
            <w:vAlign w:val="center"/>
            <w:hideMark/>
          </w:tcPr>
          <w:p w14:paraId="4CBBC24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(47)</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A1A3C1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3B7F638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11A9FA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000000" w:fill="C4D79B"/>
            <w:noWrap/>
            <w:tcMar>
              <w:top w:w="15" w:type="dxa"/>
              <w:left w:w="15" w:type="dxa"/>
              <w:bottom w:w="0" w:type="dxa"/>
              <w:right w:w="15" w:type="dxa"/>
            </w:tcMar>
            <w:vAlign w:val="center"/>
            <w:hideMark/>
          </w:tcPr>
          <w:p w14:paraId="156B2FB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(154)</w:t>
            </w:r>
          </w:p>
        </w:tc>
      </w:tr>
      <w:tr w:rsidR="00E12274" w:rsidRPr="00DD2381" w14:paraId="5CE76575"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2017D6DF"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Ndola (Twapia)*</w:t>
            </w:r>
          </w:p>
        </w:tc>
        <w:tc>
          <w:tcPr>
            <w:tcW w:w="322" w:type="pct"/>
            <w:tcBorders>
              <w:top w:val="nil"/>
              <w:left w:val="nil"/>
              <w:bottom w:val="nil"/>
              <w:right w:val="nil"/>
            </w:tcBorders>
            <w:shd w:val="clear" w:color="auto" w:fill="auto"/>
            <w:tcMar>
              <w:top w:w="15" w:type="dxa"/>
              <w:left w:w="15" w:type="dxa"/>
              <w:bottom w:w="0" w:type="dxa"/>
              <w:right w:w="15" w:type="dxa"/>
            </w:tcMar>
            <w:vAlign w:val="center"/>
            <w:hideMark/>
          </w:tcPr>
          <w:p w14:paraId="4D9AF3D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C8A50B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714801E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67 (135)</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27DF14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49F16E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463D6B9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D56308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2E90008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572482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6C47416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A51DE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7A038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5E6C94AB"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342C118C" w14:textId="2F9BD200" w:rsidR="00DD2381" w:rsidRPr="00DD2381" w:rsidRDefault="004F4C6F" w:rsidP="00E12274">
            <w:pPr>
              <w:rPr>
                <w:rFonts w:ascii="Calibri" w:hAnsi="Calibri" w:cs="Calibri"/>
                <w:color w:val="000000"/>
                <w:sz w:val="18"/>
                <w:szCs w:val="18"/>
              </w:rPr>
            </w:pPr>
            <w:r>
              <w:rPr>
                <w:rFonts w:ascii="Calibri" w:hAnsi="Calibri" w:cs="Calibri"/>
                <w:color w:val="000000"/>
                <w:sz w:val="18"/>
                <w:szCs w:val="18"/>
              </w:rPr>
              <w:t>Mumbwa (</w:t>
            </w:r>
            <w:r w:rsidR="00DD2381" w:rsidRPr="00DD2381">
              <w:rPr>
                <w:rFonts w:ascii="Calibri" w:hAnsi="Calibri" w:cs="Calibri"/>
                <w:color w:val="000000"/>
                <w:sz w:val="18"/>
                <w:szCs w:val="18"/>
              </w:rPr>
              <w:t>Myooye</w:t>
            </w:r>
            <w:r>
              <w:rPr>
                <w:rFonts w:ascii="Calibri" w:hAnsi="Calibri" w:cs="Calibri"/>
                <w:color w:val="000000"/>
                <w:sz w:val="18"/>
                <w:szCs w:val="18"/>
              </w:rPr>
              <w:t>)</w:t>
            </w:r>
            <w:r w:rsidR="00DD2381" w:rsidRPr="00DD2381">
              <w:rPr>
                <w:rFonts w:ascii="Calibri" w:hAnsi="Calibri" w:cs="Calibri"/>
                <w:color w:val="000000"/>
                <w:sz w:val="18"/>
                <w:szCs w:val="18"/>
              </w:rPr>
              <w:t>*</w:t>
            </w:r>
          </w:p>
        </w:tc>
        <w:tc>
          <w:tcPr>
            <w:tcW w:w="322" w:type="pct"/>
            <w:tcBorders>
              <w:top w:val="nil"/>
              <w:left w:val="nil"/>
              <w:bottom w:val="nil"/>
              <w:right w:val="nil"/>
            </w:tcBorders>
            <w:shd w:val="clear" w:color="000000" w:fill="FFFF99"/>
            <w:tcMar>
              <w:top w:w="15" w:type="dxa"/>
              <w:left w:w="15" w:type="dxa"/>
              <w:bottom w:w="0" w:type="dxa"/>
              <w:right w:w="15" w:type="dxa"/>
            </w:tcMar>
            <w:vAlign w:val="center"/>
            <w:hideMark/>
          </w:tcPr>
          <w:p w14:paraId="19A9EBB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93 (74)</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6C5C79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0C86D77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67 (73)</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C0450B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C9837B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369E682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60DB57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06F7A3A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54CDB4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508649A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AC4715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3D297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111DFB36"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06904741"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Luangwa (Nyamankalo)</w:t>
            </w:r>
          </w:p>
        </w:tc>
        <w:tc>
          <w:tcPr>
            <w:tcW w:w="322" w:type="pct"/>
            <w:tcBorders>
              <w:top w:val="nil"/>
              <w:left w:val="nil"/>
              <w:bottom w:val="nil"/>
              <w:right w:val="nil"/>
            </w:tcBorders>
            <w:shd w:val="clear" w:color="000000" w:fill="FFFF99"/>
            <w:tcMar>
              <w:top w:w="15" w:type="dxa"/>
              <w:left w:w="15" w:type="dxa"/>
              <w:bottom w:w="0" w:type="dxa"/>
              <w:right w:w="15" w:type="dxa"/>
            </w:tcMar>
            <w:vAlign w:val="center"/>
            <w:hideMark/>
          </w:tcPr>
          <w:p w14:paraId="680A480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91 (11)</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791B7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auto" w:fill="auto"/>
            <w:tcMar>
              <w:top w:w="15" w:type="dxa"/>
              <w:left w:w="15" w:type="dxa"/>
              <w:bottom w:w="0" w:type="dxa"/>
              <w:right w:w="15" w:type="dxa"/>
            </w:tcMar>
            <w:vAlign w:val="center"/>
            <w:hideMark/>
          </w:tcPr>
          <w:p w14:paraId="5A1F7A8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AD304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322622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591C086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37BEF0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648EB21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152290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57FD4FE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BF03B7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A274F6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4B78CBF4"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463B0375"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Luanshya</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61008C3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49 (85)</w:t>
            </w:r>
          </w:p>
        </w:tc>
        <w:tc>
          <w:tcPr>
            <w:tcW w:w="333"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6D10560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48(25)</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26C2076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42 (60)</w:t>
            </w:r>
          </w:p>
        </w:tc>
        <w:tc>
          <w:tcPr>
            <w:tcW w:w="310"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7CA34D7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2 (100)</w:t>
            </w:r>
          </w:p>
        </w:tc>
        <w:tc>
          <w:tcPr>
            <w:tcW w:w="429"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1FE0A86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68 (40)</w:t>
            </w:r>
          </w:p>
        </w:tc>
        <w:tc>
          <w:tcPr>
            <w:tcW w:w="334" w:type="pct"/>
            <w:tcBorders>
              <w:top w:val="nil"/>
              <w:left w:val="nil"/>
              <w:bottom w:val="nil"/>
              <w:right w:val="nil"/>
            </w:tcBorders>
            <w:shd w:val="clear" w:color="000000" w:fill="C4D79B"/>
            <w:tcMar>
              <w:top w:w="15" w:type="dxa"/>
              <w:left w:w="15" w:type="dxa"/>
              <w:bottom w:w="0" w:type="dxa"/>
              <w:right w:w="15" w:type="dxa"/>
            </w:tcMar>
            <w:vAlign w:val="center"/>
            <w:hideMark/>
          </w:tcPr>
          <w:p w14:paraId="08A931C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(15)</w:t>
            </w:r>
          </w:p>
        </w:tc>
        <w:tc>
          <w:tcPr>
            <w:tcW w:w="342"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5DE7D8F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51 (100)</w:t>
            </w:r>
          </w:p>
        </w:tc>
        <w:tc>
          <w:tcPr>
            <w:tcW w:w="347" w:type="pct"/>
            <w:tcBorders>
              <w:top w:val="nil"/>
              <w:left w:val="nil"/>
              <w:bottom w:val="nil"/>
              <w:right w:val="nil"/>
            </w:tcBorders>
            <w:shd w:val="clear" w:color="000000" w:fill="C4D79B"/>
            <w:tcMar>
              <w:top w:w="15" w:type="dxa"/>
              <w:left w:w="15" w:type="dxa"/>
              <w:bottom w:w="0" w:type="dxa"/>
              <w:right w:w="15" w:type="dxa"/>
            </w:tcMar>
            <w:vAlign w:val="center"/>
            <w:hideMark/>
          </w:tcPr>
          <w:p w14:paraId="227B599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(27)</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129CCB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000000" w:fill="DA9694"/>
            <w:tcMar>
              <w:top w:w="15" w:type="dxa"/>
              <w:left w:w="15" w:type="dxa"/>
              <w:bottom w:w="0" w:type="dxa"/>
              <w:right w:w="15" w:type="dxa"/>
            </w:tcMar>
            <w:vAlign w:val="center"/>
            <w:hideMark/>
          </w:tcPr>
          <w:p w14:paraId="6B9FDC9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72 (105)</w:t>
            </w:r>
          </w:p>
        </w:tc>
        <w:tc>
          <w:tcPr>
            <w:tcW w:w="366" w:type="pct"/>
            <w:tcBorders>
              <w:top w:val="nil"/>
              <w:left w:val="nil"/>
              <w:bottom w:val="nil"/>
              <w:right w:val="single" w:sz="4" w:space="0" w:color="auto"/>
            </w:tcBorders>
            <w:shd w:val="clear" w:color="000000" w:fill="DA9694"/>
            <w:noWrap/>
            <w:tcMar>
              <w:top w:w="15" w:type="dxa"/>
              <w:left w:w="15" w:type="dxa"/>
              <w:bottom w:w="0" w:type="dxa"/>
              <w:right w:w="15" w:type="dxa"/>
            </w:tcMar>
            <w:vAlign w:val="center"/>
            <w:hideMark/>
          </w:tcPr>
          <w:p w14:paraId="6EDEE27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67 (45)</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7A336C3"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5F5CF622"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743525E1"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Kitwe*</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35FB2B9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63 (82)</w:t>
            </w:r>
          </w:p>
        </w:tc>
        <w:tc>
          <w:tcPr>
            <w:tcW w:w="333"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7FC312B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75 (124)</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79B1194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22(68)</w:t>
            </w:r>
          </w:p>
        </w:tc>
        <w:tc>
          <w:tcPr>
            <w:tcW w:w="310"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1A23476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2 (100)</w:t>
            </w:r>
          </w:p>
        </w:tc>
        <w:tc>
          <w:tcPr>
            <w:tcW w:w="429"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5677247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34 (118)^</w:t>
            </w:r>
          </w:p>
        </w:tc>
        <w:tc>
          <w:tcPr>
            <w:tcW w:w="334" w:type="pct"/>
            <w:tcBorders>
              <w:top w:val="nil"/>
              <w:left w:val="nil"/>
              <w:bottom w:val="nil"/>
              <w:right w:val="nil"/>
            </w:tcBorders>
            <w:shd w:val="clear" w:color="000000" w:fill="FFFF99"/>
            <w:tcMar>
              <w:top w:w="15" w:type="dxa"/>
              <w:left w:w="15" w:type="dxa"/>
              <w:bottom w:w="0" w:type="dxa"/>
              <w:right w:w="15" w:type="dxa"/>
            </w:tcMar>
            <w:vAlign w:val="center"/>
            <w:hideMark/>
          </w:tcPr>
          <w:p w14:paraId="33BDDDB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96 (104)</w:t>
            </w:r>
          </w:p>
        </w:tc>
        <w:tc>
          <w:tcPr>
            <w:tcW w:w="342"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15EF871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5 (101)^</w:t>
            </w:r>
          </w:p>
        </w:tc>
        <w:tc>
          <w:tcPr>
            <w:tcW w:w="347" w:type="pct"/>
            <w:tcBorders>
              <w:top w:val="nil"/>
              <w:left w:val="nil"/>
              <w:bottom w:val="nil"/>
              <w:right w:val="nil"/>
            </w:tcBorders>
            <w:shd w:val="clear" w:color="000000" w:fill="C4D79B"/>
            <w:tcMar>
              <w:top w:w="15" w:type="dxa"/>
              <w:left w:w="15" w:type="dxa"/>
              <w:bottom w:w="0" w:type="dxa"/>
              <w:right w:w="15" w:type="dxa"/>
            </w:tcMar>
            <w:vAlign w:val="center"/>
            <w:hideMark/>
          </w:tcPr>
          <w:p w14:paraId="211DDCB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(23)</w:t>
            </w:r>
          </w:p>
        </w:tc>
        <w:tc>
          <w:tcPr>
            <w:tcW w:w="349" w:type="pct"/>
            <w:tcBorders>
              <w:top w:val="nil"/>
              <w:left w:val="nil"/>
              <w:bottom w:val="nil"/>
              <w:right w:val="single" w:sz="4" w:space="0" w:color="auto"/>
            </w:tcBorders>
            <w:shd w:val="clear" w:color="000000" w:fill="C4D79B"/>
            <w:tcMar>
              <w:top w:w="15" w:type="dxa"/>
              <w:left w:w="15" w:type="dxa"/>
              <w:bottom w:w="0" w:type="dxa"/>
              <w:right w:w="15" w:type="dxa"/>
            </w:tcMar>
            <w:vAlign w:val="center"/>
            <w:hideMark/>
          </w:tcPr>
          <w:p w14:paraId="11A81E4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(387)</w:t>
            </w:r>
          </w:p>
        </w:tc>
        <w:tc>
          <w:tcPr>
            <w:tcW w:w="325" w:type="pct"/>
            <w:tcBorders>
              <w:top w:val="nil"/>
              <w:left w:val="nil"/>
              <w:bottom w:val="nil"/>
              <w:right w:val="nil"/>
            </w:tcBorders>
            <w:shd w:val="clear" w:color="000000" w:fill="DA9694"/>
            <w:tcMar>
              <w:top w:w="15" w:type="dxa"/>
              <w:left w:w="15" w:type="dxa"/>
              <w:bottom w:w="0" w:type="dxa"/>
              <w:right w:w="15" w:type="dxa"/>
            </w:tcMar>
            <w:vAlign w:val="center"/>
            <w:hideMark/>
          </w:tcPr>
          <w:p w14:paraId="799EA1E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68 (40)</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5B5C40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000000" w:fill="C4D79B"/>
            <w:noWrap/>
            <w:tcMar>
              <w:top w:w="15" w:type="dxa"/>
              <w:left w:w="15" w:type="dxa"/>
              <w:bottom w:w="0" w:type="dxa"/>
              <w:right w:w="15" w:type="dxa"/>
            </w:tcMar>
            <w:vAlign w:val="center"/>
            <w:hideMark/>
          </w:tcPr>
          <w:p w14:paraId="392F1C4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99 (527)</w:t>
            </w:r>
          </w:p>
        </w:tc>
      </w:tr>
      <w:tr w:rsidR="00E12274" w:rsidRPr="00DD2381" w14:paraId="3AE6FEED"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0C5B597C"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Chililabombwe</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2784A97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72 (65)</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764FAC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67F5EDB3"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44 (25)</w:t>
            </w:r>
          </w:p>
        </w:tc>
        <w:tc>
          <w:tcPr>
            <w:tcW w:w="310" w:type="pct"/>
            <w:tcBorders>
              <w:top w:val="nil"/>
              <w:left w:val="nil"/>
              <w:bottom w:val="nil"/>
              <w:right w:val="single" w:sz="4" w:space="0" w:color="auto"/>
            </w:tcBorders>
            <w:shd w:val="clear" w:color="000000" w:fill="DA9694"/>
            <w:tcMar>
              <w:top w:w="15" w:type="dxa"/>
              <w:left w:w="15" w:type="dxa"/>
              <w:bottom w:w="0" w:type="dxa"/>
              <w:right w:w="15" w:type="dxa"/>
            </w:tcMar>
            <w:vAlign w:val="center"/>
            <w:hideMark/>
          </w:tcPr>
          <w:p w14:paraId="60ACCF7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58 (45)</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09F96C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000000" w:fill="C4D79B"/>
            <w:tcMar>
              <w:top w:w="15" w:type="dxa"/>
              <w:left w:w="15" w:type="dxa"/>
              <w:bottom w:w="0" w:type="dxa"/>
              <w:right w:w="15" w:type="dxa"/>
            </w:tcMar>
            <w:vAlign w:val="center"/>
            <w:hideMark/>
          </w:tcPr>
          <w:p w14:paraId="6567C02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(19)</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844A2E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000000" w:fill="C4D79B"/>
            <w:tcMar>
              <w:top w:w="15" w:type="dxa"/>
              <w:left w:w="15" w:type="dxa"/>
              <w:bottom w:w="0" w:type="dxa"/>
              <w:right w:w="15" w:type="dxa"/>
            </w:tcMar>
            <w:vAlign w:val="center"/>
            <w:hideMark/>
          </w:tcPr>
          <w:p w14:paraId="5C29DA2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(38)</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CA39F8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000000" w:fill="DA9694"/>
            <w:tcMar>
              <w:top w:w="15" w:type="dxa"/>
              <w:left w:w="15" w:type="dxa"/>
              <w:bottom w:w="0" w:type="dxa"/>
              <w:right w:w="15" w:type="dxa"/>
            </w:tcMar>
            <w:vAlign w:val="center"/>
            <w:hideMark/>
          </w:tcPr>
          <w:p w14:paraId="3C2CCEB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71 (65)</w:t>
            </w:r>
          </w:p>
        </w:tc>
        <w:tc>
          <w:tcPr>
            <w:tcW w:w="366" w:type="pct"/>
            <w:tcBorders>
              <w:top w:val="nil"/>
              <w:left w:val="nil"/>
              <w:bottom w:val="nil"/>
              <w:right w:val="single" w:sz="4" w:space="0" w:color="auto"/>
            </w:tcBorders>
            <w:shd w:val="clear" w:color="000000" w:fill="DA9694"/>
            <w:noWrap/>
            <w:tcMar>
              <w:top w:w="15" w:type="dxa"/>
              <w:left w:w="15" w:type="dxa"/>
              <w:bottom w:w="0" w:type="dxa"/>
              <w:right w:w="15" w:type="dxa"/>
            </w:tcMar>
            <w:vAlign w:val="center"/>
            <w:hideMark/>
          </w:tcPr>
          <w:p w14:paraId="1E0260C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71 (45)</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C476B2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227BD98A" w14:textId="77777777" w:rsidTr="00E12274">
        <w:trPr>
          <w:trHeight w:val="300"/>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4ACEADAD"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Nchelenge</w:t>
            </w:r>
          </w:p>
        </w:tc>
        <w:tc>
          <w:tcPr>
            <w:tcW w:w="322" w:type="pct"/>
            <w:tcBorders>
              <w:top w:val="nil"/>
              <w:left w:val="nil"/>
              <w:bottom w:val="nil"/>
              <w:right w:val="nil"/>
            </w:tcBorders>
            <w:shd w:val="clear" w:color="000000" w:fill="FFFF99"/>
            <w:tcMar>
              <w:top w:w="15" w:type="dxa"/>
              <w:left w:w="15" w:type="dxa"/>
              <w:bottom w:w="0" w:type="dxa"/>
              <w:right w:w="15" w:type="dxa"/>
            </w:tcMar>
            <w:vAlign w:val="center"/>
            <w:hideMark/>
          </w:tcPr>
          <w:p w14:paraId="75E9AF0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80 (5)</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0ED3A1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DA9694"/>
            <w:tcMar>
              <w:top w:w="15" w:type="dxa"/>
              <w:left w:w="15" w:type="dxa"/>
              <w:bottom w:w="0" w:type="dxa"/>
              <w:right w:w="15" w:type="dxa"/>
            </w:tcMar>
            <w:vAlign w:val="center"/>
            <w:hideMark/>
          </w:tcPr>
          <w:p w14:paraId="47DAA9B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33 (3)</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AADF37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625DE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4EB9EEF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E115777"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0A5552F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65D76D3"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4AA437F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9050615"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0C7224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r>
      <w:tr w:rsidR="00E12274" w:rsidRPr="00DD2381" w14:paraId="5388A566" w14:textId="77777777" w:rsidTr="00E12274">
        <w:trPr>
          <w:trHeight w:val="309"/>
        </w:trPr>
        <w:tc>
          <w:tcPr>
            <w:tcW w:w="786" w:type="pct"/>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04553676"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Mufulira</w:t>
            </w:r>
          </w:p>
        </w:tc>
        <w:tc>
          <w:tcPr>
            <w:tcW w:w="322" w:type="pct"/>
            <w:tcBorders>
              <w:top w:val="nil"/>
              <w:left w:val="nil"/>
              <w:bottom w:val="nil"/>
              <w:right w:val="nil"/>
            </w:tcBorders>
            <w:shd w:val="clear" w:color="000000" w:fill="DA9694"/>
            <w:tcMar>
              <w:top w:w="15" w:type="dxa"/>
              <w:left w:w="15" w:type="dxa"/>
              <w:bottom w:w="0" w:type="dxa"/>
              <w:right w:w="15" w:type="dxa"/>
            </w:tcMar>
            <w:vAlign w:val="center"/>
            <w:hideMark/>
          </w:tcPr>
          <w:p w14:paraId="5417109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55 (20)</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3E4C59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000000" w:fill="FFFF99"/>
            <w:tcMar>
              <w:top w:w="15" w:type="dxa"/>
              <w:left w:w="15" w:type="dxa"/>
              <w:bottom w:w="0" w:type="dxa"/>
              <w:right w:w="15" w:type="dxa"/>
            </w:tcMar>
            <w:vAlign w:val="center"/>
            <w:hideMark/>
          </w:tcPr>
          <w:p w14:paraId="4A7C8C3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88 (40)</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71CF95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D958D9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0D669D2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4A8725C"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3D37F0F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62305E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000000" w:fill="DA9694"/>
            <w:tcMar>
              <w:top w:w="15" w:type="dxa"/>
              <w:left w:w="15" w:type="dxa"/>
              <w:bottom w:w="0" w:type="dxa"/>
              <w:right w:w="15" w:type="dxa"/>
            </w:tcMar>
            <w:vAlign w:val="center"/>
            <w:hideMark/>
          </w:tcPr>
          <w:p w14:paraId="28A612C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30 (20)</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62C694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000000" w:fill="C4D79B"/>
            <w:noWrap/>
            <w:tcMar>
              <w:top w:w="15" w:type="dxa"/>
              <w:left w:w="15" w:type="dxa"/>
              <w:bottom w:w="0" w:type="dxa"/>
              <w:right w:w="15" w:type="dxa"/>
            </w:tcMar>
            <w:vAlign w:val="center"/>
            <w:hideMark/>
          </w:tcPr>
          <w:p w14:paraId="70CF15E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99 (117)</w:t>
            </w:r>
          </w:p>
        </w:tc>
      </w:tr>
      <w:tr w:rsidR="00E12274" w:rsidRPr="00DD2381" w14:paraId="56A3B283" w14:textId="77777777" w:rsidTr="00E12274">
        <w:trPr>
          <w:trHeight w:val="300"/>
        </w:trPr>
        <w:tc>
          <w:tcPr>
            <w:tcW w:w="78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C3E0968"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Masaiti</w:t>
            </w:r>
          </w:p>
        </w:tc>
        <w:tc>
          <w:tcPr>
            <w:tcW w:w="322"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2FB9BF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3"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799B53F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nil"/>
            </w:tcBorders>
            <w:shd w:val="clear" w:color="auto" w:fill="auto"/>
            <w:tcMar>
              <w:top w:w="15" w:type="dxa"/>
              <w:left w:w="15" w:type="dxa"/>
              <w:bottom w:w="0" w:type="dxa"/>
              <w:right w:w="15" w:type="dxa"/>
            </w:tcMar>
            <w:vAlign w:val="center"/>
            <w:hideMark/>
          </w:tcPr>
          <w:p w14:paraId="56F1AAA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02DE80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C29F51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nil"/>
              <w:right w:val="nil"/>
            </w:tcBorders>
            <w:shd w:val="clear" w:color="auto" w:fill="auto"/>
            <w:tcMar>
              <w:top w:w="15" w:type="dxa"/>
              <w:left w:w="15" w:type="dxa"/>
              <w:bottom w:w="0" w:type="dxa"/>
              <w:right w:w="15" w:type="dxa"/>
            </w:tcMar>
            <w:vAlign w:val="center"/>
            <w:hideMark/>
          </w:tcPr>
          <w:p w14:paraId="00ACF3F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618E8F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nil"/>
              <w:right w:val="nil"/>
            </w:tcBorders>
            <w:shd w:val="clear" w:color="auto" w:fill="auto"/>
            <w:tcMar>
              <w:top w:w="15" w:type="dxa"/>
              <w:left w:w="15" w:type="dxa"/>
              <w:bottom w:w="0" w:type="dxa"/>
              <w:right w:w="15" w:type="dxa"/>
            </w:tcMar>
            <w:vAlign w:val="center"/>
            <w:hideMark/>
          </w:tcPr>
          <w:p w14:paraId="04ADD3C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BA13C7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1398620E"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7F6683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nil"/>
              <w:right w:val="single" w:sz="4" w:space="0" w:color="auto"/>
            </w:tcBorders>
            <w:shd w:val="clear" w:color="000000" w:fill="FFFF99"/>
            <w:noWrap/>
            <w:tcMar>
              <w:top w:w="15" w:type="dxa"/>
              <w:left w:w="15" w:type="dxa"/>
              <w:bottom w:w="0" w:type="dxa"/>
              <w:right w:w="15" w:type="dxa"/>
            </w:tcMar>
            <w:vAlign w:val="center"/>
            <w:hideMark/>
          </w:tcPr>
          <w:p w14:paraId="230A2114"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95 (60)</w:t>
            </w:r>
          </w:p>
        </w:tc>
      </w:tr>
      <w:tr w:rsidR="00E12274" w:rsidRPr="00DD2381" w14:paraId="54CFF3C1" w14:textId="77777777" w:rsidTr="00D649F5">
        <w:trPr>
          <w:trHeight w:val="174"/>
        </w:trPr>
        <w:tc>
          <w:tcPr>
            <w:tcW w:w="786" w:type="pct"/>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10438E9" w14:textId="77777777" w:rsidR="00DD2381" w:rsidRPr="00DD2381" w:rsidRDefault="00DD2381" w:rsidP="00E12274">
            <w:pPr>
              <w:rPr>
                <w:rFonts w:ascii="Calibri" w:hAnsi="Calibri" w:cs="Calibri"/>
                <w:color w:val="000000"/>
                <w:sz w:val="18"/>
                <w:szCs w:val="18"/>
              </w:rPr>
            </w:pPr>
            <w:r w:rsidRPr="00DD2381">
              <w:rPr>
                <w:rFonts w:ascii="Calibri" w:hAnsi="Calibri" w:cs="Calibri"/>
                <w:color w:val="000000"/>
                <w:sz w:val="18"/>
                <w:szCs w:val="18"/>
              </w:rPr>
              <w:t>Solwezi</w:t>
            </w:r>
          </w:p>
        </w:tc>
        <w:tc>
          <w:tcPr>
            <w:tcW w:w="322" w:type="pct"/>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7A081D0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3"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4DB1D1"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3AB5B8B"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1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E3BB4F"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2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95C169"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34"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229886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6388AD"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7"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B7F2ED6"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4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34A75A"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25"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404F8D8"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36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CB4572"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na</w:t>
            </w:r>
          </w:p>
        </w:tc>
        <w:tc>
          <w:tcPr>
            <w:tcW w:w="447" w:type="pct"/>
            <w:tcBorders>
              <w:top w:val="nil"/>
              <w:left w:val="nil"/>
              <w:bottom w:val="single" w:sz="4" w:space="0" w:color="auto"/>
              <w:right w:val="single" w:sz="4" w:space="0" w:color="auto"/>
            </w:tcBorders>
            <w:shd w:val="clear" w:color="000000" w:fill="C4D79B"/>
            <w:noWrap/>
            <w:tcMar>
              <w:top w:w="15" w:type="dxa"/>
              <w:left w:w="15" w:type="dxa"/>
              <w:bottom w:w="0" w:type="dxa"/>
              <w:right w:w="15" w:type="dxa"/>
            </w:tcMar>
            <w:vAlign w:val="center"/>
            <w:hideMark/>
          </w:tcPr>
          <w:p w14:paraId="1A33EB20" w14:textId="77777777" w:rsidR="00DD2381" w:rsidRPr="00DD2381" w:rsidRDefault="00DD2381" w:rsidP="00E12274">
            <w:pPr>
              <w:jc w:val="center"/>
              <w:rPr>
                <w:rFonts w:ascii="Calibri" w:hAnsi="Calibri" w:cs="Calibri"/>
                <w:color w:val="000000"/>
                <w:sz w:val="18"/>
                <w:szCs w:val="18"/>
              </w:rPr>
            </w:pPr>
            <w:r w:rsidRPr="00DD2381">
              <w:rPr>
                <w:rFonts w:ascii="Calibri" w:hAnsi="Calibri" w:cs="Calibri"/>
                <w:color w:val="000000"/>
                <w:sz w:val="18"/>
                <w:szCs w:val="18"/>
              </w:rPr>
              <w:t>100 (20)</w:t>
            </w:r>
          </w:p>
        </w:tc>
      </w:tr>
      <w:tr w:rsidR="00DD2381" w:rsidRPr="00DD2381" w14:paraId="18E6ABB1" w14:textId="77777777" w:rsidTr="005D20C2">
        <w:trPr>
          <w:trHeight w:val="335"/>
        </w:trPr>
        <w:tc>
          <w:tcPr>
            <w:tcW w:w="5000" w:type="pct"/>
            <w:gridSpan w:val="13"/>
            <w:tcBorders>
              <w:top w:val="single" w:sz="4" w:space="0" w:color="auto"/>
              <w:left w:val="nil"/>
              <w:bottom w:val="nil"/>
              <w:right w:val="nil"/>
            </w:tcBorders>
            <w:shd w:val="clear" w:color="auto" w:fill="auto"/>
            <w:tcMar>
              <w:top w:w="15" w:type="dxa"/>
              <w:left w:w="15" w:type="dxa"/>
              <w:bottom w:w="0" w:type="dxa"/>
              <w:right w:w="15" w:type="dxa"/>
            </w:tcMar>
            <w:vAlign w:val="center"/>
            <w:hideMark/>
          </w:tcPr>
          <w:p w14:paraId="48C717BE" w14:textId="77777777" w:rsidR="00DD2381" w:rsidRPr="00DD2381" w:rsidRDefault="00DD2381">
            <w:pPr>
              <w:rPr>
                <w:rFonts w:ascii="Calibri" w:hAnsi="Calibri" w:cs="Calibri"/>
                <w:color w:val="000000"/>
                <w:sz w:val="18"/>
                <w:szCs w:val="18"/>
              </w:rPr>
            </w:pPr>
            <w:r w:rsidRPr="00DD2381">
              <w:rPr>
                <w:rFonts w:ascii="Calibri" w:hAnsi="Calibri" w:cs="Calibri"/>
                <w:color w:val="000000"/>
                <w:sz w:val="18"/>
                <w:szCs w:val="18"/>
              </w:rPr>
              <w:t>^ Data from Insecticide Resistance Monitoring Report, prepared by Michael Coleman, LSTM, for ZISSP</w:t>
            </w:r>
          </w:p>
        </w:tc>
      </w:tr>
      <w:tr w:rsidR="00E12274" w:rsidRPr="00DD2381" w14:paraId="0614CE5A" w14:textId="77777777" w:rsidTr="005D20C2">
        <w:trPr>
          <w:trHeight w:val="147"/>
        </w:trPr>
        <w:tc>
          <w:tcPr>
            <w:tcW w:w="3513" w:type="pct"/>
            <w:gridSpan w:val="9"/>
            <w:tcBorders>
              <w:top w:val="nil"/>
              <w:left w:val="nil"/>
              <w:bottom w:val="nil"/>
              <w:right w:val="nil"/>
            </w:tcBorders>
            <w:shd w:val="clear" w:color="auto" w:fill="auto"/>
            <w:tcMar>
              <w:top w:w="15" w:type="dxa"/>
              <w:left w:w="15" w:type="dxa"/>
              <w:bottom w:w="0" w:type="dxa"/>
              <w:right w:w="15" w:type="dxa"/>
            </w:tcMar>
            <w:vAlign w:val="center"/>
            <w:hideMark/>
          </w:tcPr>
          <w:p w14:paraId="64556CB5" w14:textId="6B975C15" w:rsidR="00DD2381" w:rsidRPr="00DD2381" w:rsidRDefault="00DD2381" w:rsidP="005D20C2">
            <w:pPr>
              <w:rPr>
                <w:rFonts w:ascii="Calibri" w:hAnsi="Calibri" w:cs="Calibri"/>
                <w:color w:val="000000"/>
                <w:sz w:val="18"/>
                <w:szCs w:val="18"/>
              </w:rPr>
            </w:pPr>
          </w:p>
        </w:tc>
        <w:tc>
          <w:tcPr>
            <w:tcW w:w="349" w:type="pct"/>
            <w:tcBorders>
              <w:top w:val="nil"/>
              <w:left w:val="nil"/>
              <w:bottom w:val="nil"/>
              <w:right w:val="nil"/>
            </w:tcBorders>
            <w:shd w:val="clear" w:color="auto" w:fill="auto"/>
            <w:tcMar>
              <w:top w:w="15" w:type="dxa"/>
              <w:left w:w="15" w:type="dxa"/>
              <w:bottom w:w="0" w:type="dxa"/>
              <w:right w:w="15" w:type="dxa"/>
            </w:tcMar>
            <w:vAlign w:val="center"/>
            <w:hideMark/>
          </w:tcPr>
          <w:p w14:paraId="3C383991" w14:textId="77777777" w:rsidR="00DD2381" w:rsidRPr="00DD2381" w:rsidRDefault="00DD2381">
            <w:pPr>
              <w:jc w:val="center"/>
              <w:rPr>
                <w:rFonts w:ascii="Calibri" w:hAnsi="Calibri" w:cs="Calibri"/>
                <w:color w:val="000000"/>
                <w:sz w:val="18"/>
                <w:szCs w:val="18"/>
              </w:rPr>
            </w:pPr>
          </w:p>
        </w:tc>
        <w:tc>
          <w:tcPr>
            <w:tcW w:w="325" w:type="pct"/>
            <w:tcBorders>
              <w:top w:val="nil"/>
              <w:left w:val="nil"/>
              <w:bottom w:val="nil"/>
              <w:right w:val="nil"/>
            </w:tcBorders>
            <w:shd w:val="clear" w:color="auto" w:fill="auto"/>
            <w:tcMar>
              <w:top w:w="15" w:type="dxa"/>
              <w:left w:w="15" w:type="dxa"/>
              <w:bottom w:w="0" w:type="dxa"/>
              <w:right w:w="15" w:type="dxa"/>
            </w:tcMar>
            <w:vAlign w:val="center"/>
            <w:hideMark/>
          </w:tcPr>
          <w:p w14:paraId="54053309" w14:textId="77777777" w:rsidR="00DD2381" w:rsidRPr="00DD2381" w:rsidRDefault="00DD2381">
            <w:pPr>
              <w:jc w:val="center"/>
              <w:rPr>
                <w:rFonts w:ascii="Calibri" w:hAnsi="Calibri" w:cs="Calibri"/>
                <w:color w:val="000000"/>
                <w:sz w:val="18"/>
                <w:szCs w:val="18"/>
              </w:rPr>
            </w:pPr>
          </w:p>
        </w:tc>
        <w:tc>
          <w:tcPr>
            <w:tcW w:w="366" w:type="pct"/>
            <w:tcBorders>
              <w:top w:val="nil"/>
              <w:left w:val="nil"/>
              <w:bottom w:val="nil"/>
              <w:right w:val="nil"/>
            </w:tcBorders>
            <w:shd w:val="clear" w:color="auto" w:fill="auto"/>
            <w:tcMar>
              <w:top w:w="15" w:type="dxa"/>
              <w:left w:w="15" w:type="dxa"/>
              <w:bottom w:w="0" w:type="dxa"/>
              <w:right w:w="15" w:type="dxa"/>
            </w:tcMar>
            <w:vAlign w:val="center"/>
            <w:hideMark/>
          </w:tcPr>
          <w:p w14:paraId="6683C56C" w14:textId="77777777" w:rsidR="00DD2381" w:rsidRPr="00DD2381" w:rsidRDefault="00DD2381">
            <w:pPr>
              <w:jc w:val="center"/>
              <w:rPr>
                <w:rFonts w:ascii="Calibri" w:hAnsi="Calibri" w:cs="Calibri"/>
                <w:color w:val="000000"/>
                <w:sz w:val="18"/>
                <w:szCs w:val="18"/>
              </w:rPr>
            </w:pPr>
          </w:p>
        </w:tc>
        <w:tc>
          <w:tcPr>
            <w:tcW w:w="447" w:type="pct"/>
            <w:tcBorders>
              <w:top w:val="nil"/>
              <w:left w:val="nil"/>
              <w:bottom w:val="nil"/>
              <w:right w:val="nil"/>
            </w:tcBorders>
            <w:shd w:val="clear" w:color="auto" w:fill="auto"/>
            <w:noWrap/>
            <w:tcMar>
              <w:top w:w="15" w:type="dxa"/>
              <w:left w:w="15" w:type="dxa"/>
              <w:bottom w:w="0" w:type="dxa"/>
              <w:right w:w="15" w:type="dxa"/>
            </w:tcMar>
            <w:vAlign w:val="bottom"/>
            <w:hideMark/>
          </w:tcPr>
          <w:p w14:paraId="6839A250" w14:textId="77777777" w:rsidR="00DD2381" w:rsidRPr="00DD2381" w:rsidRDefault="00DD2381">
            <w:pPr>
              <w:jc w:val="center"/>
              <w:rPr>
                <w:rFonts w:ascii="Calibri" w:hAnsi="Calibri" w:cs="Calibri"/>
                <w:color w:val="000000"/>
                <w:sz w:val="18"/>
                <w:szCs w:val="18"/>
              </w:rPr>
            </w:pPr>
          </w:p>
        </w:tc>
      </w:tr>
    </w:tbl>
    <w:tbl>
      <w:tblPr>
        <w:tblpPr w:leftFromText="180" w:rightFromText="180" w:vertAnchor="text" w:horzAnchor="page" w:tblpX="1477" w:tblpY="14"/>
        <w:tblW w:w="4784" w:type="pct"/>
        <w:tblLook w:val="04A0" w:firstRow="1" w:lastRow="0" w:firstColumn="1" w:lastColumn="0" w:noHBand="0" w:noVBand="1"/>
      </w:tblPr>
      <w:tblGrid>
        <w:gridCol w:w="2111"/>
        <w:gridCol w:w="971"/>
        <w:gridCol w:w="870"/>
        <w:gridCol w:w="810"/>
        <w:gridCol w:w="914"/>
        <w:gridCol w:w="909"/>
        <w:gridCol w:w="872"/>
        <w:gridCol w:w="1120"/>
        <w:gridCol w:w="906"/>
        <w:gridCol w:w="914"/>
        <w:gridCol w:w="1370"/>
        <w:gridCol w:w="1253"/>
      </w:tblGrid>
      <w:tr w:rsidR="00D649F5" w:rsidRPr="001A1C02" w14:paraId="1741B73D" w14:textId="77777777" w:rsidTr="00D649F5">
        <w:trPr>
          <w:trHeight w:val="525"/>
        </w:trPr>
        <w:tc>
          <w:tcPr>
            <w:tcW w:w="2864" w:type="pct"/>
            <w:gridSpan w:val="7"/>
            <w:tcBorders>
              <w:top w:val="single" w:sz="4" w:space="0" w:color="auto"/>
              <w:left w:val="single" w:sz="4" w:space="0" w:color="auto"/>
              <w:bottom w:val="nil"/>
              <w:right w:val="nil"/>
            </w:tcBorders>
            <w:shd w:val="clear" w:color="auto" w:fill="auto"/>
            <w:vAlign w:val="center"/>
            <w:hideMark/>
          </w:tcPr>
          <w:p w14:paraId="38370042" w14:textId="77777777" w:rsidR="00D649F5" w:rsidRPr="001A1C02" w:rsidRDefault="00D649F5" w:rsidP="00D649F5">
            <w:pPr>
              <w:spacing w:after="0" w:line="240" w:lineRule="auto"/>
              <w:rPr>
                <w:rFonts w:ascii="Calibri" w:eastAsia="Times New Roman" w:hAnsi="Calibri" w:cs="Calibri"/>
                <w:b/>
                <w:bCs/>
                <w:i/>
                <w:iCs/>
                <w:color w:val="000000"/>
              </w:rPr>
            </w:pPr>
            <w:r w:rsidRPr="001A1C02">
              <w:rPr>
                <w:rFonts w:ascii="Calibri" w:eastAsia="Times New Roman" w:hAnsi="Calibri" w:cs="Calibri"/>
                <w:b/>
                <w:bCs/>
                <w:i/>
                <w:iCs/>
                <w:color w:val="000000"/>
              </w:rPr>
              <w:t>An. funestus</w:t>
            </w:r>
            <w:r>
              <w:rPr>
                <w:rFonts w:ascii="Calibri" w:eastAsia="Times New Roman" w:hAnsi="Calibri" w:cs="Calibri"/>
                <w:b/>
                <w:bCs/>
                <w:i/>
                <w:iCs/>
                <w:color w:val="000000"/>
              </w:rPr>
              <w:t xml:space="preserve"> </w:t>
            </w:r>
            <w:r w:rsidRPr="001A1C02">
              <w:rPr>
                <w:rFonts w:ascii="Calibri" w:eastAsia="Times New Roman" w:hAnsi="Calibri" w:cs="Calibri"/>
                <w:b/>
                <w:bCs/>
                <w:color w:val="000000"/>
              </w:rPr>
              <w:t>s.l.</w:t>
            </w:r>
          </w:p>
        </w:tc>
        <w:tc>
          <w:tcPr>
            <w:tcW w:w="430" w:type="pct"/>
            <w:tcBorders>
              <w:top w:val="single" w:sz="4" w:space="0" w:color="auto"/>
              <w:left w:val="nil"/>
              <w:bottom w:val="nil"/>
              <w:right w:val="nil"/>
            </w:tcBorders>
            <w:shd w:val="clear" w:color="auto" w:fill="auto"/>
            <w:noWrap/>
            <w:vAlign w:val="center"/>
            <w:hideMark/>
          </w:tcPr>
          <w:p w14:paraId="3111BAD2" w14:textId="77777777" w:rsidR="00D649F5" w:rsidRPr="001A1C02" w:rsidRDefault="00D649F5" w:rsidP="00D649F5">
            <w:pPr>
              <w:spacing w:after="0" w:line="240" w:lineRule="auto"/>
              <w:rPr>
                <w:rFonts w:ascii="Calibri" w:eastAsia="Times New Roman" w:hAnsi="Calibri" w:cs="Calibri"/>
                <w:color w:val="000000"/>
              </w:rPr>
            </w:pPr>
            <w:r w:rsidRPr="001A1C02">
              <w:rPr>
                <w:rFonts w:ascii="Calibri" w:eastAsia="Times New Roman" w:hAnsi="Calibri" w:cs="Calibri"/>
                <w:color w:val="000000"/>
              </w:rPr>
              <w:t> </w:t>
            </w:r>
          </w:p>
        </w:tc>
        <w:tc>
          <w:tcPr>
            <w:tcW w:w="348" w:type="pct"/>
            <w:tcBorders>
              <w:top w:val="single" w:sz="4" w:space="0" w:color="auto"/>
              <w:left w:val="nil"/>
              <w:bottom w:val="nil"/>
              <w:right w:val="nil"/>
            </w:tcBorders>
            <w:shd w:val="clear" w:color="auto" w:fill="auto"/>
            <w:noWrap/>
            <w:vAlign w:val="center"/>
            <w:hideMark/>
          </w:tcPr>
          <w:p w14:paraId="1038D1C6" w14:textId="77777777" w:rsidR="00D649F5" w:rsidRPr="001A1C02" w:rsidRDefault="00D649F5" w:rsidP="00D649F5">
            <w:pPr>
              <w:spacing w:after="0" w:line="240" w:lineRule="auto"/>
              <w:rPr>
                <w:rFonts w:ascii="Calibri" w:eastAsia="Times New Roman" w:hAnsi="Calibri" w:cs="Calibri"/>
                <w:color w:val="000000"/>
              </w:rPr>
            </w:pPr>
            <w:r w:rsidRPr="001A1C02">
              <w:rPr>
                <w:rFonts w:ascii="Calibri" w:eastAsia="Times New Roman" w:hAnsi="Calibri" w:cs="Calibri"/>
                <w:color w:val="000000"/>
              </w:rPr>
              <w:t> </w:t>
            </w:r>
          </w:p>
        </w:tc>
        <w:tc>
          <w:tcPr>
            <w:tcW w:w="351" w:type="pct"/>
            <w:tcBorders>
              <w:top w:val="single" w:sz="4" w:space="0" w:color="auto"/>
              <w:left w:val="nil"/>
              <w:bottom w:val="nil"/>
              <w:right w:val="nil"/>
            </w:tcBorders>
            <w:shd w:val="clear" w:color="auto" w:fill="auto"/>
            <w:noWrap/>
            <w:vAlign w:val="center"/>
            <w:hideMark/>
          </w:tcPr>
          <w:p w14:paraId="6ED45758" w14:textId="77777777" w:rsidR="00D649F5" w:rsidRPr="001A1C02" w:rsidRDefault="00D649F5" w:rsidP="00D649F5">
            <w:pPr>
              <w:spacing w:after="0" w:line="240" w:lineRule="auto"/>
              <w:rPr>
                <w:rFonts w:ascii="Calibri" w:eastAsia="Times New Roman" w:hAnsi="Calibri" w:cs="Calibri"/>
                <w:color w:val="000000"/>
              </w:rPr>
            </w:pPr>
            <w:r w:rsidRPr="001A1C02">
              <w:rPr>
                <w:rFonts w:ascii="Calibri" w:eastAsia="Times New Roman" w:hAnsi="Calibri" w:cs="Calibri"/>
                <w:color w:val="000000"/>
              </w:rPr>
              <w:t> </w:t>
            </w:r>
          </w:p>
        </w:tc>
        <w:tc>
          <w:tcPr>
            <w:tcW w:w="526" w:type="pct"/>
            <w:tcBorders>
              <w:top w:val="single" w:sz="4" w:space="0" w:color="auto"/>
              <w:left w:val="nil"/>
              <w:bottom w:val="nil"/>
              <w:right w:val="nil"/>
            </w:tcBorders>
            <w:shd w:val="clear" w:color="auto" w:fill="auto"/>
            <w:noWrap/>
            <w:vAlign w:val="center"/>
            <w:hideMark/>
          </w:tcPr>
          <w:p w14:paraId="6327B092" w14:textId="77777777" w:rsidR="00D649F5" w:rsidRPr="001A1C02" w:rsidRDefault="00D649F5" w:rsidP="00D649F5">
            <w:pPr>
              <w:spacing w:after="0" w:line="240" w:lineRule="auto"/>
              <w:rPr>
                <w:rFonts w:ascii="Calibri" w:eastAsia="Times New Roman" w:hAnsi="Calibri" w:cs="Calibri"/>
                <w:color w:val="000000"/>
              </w:rPr>
            </w:pPr>
            <w:r w:rsidRPr="001A1C02">
              <w:rPr>
                <w:rFonts w:ascii="Calibri" w:eastAsia="Times New Roman" w:hAnsi="Calibri" w:cs="Calibri"/>
                <w:color w:val="000000"/>
              </w:rPr>
              <w:t> </w:t>
            </w:r>
          </w:p>
        </w:tc>
        <w:tc>
          <w:tcPr>
            <w:tcW w:w="481" w:type="pct"/>
            <w:tcBorders>
              <w:top w:val="single" w:sz="4" w:space="0" w:color="auto"/>
              <w:left w:val="nil"/>
              <w:bottom w:val="nil"/>
              <w:right w:val="single" w:sz="4" w:space="0" w:color="auto"/>
            </w:tcBorders>
            <w:shd w:val="clear" w:color="auto" w:fill="auto"/>
            <w:noWrap/>
            <w:vAlign w:val="center"/>
            <w:hideMark/>
          </w:tcPr>
          <w:p w14:paraId="04ADB692" w14:textId="77777777" w:rsidR="00D649F5" w:rsidRPr="001A1C02" w:rsidRDefault="00D649F5" w:rsidP="00D649F5">
            <w:pPr>
              <w:spacing w:after="0" w:line="240" w:lineRule="auto"/>
              <w:rPr>
                <w:rFonts w:ascii="Calibri" w:eastAsia="Times New Roman" w:hAnsi="Calibri" w:cs="Calibri"/>
                <w:color w:val="000000"/>
              </w:rPr>
            </w:pPr>
            <w:r w:rsidRPr="001A1C02">
              <w:rPr>
                <w:rFonts w:ascii="Calibri" w:eastAsia="Times New Roman" w:hAnsi="Calibri" w:cs="Calibri"/>
                <w:color w:val="000000"/>
              </w:rPr>
              <w:t> </w:t>
            </w:r>
          </w:p>
        </w:tc>
      </w:tr>
      <w:tr w:rsidR="00D649F5" w:rsidRPr="001A1C02" w14:paraId="4714E889" w14:textId="77777777" w:rsidTr="00D649F5">
        <w:trPr>
          <w:trHeight w:val="525"/>
        </w:trPr>
        <w:tc>
          <w:tcPr>
            <w:tcW w:w="811" w:type="pct"/>
            <w:vMerge w:val="restart"/>
            <w:tcBorders>
              <w:top w:val="nil"/>
              <w:left w:val="single" w:sz="4" w:space="0" w:color="auto"/>
              <w:bottom w:val="single" w:sz="4" w:space="0" w:color="000000"/>
              <w:right w:val="nil"/>
            </w:tcBorders>
            <w:shd w:val="clear" w:color="auto" w:fill="auto"/>
            <w:vAlign w:val="center"/>
            <w:hideMark/>
          </w:tcPr>
          <w:p w14:paraId="4F1F5B7A"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District (site</w:t>
            </w:r>
            <w:r w:rsidRPr="001A1C02">
              <w:rPr>
                <w:rFonts w:ascii="Calibri" w:eastAsia="Times New Roman" w:hAnsi="Calibri" w:cs="Calibri"/>
                <w:color w:val="000000"/>
                <w:sz w:val="20"/>
                <w:szCs w:val="20"/>
              </w:rPr>
              <w:t xml:space="preserve">)                 </w:t>
            </w:r>
          </w:p>
        </w:tc>
        <w:tc>
          <w:tcPr>
            <w:tcW w:w="707" w:type="pct"/>
            <w:gridSpan w:val="2"/>
            <w:tcBorders>
              <w:top w:val="nil"/>
              <w:left w:val="single" w:sz="4" w:space="0" w:color="auto"/>
              <w:bottom w:val="nil"/>
              <w:right w:val="single" w:sz="4" w:space="0" w:color="000000"/>
            </w:tcBorders>
            <w:shd w:val="clear" w:color="auto" w:fill="auto"/>
            <w:vAlign w:val="center"/>
            <w:hideMark/>
          </w:tcPr>
          <w:p w14:paraId="010539A1"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sidRPr="001A1C02">
              <w:rPr>
                <w:rFonts w:ascii="Calibri" w:eastAsia="Times New Roman" w:hAnsi="Calibri" w:cs="Calibri"/>
                <w:color w:val="000000"/>
                <w:sz w:val="20"/>
                <w:szCs w:val="20"/>
              </w:rPr>
              <w:t>Deltamethrin</w:t>
            </w:r>
          </w:p>
        </w:tc>
        <w:tc>
          <w:tcPr>
            <w:tcW w:w="662" w:type="pct"/>
            <w:gridSpan w:val="2"/>
            <w:tcBorders>
              <w:top w:val="nil"/>
              <w:left w:val="nil"/>
              <w:bottom w:val="nil"/>
              <w:right w:val="single" w:sz="4" w:space="0" w:color="000000"/>
            </w:tcBorders>
            <w:shd w:val="clear" w:color="auto" w:fill="auto"/>
            <w:vAlign w:val="center"/>
            <w:hideMark/>
          </w:tcPr>
          <w:p w14:paraId="408094F4"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sidRPr="001A1C02">
              <w:rPr>
                <w:rFonts w:ascii="Calibri" w:eastAsia="Times New Roman" w:hAnsi="Calibri" w:cs="Calibri"/>
                <w:color w:val="000000"/>
                <w:sz w:val="20"/>
                <w:szCs w:val="20"/>
              </w:rPr>
              <w:t xml:space="preserve"> DDT </w:t>
            </w:r>
          </w:p>
        </w:tc>
        <w:tc>
          <w:tcPr>
            <w:tcW w:w="684" w:type="pct"/>
            <w:gridSpan w:val="2"/>
            <w:tcBorders>
              <w:top w:val="nil"/>
              <w:left w:val="nil"/>
              <w:bottom w:val="nil"/>
              <w:right w:val="single" w:sz="4" w:space="0" w:color="000000"/>
            </w:tcBorders>
            <w:shd w:val="clear" w:color="auto" w:fill="auto"/>
            <w:vAlign w:val="center"/>
            <w:hideMark/>
          </w:tcPr>
          <w:p w14:paraId="1FDF28B7"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sidRPr="001A1C02">
              <w:rPr>
                <w:rFonts w:ascii="Calibri" w:eastAsia="Times New Roman" w:hAnsi="Calibri" w:cs="Calibri"/>
                <w:color w:val="000000"/>
                <w:sz w:val="20"/>
                <w:szCs w:val="20"/>
              </w:rPr>
              <w:t>Permethrin</w:t>
            </w:r>
          </w:p>
        </w:tc>
        <w:tc>
          <w:tcPr>
            <w:tcW w:w="430" w:type="pct"/>
            <w:tcBorders>
              <w:top w:val="nil"/>
              <w:left w:val="nil"/>
              <w:bottom w:val="nil"/>
              <w:right w:val="nil"/>
            </w:tcBorders>
            <w:shd w:val="clear" w:color="auto" w:fill="auto"/>
            <w:vAlign w:val="center"/>
            <w:hideMark/>
          </w:tcPr>
          <w:p w14:paraId="4F29ABC7"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Etofenprox</w:t>
            </w:r>
          </w:p>
        </w:tc>
        <w:tc>
          <w:tcPr>
            <w:tcW w:w="699" w:type="pct"/>
            <w:gridSpan w:val="2"/>
            <w:tcBorders>
              <w:top w:val="nil"/>
              <w:left w:val="single" w:sz="4" w:space="0" w:color="auto"/>
              <w:bottom w:val="nil"/>
              <w:right w:val="single" w:sz="4" w:space="0" w:color="000000"/>
            </w:tcBorders>
            <w:shd w:val="clear" w:color="auto" w:fill="auto"/>
            <w:vAlign w:val="center"/>
            <w:hideMark/>
          </w:tcPr>
          <w:p w14:paraId="0CAFCD15"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sidRPr="001A1C02">
              <w:rPr>
                <w:rFonts w:ascii="Calibri" w:eastAsia="Times New Roman" w:hAnsi="Calibri" w:cs="Calibri"/>
                <w:color w:val="000000"/>
                <w:sz w:val="20"/>
                <w:szCs w:val="20"/>
              </w:rPr>
              <w:t xml:space="preserve"> Malathion </w:t>
            </w:r>
          </w:p>
        </w:tc>
        <w:tc>
          <w:tcPr>
            <w:tcW w:w="526" w:type="pct"/>
            <w:tcBorders>
              <w:top w:val="nil"/>
              <w:left w:val="nil"/>
              <w:bottom w:val="nil"/>
              <w:right w:val="single" w:sz="4" w:space="0" w:color="auto"/>
            </w:tcBorders>
            <w:shd w:val="clear" w:color="auto" w:fill="auto"/>
            <w:vAlign w:val="center"/>
            <w:hideMark/>
          </w:tcPr>
          <w:p w14:paraId="4F5B65A9"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sidRPr="001A1C02">
              <w:rPr>
                <w:rFonts w:ascii="Calibri" w:eastAsia="Times New Roman" w:hAnsi="Calibri" w:cs="Calibri"/>
                <w:color w:val="000000"/>
                <w:sz w:val="20"/>
                <w:szCs w:val="20"/>
              </w:rPr>
              <w:t xml:space="preserve"> λ-cyhalothrin </w:t>
            </w:r>
          </w:p>
        </w:tc>
        <w:tc>
          <w:tcPr>
            <w:tcW w:w="481" w:type="pct"/>
            <w:tcBorders>
              <w:top w:val="nil"/>
              <w:left w:val="nil"/>
              <w:bottom w:val="nil"/>
              <w:right w:val="single" w:sz="4" w:space="0" w:color="auto"/>
            </w:tcBorders>
            <w:shd w:val="clear" w:color="auto" w:fill="auto"/>
            <w:vAlign w:val="center"/>
            <w:hideMark/>
          </w:tcPr>
          <w:p w14:paraId="0057E5BB" w14:textId="77777777" w:rsidR="00D649F5" w:rsidRPr="001A1C02" w:rsidRDefault="00D649F5" w:rsidP="00D649F5">
            <w:pPr>
              <w:spacing w:after="0" w:line="240" w:lineRule="auto"/>
              <w:jc w:val="center"/>
              <w:rPr>
                <w:rFonts w:ascii="Calibri" w:eastAsia="Times New Roman" w:hAnsi="Calibri" w:cs="Calibri"/>
                <w:color w:val="000000"/>
                <w:sz w:val="20"/>
                <w:szCs w:val="20"/>
              </w:rPr>
            </w:pPr>
            <w:r w:rsidRPr="001A1C02">
              <w:rPr>
                <w:rFonts w:ascii="Calibri" w:eastAsia="Times New Roman" w:hAnsi="Calibri" w:cs="Calibri"/>
                <w:color w:val="000000"/>
                <w:sz w:val="20"/>
                <w:szCs w:val="20"/>
              </w:rPr>
              <w:t>Bendiocarb</w:t>
            </w:r>
          </w:p>
        </w:tc>
      </w:tr>
      <w:tr w:rsidR="00D649F5" w:rsidRPr="001A1C02" w14:paraId="4C99B52C" w14:textId="77777777" w:rsidTr="00D649F5">
        <w:trPr>
          <w:trHeight w:val="300"/>
        </w:trPr>
        <w:tc>
          <w:tcPr>
            <w:tcW w:w="811" w:type="pct"/>
            <w:vMerge/>
            <w:tcBorders>
              <w:top w:val="nil"/>
              <w:left w:val="single" w:sz="4" w:space="0" w:color="auto"/>
              <w:bottom w:val="single" w:sz="4" w:space="0" w:color="000000"/>
              <w:right w:val="nil"/>
            </w:tcBorders>
            <w:vAlign w:val="center"/>
            <w:hideMark/>
          </w:tcPr>
          <w:p w14:paraId="0829B30E" w14:textId="77777777" w:rsidR="00D649F5" w:rsidRPr="001A1C02" w:rsidRDefault="00D649F5" w:rsidP="00D649F5">
            <w:pPr>
              <w:spacing w:after="0" w:line="240" w:lineRule="auto"/>
              <w:rPr>
                <w:rFonts w:ascii="Calibri" w:eastAsia="Times New Roman" w:hAnsi="Calibri" w:cs="Calibri"/>
                <w:color w:val="000000"/>
                <w:sz w:val="20"/>
                <w:szCs w:val="20"/>
              </w:rPr>
            </w:pPr>
          </w:p>
        </w:tc>
        <w:tc>
          <w:tcPr>
            <w:tcW w:w="373" w:type="pct"/>
            <w:tcBorders>
              <w:top w:val="nil"/>
              <w:left w:val="single" w:sz="4" w:space="0" w:color="auto"/>
              <w:bottom w:val="single" w:sz="4" w:space="0" w:color="auto"/>
              <w:right w:val="nil"/>
            </w:tcBorders>
            <w:shd w:val="clear" w:color="auto" w:fill="auto"/>
            <w:vAlign w:val="center"/>
            <w:hideMark/>
          </w:tcPr>
          <w:p w14:paraId="42C6D56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2009-11</w:t>
            </w:r>
          </w:p>
        </w:tc>
        <w:tc>
          <w:tcPr>
            <w:tcW w:w="334" w:type="pct"/>
            <w:tcBorders>
              <w:top w:val="nil"/>
              <w:left w:val="nil"/>
              <w:bottom w:val="single" w:sz="4" w:space="0" w:color="auto"/>
              <w:right w:val="single" w:sz="4" w:space="0" w:color="auto"/>
            </w:tcBorders>
            <w:shd w:val="clear" w:color="auto" w:fill="auto"/>
            <w:vAlign w:val="center"/>
            <w:hideMark/>
          </w:tcPr>
          <w:p w14:paraId="60F6E9C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2011-12</w:t>
            </w:r>
          </w:p>
        </w:tc>
        <w:tc>
          <w:tcPr>
            <w:tcW w:w="311" w:type="pct"/>
            <w:tcBorders>
              <w:top w:val="nil"/>
              <w:left w:val="nil"/>
              <w:bottom w:val="single" w:sz="4" w:space="0" w:color="auto"/>
              <w:right w:val="nil"/>
            </w:tcBorders>
            <w:shd w:val="clear" w:color="auto" w:fill="auto"/>
            <w:vAlign w:val="center"/>
            <w:hideMark/>
          </w:tcPr>
          <w:p w14:paraId="7B72503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2009-11</w:t>
            </w:r>
          </w:p>
        </w:tc>
        <w:tc>
          <w:tcPr>
            <w:tcW w:w="351" w:type="pct"/>
            <w:tcBorders>
              <w:top w:val="nil"/>
              <w:left w:val="nil"/>
              <w:bottom w:val="single" w:sz="4" w:space="0" w:color="auto"/>
              <w:right w:val="single" w:sz="4" w:space="0" w:color="auto"/>
            </w:tcBorders>
            <w:shd w:val="clear" w:color="auto" w:fill="auto"/>
            <w:vAlign w:val="center"/>
            <w:hideMark/>
          </w:tcPr>
          <w:p w14:paraId="6B7BB27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2011-12</w:t>
            </w:r>
          </w:p>
        </w:tc>
        <w:tc>
          <w:tcPr>
            <w:tcW w:w="349" w:type="pct"/>
            <w:tcBorders>
              <w:top w:val="nil"/>
              <w:left w:val="nil"/>
              <w:bottom w:val="single" w:sz="4" w:space="0" w:color="auto"/>
              <w:right w:val="nil"/>
            </w:tcBorders>
            <w:shd w:val="clear" w:color="auto" w:fill="auto"/>
            <w:vAlign w:val="center"/>
            <w:hideMark/>
          </w:tcPr>
          <w:p w14:paraId="037AFF9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2009-11</w:t>
            </w:r>
          </w:p>
        </w:tc>
        <w:tc>
          <w:tcPr>
            <w:tcW w:w="335" w:type="pct"/>
            <w:tcBorders>
              <w:top w:val="nil"/>
              <w:left w:val="nil"/>
              <w:bottom w:val="single" w:sz="4" w:space="0" w:color="auto"/>
              <w:right w:val="single" w:sz="4" w:space="0" w:color="auto"/>
            </w:tcBorders>
            <w:shd w:val="clear" w:color="auto" w:fill="auto"/>
            <w:vAlign w:val="center"/>
            <w:hideMark/>
          </w:tcPr>
          <w:p w14:paraId="20AAF9E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2011-12</w:t>
            </w:r>
          </w:p>
        </w:tc>
        <w:tc>
          <w:tcPr>
            <w:tcW w:w="430" w:type="pct"/>
            <w:tcBorders>
              <w:top w:val="nil"/>
              <w:left w:val="nil"/>
              <w:bottom w:val="single" w:sz="4" w:space="0" w:color="auto"/>
              <w:right w:val="nil"/>
            </w:tcBorders>
            <w:shd w:val="clear" w:color="auto" w:fill="auto"/>
            <w:vAlign w:val="center"/>
            <w:hideMark/>
          </w:tcPr>
          <w:p w14:paraId="5A42BEE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2009-11</w:t>
            </w:r>
          </w:p>
        </w:tc>
        <w:tc>
          <w:tcPr>
            <w:tcW w:w="348" w:type="pct"/>
            <w:tcBorders>
              <w:top w:val="nil"/>
              <w:left w:val="single" w:sz="4" w:space="0" w:color="auto"/>
              <w:bottom w:val="single" w:sz="4" w:space="0" w:color="auto"/>
              <w:right w:val="nil"/>
            </w:tcBorders>
            <w:shd w:val="clear" w:color="auto" w:fill="auto"/>
            <w:vAlign w:val="center"/>
            <w:hideMark/>
          </w:tcPr>
          <w:p w14:paraId="4DA3956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2009-11</w:t>
            </w:r>
          </w:p>
        </w:tc>
        <w:tc>
          <w:tcPr>
            <w:tcW w:w="351" w:type="pct"/>
            <w:tcBorders>
              <w:top w:val="nil"/>
              <w:left w:val="nil"/>
              <w:bottom w:val="single" w:sz="4" w:space="0" w:color="auto"/>
              <w:right w:val="single" w:sz="4" w:space="0" w:color="auto"/>
            </w:tcBorders>
            <w:shd w:val="clear" w:color="auto" w:fill="auto"/>
            <w:vAlign w:val="center"/>
            <w:hideMark/>
          </w:tcPr>
          <w:p w14:paraId="17A6EA8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2011-12</w:t>
            </w:r>
          </w:p>
        </w:tc>
        <w:tc>
          <w:tcPr>
            <w:tcW w:w="526" w:type="pct"/>
            <w:tcBorders>
              <w:top w:val="nil"/>
              <w:left w:val="nil"/>
              <w:bottom w:val="single" w:sz="4" w:space="0" w:color="auto"/>
              <w:right w:val="single" w:sz="4" w:space="0" w:color="auto"/>
            </w:tcBorders>
            <w:shd w:val="clear" w:color="auto" w:fill="auto"/>
            <w:vAlign w:val="center"/>
            <w:hideMark/>
          </w:tcPr>
          <w:p w14:paraId="797F342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2009-11</w:t>
            </w:r>
          </w:p>
        </w:tc>
        <w:tc>
          <w:tcPr>
            <w:tcW w:w="481" w:type="pct"/>
            <w:tcBorders>
              <w:top w:val="nil"/>
              <w:left w:val="nil"/>
              <w:bottom w:val="single" w:sz="4" w:space="0" w:color="auto"/>
              <w:right w:val="single" w:sz="4" w:space="0" w:color="auto"/>
            </w:tcBorders>
            <w:shd w:val="clear" w:color="auto" w:fill="auto"/>
            <w:vAlign w:val="center"/>
            <w:hideMark/>
          </w:tcPr>
          <w:p w14:paraId="2000751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2011-12</w:t>
            </w:r>
          </w:p>
        </w:tc>
      </w:tr>
      <w:tr w:rsidR="00D649F5" w:rsidRPr="001A1C02" w14:paraId="433D74EE"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3FC83871"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Chibombo (Chibombo)</w:t>
            </w:r>
          </w:p>
        </w:tc>
        <w:tc>
          <w:tcPr>
            <w:tcW w:w="373" w:type="pct"/>
            <w:tcBorders>
              <w:top w:val="nil"/>
              <w:left w:val="single" w:sz="4" w:space="0" w:color="auto"/>
              <w:bottom w:val="nil"/>
              <w:right w:val="nil"/>
            </w:tcBorders>
            <w:shd w:val="clear" w:color="000000" w:fill="FFFF99"/>
            <w:vAlign w:val="center"/>
            <w:hideMark/>
          </w:tcPr>
          <w:p w14:paraId="7F2A309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89 (9)</w:t>
            </w:r>
          </w:p>
        </w:tc>
        <w:tc>
          <w:tcPr>
            <w:tcW w:w="334" w:type="pct"/>
            <w:tcBorders>
              <w:top w:val="nil"/>
              <w:left w:val="nil"/>
              <w:bottom w:val="nil"/>
              <w:right w:val="single" w:sz="4" w:space="0" w:color="auto"/>
            </w:tcBorders>
            <w:shd w:val="clear" w:color="auto" w:fill="auto"/>
            <w:vAlign w:val="center"/>
            <w:hideMark/>
          </w:tcPr>
          <w:p w14:paraId="1098415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3C0F90E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3C37CAA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4365905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2A5EBA7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0F231EF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516715F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AC2555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0C517FD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2DA237A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041E2CFA"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27BBACF3"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Chipata</w:t>
            </w:r>
          </w:p>
        </w:tc>
        <w:tc>
          <w:tcPr>
            <w:tcW w:w="373" w:type="pct"/>
            <w:tcBorders>
              <w:top w:val="nil"/>
              <w:left w:val="single" w:sz="4" w:space="0" w:color="auto"/>
              <w:bottom w:val="nil"/>
              <w:right w:val="nil"/>
            </w:tcBorders>
            <w:shd w:val="clear" w:color="000000" w:fill="DA9694"/>
            <w:vAlign w:val="center"/>
            <w:hideMark/>
          </w:tcPr>
          <w:p w14:paraId="65E69BA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57 (60)</w:t>
            </w:r>
          </w:p>
        </w:tc>
        <w:tc>
          <w:tcPr>
            <w:tcW w:w="334" w:type="pct"/>
            <w:tcBorders>
              <w:top w:val="nil"/>
              <w:left w:val="nil"/>
              <w:bottom w:val="nil"/>
              <w:right w:val="single" w:sz="4" w:space="0" w:color="auto"/>
            </w:tcBorders>
            <w:shd w:val="clear" w:color="auto" w:fill="auto"/>
            <w:vAlign w:val="center"/>
            <w:hideMark/>
          </w:tcPr>
          <w:p w14:paraId="5AED2F8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FFFF99"/>
            <w:vAlign w:val="center"/>
            <w:hideMark/>
          </w:tcPr>
          <w:p w14:paraId="584619A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89 (23)</w:t>
            </w:r>
          </w:p>
        </w:tc>
        <w:tc>
          <w:tcPr>
            <w:tcW w:w="351" w:type="pct"/>
            <w:tcBorders>
              <w:top w:val="nil"/>
              <w:left w:val="nil"/>
              <w:bottom w:val="nil"/>
              <w:right w:val="single" w:sz="4" w:space="0" w:color="auto"/>
            </w:tcBorders>
            <w:shd w:val="clear" w:color="000000" w:fill="C4D79B"/>
            <w:noWrap/>
            <w:vAlign w:val="center"/>
            <w:hideMark/>
          </w:tcPr>
          <w:p w14:paraId="1453D97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(20)</w:t>
            </w:r>
          </w:p>
        </w:tc>
        <w:tc>
          <w:tcPr>
            <w:tcW w:w="349" w:type="pct"/>
            <w:tcBorders>
              <w:top w:val="nil"/>
              <w:left w:val="nil"/>
              <w:bottom w:val="nil"/>
              <w:right w:val="nil"/>
            </w:tcBorders>
            <w:shd w:val="clear" w:color="auto" w:fill="auto"/>
            <w:vAlign w:val="center"/>
            <w:hideMark/>
          </w:tcPr>
          <w:p w14:paraId="6FC9847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20EC915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2E90A00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7D581C2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383E29A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43D0481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000000" w:fill="DA9694"/>
            <w:noWrap/>
            <w:vAlign w:val="center"/>
            <w:hideMark/>
          </w:tcPr>
          <w:p w14:paraId="2869F66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 (140)^</w:t>
            </w:r>
          </w:p>
        </w:tc>
      </w:tr>
      <w:tr w:rsidR="00D649F5" w:rsidRPr="001A1C02" w14:paraId="45349C2E"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14B033B6"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Luangwa (Chisobe)</w:t>
            </w:r>
          </w:p>
        </w:tc>
        <w:tc>
          <w:tcPr>
            <w:tcW w:w="373" w:type="pct"/>
            <w:tcBorders>
              <w:top w:val="nil"/>
              <w:left w:val="single" w:sz="4" w:space="0" w:color="auto"/>
              <w:bottom w:val="nil"/>
              <w:right w:val="nil"/>
            </w:tcBorders>
            <w:shd w:val="clear" w:color="000000" w:fill="DA9694"/>
            <w:vAlign w:val="center"/>
            <w:hideMark/>
          </w:tcPr>
          <w:p w14:paraId="46BC8C2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64(50)</w:t>
            </w:r>
          </w:p>
        </w:tc>
        <w:tc>
          <w:tcPr>
            <w:tcW w:w="334" w:type="pct"/>
            <w:tcBorders>
              <w:top w:val="nil"/>
              <w:left w:val="nil"/>
              <w:bottom w:val="nil"/>
              <w:right w:val="single" w:sz="4" w:space="0" w:color="auto"/>
            </w:tcBorders>
            <w:shd w:val="clear" w:color="auto" w:fill="auto"/>
            <w:vAlign w:val="center"/>
            <w:hideMark/>
          </w:tcPr>
          <w:p w14:paraId="4A58C4F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4A896F6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1582BDC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53B8019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5522E15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362AAEE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000000" w:fill="C4D79B"/>
            <w:vAlign w:val="center"/>
            <w:hideMark/>
          </w:tcPr>
          <w:p w14:paraId="1E83A80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(15)</w:t>
            </w:r>
          </w:p>
        </w:tc>
        <w:tc>
          <w:tcPr>
            <w:tcW w:w="351" w:type="pct"/>
            <w:tcBorders>
              <w:top w:val="nil"/>
              <w:left w:val="nil"/>
              <w:bottom w:val="nil"/>
              <w:right w:val="single" w:sz="4" w:space="0" w:color="auto"/>
            </w:tcBorders>
            <w:shd w:val="clear" w:color="auto" w:fill="auto"/>
            <w:vAlign w:val="center"/>
            <w:hideMark/>
          </w:tcPr>
          <w:p w14:paraId="3BD220E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000000" w:fill="DA9694"/>
            <w:vAlign w:val="center"/>
            <w:hideMark/>
          </w:tcPr>
          <w:p w14:paraId="0744601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51 (45)</w:t>
            </w:r>
          </w:p>
        </w:tc>
        <w:tc>
          <w:tcPr>
            <w:tcW w:w="481" w:type="pct"/>
            <w:tcBorders>
              <w:top w:val="nil"/>
              <w:left w:val="nil"/>
              <w:bottom w:val="nil"/>
              <w:right w:val="single" w:sz="4" w:space="0" w:color="auto"/>
            </w:tcBorders>
            <w:shd w:val="clear" w:color="auto" w:fill="auto"/>
            <w:vAlign w:val="center"/>
            <w:hideMark/>
          </w:tcPr>
          <w:p w14:paraId="6527DC2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7A7A8DF6"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0E586169"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Chongwe (Kabulongo)</w:t>
            </w:r>
          </w:p>
        </w:tc>
        <w:tc>
          <w:tcPr>
            <w:tcW w:w="373" w:type="pct"/>
            <w:tcBorders>
              <w:top w:val="nil"/>
              <w:left w:val="single" w:sz="4" w:space="0" w:color="auto"/>
              <w:bottom w:val="nil"/>
              <w:right w:val="nil"/>
            </w:tcBorders>
            <w:shd w:val="clear" w:color="000000" w:fill="FFFF99"/>
            <w:vAlign w:val="center"/>
            <w:hideMark/>
          </w:tcPr>
          <w:p w14:paraId="6F9DC4A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80 (15)</w:t>
            </w:r>
          </w:p>
        </w:tc>
        <w:tc>
          <w:tcPr>
            <w:tcW w:w="334" w:type="pct"/>
            <w:tcBorders>
              <w:top w:val="nil"/>
              <w:left w:val="nil"/>
              <w:bottom w:val="nil"/>
              <w:right w:val="single" w:sz="4" w:space="0" w:color="auto"/>
            </w:tcBorders>
            <w:shd w:val="clear" w:color="auto" w:fill="auto"/>
            <w:vAlign w:val="center"/>
            <w:hideMark/>
          </w:tcPr>
          <w:p w14:paraId="128ED7E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C4D79B"/>
            <w:vAlign w:val="center"/>
            <w:hideMark/>
          </w:tcPr>
          <w:p w14:paraId="0CFE3FB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(14)</w:t>
            </w:r>
          </w:p>
        </w:tc>
        <w:tc>
          <w:tcPr>
            <w:tcW w:w="351" w:type="pct"/>
            <w:tcBorders>
              <w:top w:val="nil"/>
              <w:left w:val="nil"/>
              <w:bottom w:val="nil"/>
              <w:right w:val="single" w:sz="4" w:space="0" w:color="auto"/>
            </w:tcBorders>
            <w:shd w:val="clear" w:color="auto" w:fill="auto"/>
            <w:vAlign w:val="center"/>
            <w:hideMark/>
          </w:tcPr>
          <w:p w14:paraId="10DE43A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39D6ACD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7BB1BD5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6CBADCB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57B27EB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5B5419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45A3619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27E4401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5B5968F3"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4AA502A3"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Kafue</w:t>
            </w:r>
          </w:p>
        </w:tc>
        <w:tc>
          <w:tcPr>
            <w:tcW w:w="373" w:type="pct"/>
            <w:tcBorders>
              <w:top w:val="nil"/>
              <w:left w:val="single" w:sz="4" w:space="0" w:color="auto"/>
              <w:bottom w:val="nil"/>
              <w:right w:val="nil"/>
            </w:tcBorders>
            <w:shd w:val="clear" w:color="000000" w:fill="FFFF99"/>
            <w:vAlign w:val="center"/>
            <w:hideMark/>
          </w:tcPr>
          <w:p w14:paraId="3763133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96 (23)</w:t>
            </w:r>
          </w:p>
        </w:tc>
        <w:tc>
          <w:tcPr>
            <w:tcW w:w="334" w:type="pct"/>
            <w:tcBorders>
              <w:top w:val="nil"/>
              <w:left w:val="nil"/>
              <w:bottom w:val="nil"/>
              <w:right w:val="single" w:sz="4" w:space="0" w:color="auto"/>
            </w:tcBorders>
            <w:shd w:val="clear" w:color="auto" w:fill="auto"/>
            <w:vAlign w:val="center"/>
            <w:hideMark/>
          </w:tcPr>
          <w:p w14:paraId="6EE3E87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C4D79B"/>
            <w:vAlign w:val="center"/>
            <w:hideMark/>
          </w:tcPr>
          <w:p w14:paraId="3859D06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98 (90)</w:t>
            </w:r>
          </w:p>
        </w:tc>
        <w:tc>
          <w:tcPr>
            <w:tcW w:w="351" w:type="pct"/>
            <w:tcBorders>
              <w:top w:val="nil"/>
              <w:left w:val="nil"/>
              <w:bottom w:val="nil"/>
              <w:right w:val="single" w:sz="4" w:space="0" w:color="auto"/>
            </w:tcBorders>
            <w:shd w:val="clear" w:color="auto" w:fill="auto"/>
            <w:vAlign w:val="center"/>
            <w:hideMark/>
          </w:tcPr>
          <w:p w14:paraId="689D020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6A63444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7D3FE03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1689783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32D4E45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2C47BC3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570C33B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0A28D3F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75A1D594"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101C1C87"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Luangwa (Manueli)</w:t>
            </w:r>
          </w:p>
        </w:tc>
        <w:tc>
          <w:tcPr>
            <w:tcW w:w="373" w:type="pct"/>
            <w:tcBorders>
              <w:top w:val="nil"/>
              <w:left w:val="single" w:sz="4" w:space="0" w:color="auto"/>
              <w:bottom w:val="nil"/>
              <w:right w:val="nil"/>
            </w:tcBorders>
            <w:shd w:val="clear" w:color="000000" w:fill="DA9694"/>
            <w:vAlign w:val="center"/>
            <w:hideMark/>
          </w:tcPr>
          <w:p w14:paraId="217F304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73 (11)</w:t>
            </w:r>
          </w:p>
        </w:tc>
        <w:tc>
          <w:tcPr>
            <w:tcW w:w="334" w:type="pct"/>
            <w:tcBorders>
              <w:top w:val="nil"/>
              <w:left w:val="nil"/>
              <w:bottom w:val="nil"/>
              <w:right w:val="single" w:sz="4" w:space="0" w:color="auto"/>
            </w:tcBorders>
            <w:shd w:val="clear" w:color="auto" w:fill="auto"/>
            <w:vAlign w:val="center"/>
            <w:hideMark/>
          </w:tcPr>
          <w:p w14:paraId="276ACC7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4733849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1E72830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2A18714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06BEF90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67635C0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69CE490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29D3FB7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4461E17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7A143E2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19551DF9"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5C8B8693"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Chongwe (Mufweshya)</w:t>
            </w:r>
          </w:p>
        </w:tc>
        <w:tc>
          <w:tcPr>
            <w:tcW w:w="373" w:type="pct"/>
            <w:tcBorders>
              <w:top w:val="nil"/>
              <w:left w:val="single" w:sz="4" w:space="0" w:color="auto"/>
              <w:bottom w:val="nil"/>
              <w:right w:val="nil"/>
            </w:tcBorders>
            <w:shd w:val="clear" w:color="000000" w:fill="C4D79B"/>
            <w:vAlign w:val="center"/>
            <w:hideMark/>
          </w:tcPr>
          <w:p w14:paraId="6FB6A05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(18)</w:t>
            </w:r>
          </w:p>
        </w:tc>
        <w:tc>
          <w:tcPr>
            <w:tcW w:w="334" w:type="pct"/>
            <w:tcBorders>
              <w:top w:val="nil"/>
              <w:left w:val="nil"/>
              <w:bottom w:val="nil"/>
              <w:right w:val="single" w:sz="4" w:space="0" w:color="auto"/>
            </w:tcBorders>
            <w:shd w:val="clear" w:color="auto" w:fill="auto"/>
            <w:vAlign w:val="center"/>
            <w:hideMark/>
          </w:tcPr>
          <w:p w14:paraId="4C3171B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C4D79B"/>
            <w:vAlign w:val="center"/>
            <w:hideMark/>
          </w:tcPr>
          <w:p w14:paraId="1FE419C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100(21)</w:t>
            </w:r>
          </w:p>
        </w:tc>
        <w:tc>
          <w:tcPr>
            <w:tcW w:w="351" w:type="pct"/>
            <w:tcBorders>
              <w:top w:val="nil"/>
              <w:left w:val="nil"/>
              <w:bottom w:val="nil"/>
              <w:right w:val="single" w:sz="4" w:space="0" w:color="auto"/>
            </w:tcBorders>
            <w:shd w:val="clear" w:color="auto" w:fill="auto"/>
            <w:vAlign w:val="center"/>
            <w:hideMark/>
          </w:tcPr>
          <w:p w14:paraId="0CBDA5C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628DD63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7660507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67FC374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51E097D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302E348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77A0F61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750D467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6326DC45"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716B8BBB"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Kabwe (Mukobeko)</w:t>
            </w:r>
          </w:p>
        </w:tc>
        <w:tc>
          <w:tcPr>
            <w:tcW w:w="373" w:type="pct"/>
            <w:tcBorders>
              <w:top w:val="nil"/>
              <w:left w:val="single" w:sz="4" w:space="0" w:color="auto"/>
              <w:bottom w:val="nil"/>
              <w:right w:val="nil"/>
            </w:tcBorders>
            <w:shd w:val="clear" w:color="000000" w:fill="FFFF99"/>
            <w:vAlign w:val="center"/>
            <w:hideMark/>
          </w:tcPr>
          <w:p w14:paraId="45DC809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96 (26)</w:t>
            </w:r>
          </w:p>
        </w:tc>
        <w:tc>
          <w:tcPr>
            <w:tcW w:w="334" w:type="pct"/>
            <w:tcBorders>
              <w:top w:val="nil"/>
              <w:left w:val="nil"/>
              <w:bottom w:val="nil"/>
              <w:right w:val="single" w:sz="4" w:space="0" w:color="auto"/>
            </w:tcBorders>
            <w:shd w:val="clear" w:color="auto" w:fill="auto"/>
            <w:vAlign w:val="center"/>
            <w:hideMark/>
          </w:tcPr>
          <w:p w14:paraId="373D096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3B9F70C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6EB5E4B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5313642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29F6A7D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7692350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620A324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3C379FB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3CF6113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46FFECA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62FCE8E1" w14:textId="77777777" w:rsidTr="00D649F5">
        <w:trPr>
          <w:trHeight w:val="510"/>
        </w:trPr>
        <w:tc>
          <w:tcPr>
            <w:tcW w:w="811" w:type="pct"/>
            <w:tcBorders>
              <w:top w:val="nil"/>
              <w:left w:val="single" w:sz="4" w:space="0" w:color="auto"/>
              <w:bottom w:val="nil"/>
              <w:right w:val="nil"/>
            </w:tcBorders>
            <w:shd w:val="clear" w:color="auto" w:fill="auto"/>
            <w:vAlign w:val="center"/>
            <w:hideMark/>
          </w:tcPr>
          <w:p w14:paraId="64DD2AD7"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Chibombo (Mulungushi)</w:t>
            </w:r>
          </w:p>
        </w:tc>
        <w:tc>
          <w:tcPr>
            <w:tcW w:w="373" w:type="pct"/>
            <w:tcBorders>
              <w:top w:val="nil"/>
              <w:left w:val="single" w:sz="4" w:space="0" w:color="auto"/>
              <w:bottom w:val="nil"/>
              <w:right w:val="nil"/>
            </w:tcBorders>
            <w:shd w:val="clear" w:color="auto" w:fill="auto"/>
            <w:vAlign w:val="center"/>
            <w:hideMark/>
          </w:tcPr>
          <w:p w14:paraId="13C169E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4" w:type="pct"/>
            <w:tcBorders>
              <w:top w:val="nil"/>
              <w:left w:val="nil"/>
              <w:bottom w:val="nil"/>
              <w:right w:val="single" w:sz="4" w:space="0" w:color="auto"/>
            </w:tcBorders>
            <w:shd w:val="clear" w:color="auto" w:fill="auto"/>
            <w:vAlign w:val="center"/>
            <w:hideMark/>
          </w:tcPr>
          <w:p w14:paraId="7E0876B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25BE51D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1156BAE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474C742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5B0FCB6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07FB688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000000" w:fill="C4D79B"/>
            <w:vAlign w:val="center"/>
            <w:hideMark/>
          </w:tcPr>
          <w:p w14:paraId="52E6577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(7)</w:t>
            </w:r>
          </w:p>
        </w:tc>
        <w:tc>
          <w:tcPr>
            <w:tcW w:w="351" w:type="pct"/>
            <w:tcBorders>
              <w:top w:val="nil"/>
              <w:left w:val="nil"/>
              <w:bottom w:val="nil"/>
              <w:right w:val="single" w:sz="4" w:space="0" w:color="auto"/>
            </w:tcBorders>
            <w:shd w:val="clear" w:color="auto" w:fill="auto"/>
            <w:vAlign w:val="center"/>
            <w:hideMark/>
          </w:tcPr>
          <w:p w14:paraId="69B6483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10FC897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4331A7B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0DC81732" w14:textId="77777777" w:rsidTr="00D649F5">
        <w:trPr>
          <w:trHeight w:val="510"/>
        </w:trPr>
        <w:tc>
          <w:tcPr>
            <w:tcW w:w="811" w:type="pct"/>
            <w:tcBorders>
              <w:top w:val="nil"/>
              <w:left w:val="single" w:sz="4" w:space="0" w:color="auto"/>
              <w:bottom w:val="nil"/>
              <w:right w:val="nil"/>
            </w:tcBorders>
            <w:shd w:val="clear" w:color="auto" w:fill="auto"/>
            <w:vAlign w:val="center"/>
            <w:hideMark/>
          </w:tcPr>
          <w:p w14:paraId="1B7EFD2C"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Mazabuka (Mwanachingwala)</w:t>
            </w:r>
          </w:p>
        </w:tc>
        <w:tc>
          <w:tcPr>
            <w:tcW w:w="373" w:type="pct"/>
            <w:tcBorders>
              <w:top w:val="nil"/>
              <w:left w:val="single" w:sz="4" w:space="0" w:color="auto"/>
              <w:bottom w:val="nil"/>
              <w:right w:val="nil"/>
            </w:tcBorders>
            <w:shd w:val="clear" w:color="000000" w:fill="FFFF99"/>
            <w:vAlign w:val="center"/>
            <w:hideMark/>
          </w:tcPr>
          <w:p w14:paraId="71C3370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82 (22)</w:t>
            </w:r>
          </w:p>
        </w:tc>
        <w:tc>
          <w:tcPr>
            <w:tcW w:w="334" w:type="pct"/>
            <w:tcBorders>
              <w:top w:val="nil"/>
              <w:left w:val="nil"/>
              <w:bottom w:val="nil"/>
              <w:right w:val="single" w:sz="4" w:space="0" w:color="auto"/>
            </w:tcBorders>
            <w:shd w:val="clear" w:color="auto" w:fill="auto"/>
            <w:vAlign w:val="center"/>
            <w:hideMark/>
          </w:tcPr>
          <w:p w14:paraId="6922202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5D37EBC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455E18C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45EA379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4563111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04928D0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0538DC7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16ED7C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44582A7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0561A37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4F729F3E"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502E9747"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Mumbwa (Myooye)</w:t>
            </w:r>
          </w:p>
        </w:tc>
        <w:tc>
          <w:tcPr>
            <w:tcW w:w="373" w:type="pct"/>
            <w:tcBorders>
              <w:top w:val="nil"/>
              <w:left w:val="single" w:sz="4" w:space="0" w:color="auto"/>
              <w:bottom w:val="nil"/>
              <w:right w:val="nil"/>
            </w:tcBorders>
            <w:shd w:val="clear" w:color="000000" w:fill="FFFF99"/>
            <w:vAlign w:val="center"/>
            <w:hideMark/>
          </w:tcPr>
          <w:p w14:paraId="266E6EE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96 (27)</w:t>
            </w:r>
          </w:p>
        </w:tc>
        <w:tc>
          <w:tcPr>
            <w:tcW w:w="334" w:type="pct"/>
            <w:tcBorders>
              <w:top w:val="nil"/>
              <w:left w:val="nil"/>
              <w:bottom w:val="nil"/>
              <w:right w:val="single" w:sz="4" w:space="0" w:color="auto"/>
            </w:tcBorders>
            <w:shd w:val="clear" w:color="auto" w:fill="auto"/>
            <w:vAlign w:val="center"/>
            <w:hideMark/>
          </w:tcPr>
          <w:p w14:paraId="75A0CA1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FFFF99"/>
            <w:vAlign w:val="center"/>
            <w:hideMark/>
          </w:tcPr>
          <w:p w14:paraId="3476979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94 (62)</w:t>
            </w:r>
          </w:p>
        </w:tc>
        <w:tc>
          <w:tcPr>
            <w:tcW w:w="351" w:type="pct"/>
            <w:tcBorders>
              <w:top w:val="nil"/>
              <w:left w:val="nil"/>
              <w:bottom w:val="nil"/>
              <w:right w:val="single" w:sz="4" w:space="0" w:color="auto"/>
            </w:tcBorders>
            <w:shd w:val="clear" w:color="auto" w:fill="auto"/>
            <w:vAlign w:val="center"/>
            <w:hideMark/>
          </w:tcPr>
          <w:p w14:paraId="44A2932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2BF3754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35E76DF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0A72DE5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73C8BD9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71E521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613F856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5CEEC7C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78DE0285"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7B53DCB8"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Mazabuka</w:t>
            </w:r>
          </w:p>
        </w:tc>
        <w:tc>
          <w:tcPr>
            <w:tcW w:w="373" w:type="pct"/>
            <w:tcBorders>
              <w:top w:val="nil"/>
              <w:left w:val="single" w:sz="4" w:space="0" w:color="auto"/>
              <w:bottom w:val="nil"/>
              <w:right w:val="nil"/>
            </w:tcBorders>
            <w:shd w:val="clear" w:color="000000" w:fill="C4D79B"/>
            <w:vAlign w:val="center"/>
            <w:hideMark/>
          </w:tcPr>
          <w:p w14:paraId="5B477ED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(30)</w:t>
            </w:r>
          </w:p>
        </w:tc>
        <w:tc>
          <w:tcPr>
            <w:tcW w:w="334" w:type="pct"/>
            <w:tcBorders>
              <w:top w:val="nil"/>
              <w:left w:val="nil"/>
              <w:bottom w:val="nil"/>
              <w:right w:val="single" w:sz="4" w:space="0" w:color="auto"/>
            </w:tcBorders>
            <w:shd w:val="clear" w:color="000000" w:fill="DA9694"/>
            <w:noWrap/>
            <w:vAlign w:val="center"/>
            <w:hideMark/>
          </w:tcPr>
          <w:p w14:paraId="60D9216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20 (35)</w:t>
            </w:r>
          </w:p>
        </w:tc>
        <w:tc>
          <w:tcPr>
            <w:tcW w:w="311" w:type="pct"/>
            <w:tcBorders>
              <w:top w:val="nil"/>
              <w:left w:val="nil"/>
              <w:bottom w:val="nil"/>
              <w:right w:val="nil"/>
            </w:tcBorders>
            <w:shd w:val="clear" w:color="000000" w:fill="C4D79B"/>
            <w:vAlign w:val="center"/>
            <w:hideMark/>
          </w:tcPr>
          <w:p w14:paraId="04E3EBA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(10)</w:t>
            </w:r>
          </w:p>
        </w:tc>
        <w:tc>
          <w:tcPr>
            <w:tcW w:w="351" w:type="pct"/>
            <w:tcBorders>
              <w:top w:val="nil"/>
              <w:left w:val="nil"/>
              <w:bottom w:val="nil"/>
              <w:right w:val="single" w:sz="4" w:space="0" w:color="auto"/>
            </w:tcBorders>
            <w:shd w:val="clear" w:color="auto" w:fill="auto"/>
            <w:vAlign w:val="center"/>
            <w:hideMark/>
          </w:tcPr>
          <w:p w14:paraId="36D3263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000000" w:fill="FFFF99"/>
            <w:vAlign w:val="center"/>
            <w:hideMark/>
          </w:tcPr>
          <w:p w14:paraId="5D6E556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91 (11)</w:t>
            </w:r>
          </w:p>
        </w:tc>
        <w:tc>
          <w:tcPr>
            <w:tcW w:w="335" w:type="pct"/>
            <w:tcBorders>
              <w:top w:val="nil"/>
              <w:left w:val="nil"/>
              <w:bottom w:val="nil"/>
              <w:right w:val="single" w:sz="4" w:space="0" w:color="auto"/>
            </w:tcBorders>
            <w:shd w:val="clear" w:color="auto" w:fill="auto"/>
            <w:vAlign w:val="center"/>
            <w:hideMark/>
          </w:tcPr>
          <w:p w14:paraId="6CCE9A6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4D05EFF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77D346C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F4ED95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0EF3EC0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3EB31FF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2AE1A792"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7813A691"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Luangwa (Nyamankalo)</w:t>
            </w:r>
          </w:p>
        </w:tc>
        <w:tc>
          <w:tcPr>
            <w:tcW w:w="373" w:type="pct"/>
            <w:tcBorders>
              <w:top w:val="nil"/>
              <w:left w:val="single" w:sz="4" w:space="0" w:color="auto"/>
              <w:bottom w:val="nil"/>
              <w:right w:val="nil"/>
            </w:tcBorders>
            <w:shd w:val="clear" w:color="000000" w:fill="FFFF99"/>
            <w:vAlign w:val="center"/>
            <w:hideMark/>
          </w:tcPr>
          <w:p w14:paraId="24EA0B6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81 (87)</w:t>
            </w:r>
          </w:p>
        </w:tc>
        <w:tc>
          <w:tcPr>
            <w:tcW w:w="334" w:type="pct"/>
            <w:tcBorders>
              <w:top w:val="nil"/>
              <w:left w:val="nil"/>
              <w:bottom w:val="nil"/>
              <w:right w:val="single" w:sz="4" w:space="0" w:color="auto"/>
            </w:tcBorders>
            <w:shd w:val="clear" w:color="auto" w:fill="auto"/>
            <w:vAlign w:val="center"/>
            <w:hideMark/>
          </w:tcPr>
          <w:p w14:paraId="41C52D1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FFFF99"/>
            <w:vAlign w:val="center"/>
            <w:hideMark/>
          </w:tcPr>
          <w:p w14:paraId="445F92B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88 (33)</w:t>
            </w:r>
          </w:p>
        </w:tc>
        <w:tc>
          <w:tcPr>
            <w:tcW w:w="351" w:type="pct"/>
            <w:tcBorders>
              <w:top w:val="nil"/>
              <w:left w:val="nil"/>
              <w:bottom w:val="nil"/>
              <w:right w:val="single" w:sz="4" w:space="0" w:color="auto"/>
            </w:tcBorders>
            <w:shd w:val="clear" w:color="auto" w:fill="auto"/>
            <w:vAlign w:val="center"/>
            <w:hideMark/>
          </w:tcPr>
          <w:p w14:paraId="218B40C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7641002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36AF237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77F17E7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068CEE4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679DCDD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2BEFA0B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22F4F82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54654337"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2DE661FC"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Chongwe (Rufunsa)</w:t>
            </w:r>
          </w:p>
        </w:tc>
        <w:tc>
          <w:tcPr>
            <w:tcW w:w="373" w:type="pct"/>
            <w:tcBorders>
              <w:top w:val="nil"/>
              <w:left w:val="single" w:sz="4" w:space="0" w:color="auto"/>
              <w:bottom w:val="nil"/>
              <w:right w:val="nil"/>
            </w:tcBorders>
            <w:shd w:val="clear" w:color="000000" w:fill="DA9694"/>
            <w:vAlign w:val="center"/>
            <w:hideMark/>
          </w:tcPr>
          <w:p w14:paraId="7A49C12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67 (66)</w:t>
            </w:r>
          </w:p>
        </w:tc>
        <w:tc>
          <w:tcPr>
            <w:tcW w:w="334" w:type="pct"/>
            <w:tcBorders>
              <w:top w:val="nil"/>
              <w:left w:val="nil"/>
              <w:bottom w:val="nil"/>
              <w:right w:val="single" w:sz="4" w:space="0" w:color="auto"/>
            </w:tcBorders>
            <w:shd w:val="clear" w:color="auto" w:fill="auto"/>
            <w:vAlign w:val="center"/>
            <w:hideMark/>
          </w:tcPr>
          <w:p w14:paraId="7A83253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vAlign w:val="center"/>
            <w:hideMark/>
          </w:tcPr>
          <w:p w14:paraId="1437B68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3862232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27EB34E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055A7D4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7B84FF6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38481BB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415C25F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0728DFC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461CA7F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691CE795"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4BD0788F"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Katete</w:t>
            </w:r>
          </w:p>
        </w:tc>
        <w:tc>
          <w:tcPr>
            <w:tcW w:w="373" w:type="pct"/>
            <w:tcBorders>
              <w:top w:val="nil"/>
              <w:left w:val="single" w:sz="4" w:space="0" w:color="auto"/>
              <w:bottom w:val="nil"/>
              <w:right w:val="nil"/>
            </w:tcBorders>
            <w:shd w:val="clear" w:color="000000" w:fill="DA9694"/>
            <w:vAlign w:val="center"/>
            <w:hideMark/>
          </w:tcPr>
          <w:p w14:paraId="17ADEF2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59 (143)</w:t>
            </w:r>
          </w:p>
        </w:tc>
        <w:tc>
          <w:tcPr>
            <w:tcW w:w="334" w:type="pct"/>
            <w:tcBorders>
              <w:top w:val="nil"/>
              <w:left w:val="nil"/>
              <w:bottom w:val="nil"/>
              <w:right w:val="single" w:sz="4" w:space="0" w:color="auto"/>
            </w:tcBorders>
            <w:shd w:val="clear" w:color="000000" w:fill="DA9694"/>
            <w:noWrap/>
            <w:vAlign w:val="center"/>
            <w:hideMark/>
          </w:tcPr>
          <w:p w14:paraId="06BC5F8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37 (67)^</w:t>
            </w:r>
          </w:p>
        </w:tc>
        <w:tc>
          <w:tcPr>
            <w:tcW w:w="311" w:type="pct"/>
            <w:tcBorders>
              <w:top w:val="nil"/>
              <w:left w:val="nil"/>
              <w:bottom w:val="nil"/>
              <w:right w:val="nil"/>
            </w:tcBorders>
            <w:shd w:val="clear" w:color="000000" w:fill="FFFF99"/>
            <w:vAlign w:val="center"/>
            <w:hideMark/>
          </w:tcPr>
          <w:p w14:paraId="03AA301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94 (131)</w:t>
            </w:r>
          </w:p>
        </w:tc>
        <w:tc>
          <w:tcPr>
            <w:tcW w:w="351" w:type="pct"/>
            <w:tcBorders>
              <w:top w:val="nil"/>
              <w:left w:val="nil"/>
              <w:bottom w:val="nil"/>
              <w:right w:val="single" w:sz="4" w:space="0" w:color="auto"/>
            </w:tcBorders>
            <w:shd w:val="clear" w:color="000000" w:fill="C4D79B"/>
            <w:noWrap/>
            <w:vAlign w:val="center"/>
            <w:hideMark/>
          </w:tcPr>
          <w:p w14:paraId="3302A41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(190)</w:t>
            </w:r>
          </w:p>
        </w:tc>
        <w:tc>
          <w:tcPr>
            <w:tcW w:w="349" w:type="pct"/>
            <w:tcBorders>
              <w:top w:val="nil"/>
              <w:left w:val="nil"/>
              <w:bottom w:val="nil"/>
              <w:right w:val="nil"/>
            </w:tcBorders>
            <w:shd w:val="clear" w:color="000000" w:fill="DA9694"/>
            <w:vAlign w:val="center"/>
            <w:hideMark/>
          </w:tcPr>
          <w:p w14:paraId="075EBF4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60 (20)</w:t>
            </w:r>
          </w:p>
        </w:tc>
        <w:tc>
          <w:tcPr>
            <w:tcW w:w="335" w:type="pct"/>
            <w:tcBorders>
              <w:top w:val="nil"/>
              <w:left w:val="nil"/>
              <w:bottom w:val="nil"/>
              <w:right w:val="single" w:sz="4" w:space="0" w:color="auto"/>
            </w:tcBorders>
            <w:shd w:val="clear" w:color="000000" w:fill="DA9694"/>
            <w:vAlign w:val="center"/>
            <w:hideMark/>
          </w:tcPr>
          <w:p w14:paraId="58DC0ED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61 (131)</w:t>
            </w:r>
          </w:p>
        </w:tc>
        <w:tc>
          <w:tcPr>
            <w:tcW w:w="430" w:type="pct"/>
            <w:tcBorders>
              <w:top w:val="nil"/>
              <w:left w:val="nil"/>
              <w:bottom w:val="nil"/>
              <w:right w:val="single" w:sz="4" w:space="0" w:color="auto"/>
            </w:tcBorders>
            <w:shd w:val="clear" w:color="000000" w:fill="DA9694"/>
            <w:noWrap/>
            <w:vAlign w:val="center"/>
            <w:hideMark/>
          </w:tcPr>
          <w:p w14:paraId="0D31E2A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23 (155)</w:t>
            </w:r>
          </w:p>
        </w:tc>
        <w:tc>
          <w:tcPr>
            <w:tcW w:w="348" w:type="pct"/>
            <w:tcBorders>
              <w:top w:val="nil"/>
              <w:left w:val="nil"/>
              <w:bottom w:val="nil"/>
              <w:right w:val="nil"/>
            </w:tcBorders>
            <w:shd w:val="clear" w:color="auto" w:fill="auto"/>
            <w:vAlign w:val="center"/>
            <w:hideMark/>
          </w:tcPr>
          <w:p w14:paraId="4DD0583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000000" w:fill="C4D79B"/>
            <w:noWrap/>
            <w:vAlign w:val="center"/>
            <w:hideMark/>
          </w:tcPr>
          <w:p w14:paraId="4CD4F70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(225)</w:t>
            </w:r>
          </w:p>
        </w:tc>
        <w:tc>
          <w:tcPr>
            <w:tcW w:w="526" w:type="pct"/>
            <w:tcBorders>
              <w:top w:val="nil"/>
              <w:left w:val="nil"/>
              <w:bottom w:val="nil"/>
              <w:right w:val="single" w:sz="4" w:space="0" w:color="auto"/>
            </w:tcBorders>
            <w:shd w:val="clear" w:color="auto" w:fill="auto"/>
            <w:vAlign w:val="center"/>
            <w:hideMark/>
          </w:tcPr>
          <w:p w14:paraId="211547C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000000" w:fill="DA9694"/>
            <w:noWrap/>
            <w:vAlign w:val="center"/>
            <w:hideMark/>
          </w:tcPr>
          <w:p w14:paraId="486F18F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72 (302)</w:t>
            </w:r>
          </w:p>
        </w:tc>
      </w:tr>
      <w:tr w:rsidR="00D649F5" w:rsidRPr="001A1C02" w14:paraId="653E3B53"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14ED4002"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Nchelenge</w:t>
            </w:r>
          </w:p>
        </w:tc>
        <w:tc>
          <w:tcPr>
            <w:tcW w:w="373" w:type="pct"/>
            <w:tcBorders>
              <w:top w:val="nil"/>
              <w:left w:val="single" w:sz="4" w:space="0" w:color="auto"/>
              <w:bottom w:val="nil"/>
              <w:right w:val="nil"/>
            </w:tcBorders>
            <w:shd w:val="clear" w:color="000000" w:fill="FFFF99"/>
            <w:vAlign w:val="center"/>
            <w:hideMark/>
          </w:tcPr>
          <w:p w14:paraId="6CBD506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94 (82)</w:t>
            </w:r>
          </w:p>
        </w:tc>
        <w:tc>
          <w:tcPr>
            <w:tcW w:w="334" w:type="pct"/>
            <w:tcBorders>
              <w:top w:val="nil"/>
              <w:left w:val="nil"/>
              <w:bottom w:val="nil"/>
              <w:right w:val="single" w:sz="4" w:space="0" w:color="auto"/>
            </w:tcBorders>
            <w:shd w:val="clear" w:color="auto" w:fill="auto"/>
            <w:vAlign w:val="center"/>
            <w:hideMark/>
          </w:tcPr>
          <w:p w14:paraId="35C1C0A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000000" w:fill="FFFF99"/>
            <w:vAlign w:val="center"/>
            <w:hideMark/>
          </w:tcPr>
          <w:p w14:paraId="6507B23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97 (87)</w:t>
            </w:r>
          </w:p>
        </w:tc>
        <w:tc>
          <w:tcPr>
            <w:tcW w:w="351" w:type="pct"/>
            <w:tcBorders>
              <w:top w:val="nil"/>
              <w:left w:val="nil"/>
              <w:bottom w:val="nil"/>
              <w:right w:val="single" w:sz="4" w:space="0" w:color="auto"/>
            </w:tcBorders>
            <w:shd w:val="clear" w:color="auto" w:fill="auto"/>
            <w:vAlign w:val="center"/>
            <w:hideMark/>
          </w:tcPr>
          <w:p w14:paraId="734D882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vAlign w:val="center"/>
            <w:hideMark/>
          </w:tcPr>
          <w:p w14:paraId="006D30A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77EFA96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40433D4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vAlign w:val="center"/>
            <w:hideMark/>
          </w:tcPr>
          <w:p w14:paraId="6E93604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26E2660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vAlign w:val="center"/>
            <w:hideMark/>
          </w:tcPr>
          <w:p w14:paraId="5671F92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6D6F633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4CA3ACFE"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1F76D338"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Chadiza</w:t>
            </w:r>
          </w:p>
        </w:tc>
        <w:tc>
          <w:tcPr>
            <w:tcW w:w="373" w:type="pct"/>
            <w:tcBorders>
              <w:top w:val="nil"/>
              <w:left w:val="single" w:sz="4" w:space="0" w:color="auto"/>
              <w:bottom w:val="nil"/>
              <w:right w:val="nil"/>
            </w:tcBorders>
            <w:shd w:val="clear" w:color="auto" w:fill="auto"/>
            <w:noWrap/>
            <w:vAlign w:val="center"/>
            <w:hideMark/>
          </w:tcPr>
          <w:p w14:paraId="2C91CCA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4" w:type="pct"/>
            <w:tcBorders>
              <w:top w:val="nil"/>
              <w:left w:val="nil"/>
              <w:bottom w:val="nil"/>
              <w:right w:val="single" w:sz="4" w:space="0" w:color="auto"/>
            </w:tcBorders>
            <w:shd w:val="clear" w:color="000000" w:fill="DA9694"/>
            <w:noWrap/>
            <w:vAlign w:val="center"/>
            <w:hideMark/>
          </w:tcPr>
          <w:p w14:paraId="7066180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30 (37)</w:t>
            </w:r>
          </w:p>
        </w:tc>
        <w:tc>
          <w:tcPr>
            <w:tcW w:w="311" w:type="pct"/>
            <w:tcBorders>
              <w:top w:val="nil"/>
              <w:left w:val="nil"/>
              <w:bottom w:val="nil"/>
              <w:right w:val="nil"/>
            </w:tcBorders>
            <w:shd w:val="clear" w:color="auto" w:fill="auto"/>
            <w:noWrap/>
            <w:vAlign w:val="center"/>
            <w:hideMark/>
          </w:tcPr>
          <w:p w14:paraId="17B4EF8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1355FB5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noWrap/>
            <w:vAlign w:val="center"/>
            <w:hideMark/>
          </w:tcPr>
          <w:p w14:paraId="6498F92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5B9B02E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64CAC7B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noWrap/>
            <w:vAlign w:val="center"/>
            <w:hideMark/>
          </w:tcPr>
          <w:p w14:paraId="525D4825"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5FA58CE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noWrap/>
            <w:vAlign w:val="center"/>
            <w:hideMark/>
          </w:tcPr>
          <w:p w14:paraId="6D1B757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517690F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71E88D85"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3E3069A2"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Kaoma</w:t>
            </w:r>
          </w:p>
        </w:tc>
        <w:tc>
          <w:tcPr>
            <w:tcW w:w="373" w:type="pct"/>
            <w:tcBorders>
              <w:top w:val="nil"/>
              <w:left w:val="single" w:sz="4" w:space="0" w:color="auto"/>
              <w:bottom w:val="nil"/>
              <w:right w:val="nil"/>
            </w:tcBorders>
            <w:shd w:val="clear" w:color="auto" w:fill="auto"/>
            <w:noWrap/>
            <w:vAlign w:val="center"/>
            <w:hideMark/>
          </w:tcPr>
          <w:p w14:paraId="6251522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4" w:type="pct"/>
            <w:tcBorders>
              <w:top w:val="nil"/>
              <w:left w:val="nil"/>
              <w:bottom w:val="nil"/>
              <w:right w:val="single" w:sz="4" w:space="0" w:color="auto"/>
            </w:tcBorders>
            <w:shd w:val="clear" w:color="000000" w:fill="DA9694"/>
            <w:vAlign w:val="center"/>
            <w:hideMark/>
          </w:tcPr>
          <w:p w14:paraId="64C8938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64 (50)</w:t>
            </w:r>
          </w:p>
        </w:tc>
        <w:tc>
          <w:tcPr>
            <w:tcW w:w="311" w:type="pct"/>
            <w:tcBorders>
              <w:top w:val="nil"/>
              <w:left w:val="nil"/>
              <w:bottom w:val="nil"/>
              <w:right w:val="nil"/>
            </w:tcBorders>
            <w:shd w:val="clear" w:color="auto" w:fill="auto"/>
            <w:noWrap/>
            <w:vAlign w:val="center"/>
            <w:hideMark/>
          </w:tcPr>
          <w:p w14:paraId="7DCF9BB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000000" w:fill="C4D79B"/>
            <w:noWrap/>
            <w:vAlign w:val="center"/>
            <w:hideMark/>
          </w:tcPr>
          <w:p w14:paraId="2094E1B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(40)</w:t>
            </w:r>
          </w:p>
        </w:tc>
        <w:tc>
          <w:tcPr>
            <w:tcW w:w="349" w:type="pct"/>
            <w:tcBorders>
              <w:top w:val="nil"/>
              <w:left w:val="nil"/>
              <w:bottom w:val="nil"/>
              <w:right w:val="nil"/>
            </w:tcBorders>
            <w:shd w:val="clear" w:color="auto" w:fill="auto"/>
            <w:noWrap/>
            <w:vAlign w:val="center"/>
            <w:hideMark/>
          </w:tcPr>
          <w:p w14:paraId="0AA4129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536A981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3B5913F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noWrap/>
            <w:vAlign w:val="center"/>
            <w:hideMark/>
          </w:tcPr>
          <w:p w14:paraId="635F459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58FCA1E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noWrap/>
            <w:vAlign w:val="center"/>
            <w:hideMark/>
          </w:tcPr>
          <w:p w14:paraId="6EDC90D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000000" w:fill="C4D79B"/>
            <w:noWrap/>
            <w:vAlign w:val="center"/>
            <w:hideMark/>
          </w:tcPr>
          <w:p w14:paraId="1EAD1AC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98 (45)</w:t>
            </w:r>
          </w:p>
        </w:tc>
      </w:tr>
      <w:tr w:rsidR="00D649F5" w:rsidRPr="001A1C02" w14:paraId="7B7ED1FC"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018A09A0"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Senanga</w:t>
            </w:r>
          </w:p>
        </w:tc>
        <w:tc>
          <w:tcPr>
            <w:tcW w:w="373" w:type="pct"/>
            <w:tcBorders>
              <w:top w:val="nil"/>
              <w:left w:val="single" w:sz="4" w:space="0" w:color="auto"/>
              <w:bottom w:val="nil"/>
              <w:right w:val="nil"/>
            </w:tcBorders>
            <w:shd w:val="clear" w:color="auto" w:fill="auto"/>
            <w:noWrap/>
            <w:vAlign w:val="center"/>
            <w:hideMark/>
          </w:tcPr>
          <w:p w14:paraId="279FFE9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4" w:type="pct"/>
            <w:tcBorders>
              <w:top w:val="nil"/>
              <w:left w:val="nil"/>
              <w:bottom w:val="nil"/>
              <w:right w:val="single" w:sz="4" w:space="0" w:color="auto"/>
            </w:tcBorders>
            <w:shd w:val="clear" w:color="auto" w:fill="auto"/>
            <w:vAlign w:val="center"/>
            <w:hideMark/>
          </w:tcPr>
          <w:p w14:paraId="3FF6BAE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noWrap/>
            <w:vAlign w:val="center"/>
            <w:hideMark/>
          </w:tcPr>
          <w:p w14:paraId="776DF3CB"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000000" w:fill="C4D79B"/>
            <w:noWrap/>
            <w:vAlign w:val="center"/>
            <w:hideMark/>
          </w:tcPr>
          <w:p w14:paraId="502EA53C"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(30)</w:t>
            </w:r>
          </w:p>
        </w:tc>
        <w:tc>
          <w:tcPr>
            <w:tcW w:w="349" w:type="pct"/>
            <w:tcBorders>
              <w:top w:val="nil"/>
              <w:left w:val="nil"/>
              <w:bottom w:val="nil"/>
              <w:right w:val="nil"/>
            </w:tcBorders>
            <w:shd w:val="clear" w:color="auto" w:fill="auto"/>
            <w:noWrap/>
            <w:vAlign w:val="center"/>
            <w:hideMark/>
          </w:tcPr>
          <w:p w14:paraId="2885DD9E"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3293C2A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69A03D3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noWrap/>
            <w:vAlign w:val="center"/>
            <w:hideMark/>
          </w:tcPr>
          <w:p w14:paraId="435A378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712401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noWrap/>
            <w:vAlign w:val="center"/>
            <w:hideMark/>
          </w:tcPr>
          <w:p w14:paraId="123195B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auto" w:fill="auto"/>
            <w:vAlign w:val="center"/>
            <w:hideMark/>
          </w:tcPr>
          <w:p w14:paraId="13493B9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r>
      <w:tr w:rsidR="00D649F5" w:rsidRPr="001A1C02" w14:paraId="04A6B606" w14:textId="77777777" w:rsidTr="00D649F5">
        <w:trPr>
          <w:trHeight w:val="300"/>
        </w:trPr>
        <w:tc>
          <w:tcPr>
            <w:tcW w:w="811" w:type="pct"/>
            <w:tcBorders>
              <w:top w:val="nil"/>
              <w:left w:val="single" w:sz="4" w:space="0" w:color="auto"/>
              <w:bottom w:val="nil"/>
              <w:right w:val="nil"/>
            </w:tcBorders>
            <w:shd w:val="clear" w:color="auto" w:fill="auto"/>
            <w:vAlign w:val="center"/>
            <w:hideMark/>
          </w:tcPr>
          <w:p w14:paraId="4B4AA61C"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Kitwe</w:t>
            </w:r>
          </w:p>
        </w:tc>
        <w:tc>
          <w:tcPr>
            <w:tcW w:w="373" w:type="pct"/>
            <w:tcBorders>
              <w:top w:val="nil"/>
              <w:left w:val="single" w:sz="4" w:space="0" w:color="auto"/>
              <w:bottom w:val="nil"/>
              <w:right w:val="nil"/>
            </w:tcBorders>
            <w:shd w:val="clear" w:color="auto" w:fill="auto"/>
            <w:noWrap/>
            <w:vAlign w:val="center"/>
            <w:hideMark/>
          </w:tcPr>
          <w:p w14:paraId="09D359DD"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4" w:type="pct"/>
            <w:tcBorders>
              <w:top w:val="nil"/>
              <w:left w:val="nil"/>
              <w:bottom w:val="nil"/>
              <w:right w:val="single" w:sz="4" w:space="0" w:color="auto"/>
            </w:tcBorders>
            <w:shd w:val="clear" w:color="auto" w:fill="auto"/>
            <w:vAlign w:val="center"/>
            <w:hideMark/>
          </w:tcPr>
          <w:p w14:paraId="0C2B3706"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nil"/>
              <w:right w:val="nil"/>
            </w:tcBorders>
            <w:shd w:val="clear" w:color="auto" w:fill="auto"/>
            <w:noWrap/>
            <w:vAlign w:val="center"/>
            <w:hideMark/>
          </w:tcPr>
          <w:p w14:paraId="70EA9C72"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380B54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nil"/>
              <w:right w:val="nil"/>
            </w:tcBorders>
            <w:shd w:val="clear" w:color="auto" w:fill="auto"/>
            <w:noWrap/>
            <w:vAlign w:val="center"/>
            <w:hideMark/>
          </w:tcPr>
          <w:p w14:paraId="2BB6518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nil"/>
              <w:right w:val="single" w:sz="4" w:space="0" w:color="auto"/>
            </w:tcBorders>
            <w:shd w:val="clear" w:color="auto" w:fill="auto"/>
            <w:vAlign w:val="center"/>
            <w:hideMark/>
          </w:tcPr>
          <w:p w14:paraId="0C63B7C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nil"/>
              <w:right w:val="single" w:sz="4" w:space="0" w:color="auto"/>
            </w:tcBorders>
            <w:shd w:val="clear" w:color="auto" w:fill="auto"/>
            <w:vAlign w:val="center"/>
            <w:hideMark/>
          </w:tcPr>
          <w:p w14:paraId="688E75E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nil"/>
              <w:right w:val="nil"/>
            </w:tcBorders>
            <w:shd w:val="clear" w:color="auto" w:fill="auto"/>
            <w:noWrap/>
            <w:vAlign w:val="center"/>
            <w:hideMark/>
          </w:tcPr>
          <w:p w14:paraId="3C4D2D1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nil"/>
              <w:right w:val="single" w:sz="4" w:space="0" w:color="auto"/>
            </w:tcBorders>
            <w:shd w:val="clear" w:color="auto" w:fill="auto"/>
            <w:vAlign w:val="center"/>
            <w:hideMark/>
          </w:tcPr>
          <w:p w14:paraId="77C81BA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nil"/>
              <w:right w:val="single" w:sz="4" w:space="0" w:color="auto"/>
            </w:tcBorders>
            <w:shd w:val="clear" w:color="auto" w:fill="auto"/>
            <w:noWrap/>
            <w:vAlign w:val="center"/>
            <w:hideMark/>
          </w:tcPr>
          <w:p w14:paraId="52D9D45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nil"/>
              <w:right w:val="single" w:sz="4" w:space="0" w:color="auto"/>
            </w:tcBorders>
            <w:shd w:val="clear" w:color="000000" w:fill="C4D79B"/>
            <w:noWrap/>
            <w:vAlign w:val="center"/>
            <w:hideMark/>
          </w:tcPr>
          <w:p w14:paraId="09B52059"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99 (80)</w:t>
            </w:r>
          </w:p>
        </w:tc>
      </w:tr>
      <w:tr w:rsidR="00D649F5" w:rsidRPr="001A1C02" w14:paraId="53ED3120" w14:textId="77777777" w:rsidTr="00D649F5">
        <w:trPr>
          <w:trHeight w:val="300"/>
        </w:trPr>
        <w:tc>
          <w:tcPr>
            <w:tcW w:w="811" w:type="pct"/>
            <w:tcBorders>
              <w:top w:val="nil"/>
              <w:left w:val="single" w:sz="4" w:space="0" w:color="auto"/>
              <w:bottom w:val="single" w:sz="4" w:space="0" w:color="auto"/>
              <w:right w:val="nil"/>
            </w:tcBorders>
            <w:shd w:val="clear" w:color="auto" w:fill="auto"/>
            <w:vAlign w:val="center"/>
            <w:hideMark/>
          </w:tcPr>
          <w:p w14:paraId="0AA1C6CB"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Solwezi</w:t>
            </w:r>
          </w:p>
        </w:tc>
        <w:tc>
          <w:tcPr>
            <w:tcW w:w="373" w:type="pct"/>
            <w:tcBorders>
              <w:top w:val="nil"/>
              <w:left w:val="single" w:sz="4" w:space="0" w:color="auto"/>
              <w:bottom w:val="single" w:sz="4" w:space="0" w:color="auto"/>
              <w:right w:val="nil"/>
            </w:tcBorders>
            <w:shd w:val="clear" w:color="auto" w:fill="auto"/>
            <w:noWrap/>
            <w:vAlign w:val="center"/>
            <w:hideMark/>
          </w:tcPr>
          <w:p w14:paraId="7B541F93"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4" w:type="pct"/>
            <w:tcBorders>
              <w:top w:val="nil"/>
              <w:left w:val="nil"/>
              <w:bottom w:val="single" w:sz="4" w:space="0" w:color="auto"/>
              <w:right w:val="single" w:sz="4" w:space="0" w:color="auto"/>
            </w:tcBorders>
            <w:shd w:val="clear" w:color="auto" w:fill="auto"/>
            <w:vAlign w:val="center"/>
            <w:hideMark/>
          </w:tcPr>
          <w:p w14:paraId="654C55B1"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11" w:type="pct"/>
            <w:tcBorders>
              <w:top w:val="nil"/>
              <w:left w:val="nil"/>
              <w:bottom w:val="single" w:sz="4" w:space="0" w:color="auto"/>
              <w:right w:val="nil"/>
            </w:tcBorders>
            <w:shd w:val="clear" w:color="auto" w:fill="auto"/>
            <w:noWrap/>
            <w:vAlign w:val="center"/>
            <w:hideMark/>
          </w:tcPr>
          <w:p w14:paraId="3C805AE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single" w:sz="4" w:space="0" w:color="auto"/>
              <w:right w:val="single" w:sz="4" w:space="0" w:color="auto"/>
            </w:tcBorders>
            <w:shd w:val="clear" w:color="auto" w:fill="auto"/>
            <w:noWrap/>
            <w:vAlign w:val="center"/>
            <w:hideMark/>
          </w:tcPr>
          <w:p w14:paraId="232CA74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9" w:type="pct"/>
            <w:tcBorders>
              <w:top w:val="nil"/>
              <w:left w:val="nil"/>
              <w:bottom w:val="single" w:sz="4" w:space="0" w:color="auto"/>
              <w:right w:val="nil"/>
            </w:tcBorders>
            <w:shd w:val="clear" w:color="auto" w:fill="auto"/>
            <w:noWrap/>
            <w:vAlign w:val="center"/>
            <w:hideMark/>
          </w:tcPr>
          <w:p w14:paraId="0319908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35" w:type="pct"/>
            <w:tcBorders>
              <w:top w:val="nil"/>
              <w:left w:val="nil"/>
              <w:bottom w:val="single" w:sz="4" w:space="0" w:color="auto"/>
              <w:right w:val="single" w:sz="4" w:space="0" w:color="auto"/>
            </w:tcBorders>
            <w:shd w:val="clear" w:color="auto" w:fill="auto"/>
            <w:vAlign w:val="center"/>
            <w:hideMark/>
          </w:tcPr>
          <w:p w14:paraId="06CA670F"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30" w:type="pct"/>
            <w:tcBorders>
              <w:top w:val="nil"/>
              <w:left w:val="nil"/>
              <w:bottom w:val="single" w:sz="4" w:space="0" w:color="auto"/>
              <w:right w:val="single" w:sz="4" w:space="0" w:color="auto"/>
            </w:tcBorders>
            <w:shd w:val="clear" w:color="auto" w:fill="auto"/>
            <w:vAlign w:val="center"/>
            <w:hideMark/>
          </w:tcPr>
          <w:p w14:paraId="1DE06007"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48" w:type="pct"/>
            <w:tcBorders>
              <w:top w:val="nil"/>
              <w:left w:val="nil"/>
              <w:bottom w:val="single" w:sz="4" w:space="0" w:color="auto"/>
              <w:right w:val="nil"/>
            </w:tcBorders>
            <w:shd w:val="clear" w:color="auto" w:fill="auto"/>
            <w:noWrap/>
            <w:vAlign w:val="center"/>
            <w:hideMark/>
          </w:tcPr>
          <w:p w14:paraId="43D0B224"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351" w:type="pct"/>
            <w:tcBorders>
              <w:top w:val="nil"/>
              <w:left w:val="nil"/>
              <w:bottom w:val="single" w:sz="4" w:space="0" w:color="auto"/>
              <w:right w:val="single" w:sz="4" w:space="0" w:color="auto"/>
            </w:tcBorders>
            <w:shd w:val="clear" w:color="auto" w:fill="auto"/>
            <w:vAlign w:val="center"/>
            <w:hideMark/>
          </w:tcPr>
          <w:p w14:paraId="384EF638"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526" w:type="pct"/>
            <w:tcBorders>
              <w:top w:val="nil"/>
              <w:left w:val="nil"/>
              <w:bottom w:val="single" w:sz="4" w:space="0" w:color="auto"/>
              <w:right w:val="single" w:sz="4" w:space="0" w:color="auto"/>
            </w:tcBorders>
            <w:shd w:val="clear" w:color="auto" w:fill="auto"/>
            <w:noWrap/>
            <w:vAlign w:val="center"/>
            <w:hideMark/>
          </w:tcPr>
          <w:p w14:paraId="48488A20"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na</w:t>
            </w:r>
          </w:p>
        </w:tc>
        <w:tc>
          <w:tcPr>
            <w:tcW w:w="481" w:type="pct"/>
            <w:tcBorders>
              <w:top w:val="nil"/>
              <w:left w:val="nil"/>
              <w:bottom w:val="single" w:sz="4" w:space="0" w:color="auto"/>
              <w:right w:val="single" w:sz="4" w:space="0" w:color="auto"/>
            </w:tcBorders>
            <w:shd w:val="clear" w:color="000000" w:fill="C4D79B"/>
            <w:noWrap/>
            <w:vAlign w:val="center"/>
            <w:hideMark/>
          </w:tcPr>
          <w:p w14:paraId="21E7C7EA" w14:textId="77777777" w:rsidR="00D649F5" w:rsidRPr="001A1C02" w:rsidRDefault="00D649F5" w:rsidP="00D649F5">
            <w:pPr>
              <w:spacing w:after="0" w:line="240" w:lineRule="auto"/>
              <w:jc w:val="center"/>
              <w:rPr>
                <w:rFonts w:ascii="Calibri" w:eastAsia="Times New Roman" w:hAnsi="Calibri" w:cs="Calibri"/>
                <w:color w:val="000000"/>
                <w:sz w:val="18"/>
                <w:szCs w:val="18"/>
              </w:rPr>
            </w:pPr>
            <w:r w:rsidRPr="001A1C02">
              <w:rPr>
                <w:rFonts w:ascii="Calibri" w:eastAsia="Times New Roman" w:hAnsi="Calibri" w:cs="Calibri"/>
                <w:color w:val="000000"/>
                <w:sz w:val="18"/>
                <w:szCs w:val="18"/>
              </w:rPr>
              <w:t>100 (20)</w:t>
            </w:r>
          </w:p>
        </w:tc>
      </w:tr>
      <w:tr w:rsidR="00D649F5" w:rsidRPr="001A1C02" w14:paraId="2267FA25" w14:textId="77777777" w:rsidTr="00D649F5">
        <w:trPr>
          <w:trHeight w:val="300"/>
        </w:trPr>
        <w:tc>
          <w:tcPr>
            <w:tcW w:w="5000" w:type="pct"/>
            <w:gridSpan w:val="12"/>
            <w:tcBorders>
              <w:top w:val="single" w:sz="4" w:space="0" w:color="auto"/>
              <w:left w:val="nil"/>
              <w:bottom w:val="nil"/>
              <w:right w:val="nil"/>
            </w:tcBorders>
            <w:shd w:val="clear" w:color="auto" w:fill="auto"/>
            <w:vAlign w:val="center"/>
            <w:hideMark/>
          </w:tcPr>
          <w:p w14:paraId="4D827FA7" w14:textId="77777777" w:rsidR="00D649F5" w:rsidRPr="001A1C02" w:rsidRDefault="00D649F5" w:rsidP="00D649F5">
            <w:pPr>
              <w:spacing w:after="0" w:line="240" w:lineRule="auto"/>
              <w:rPr>
                <w:rFonts w:ascii="Calibri" w:eastAsia="Times New Roman" w:hAnsi="Calibri" w:cs="Calibri"/>
                <w:color w:val="000000"/>
                <w:sz w:val="20"/>
                <w:szCs w:val="20"/>
              </w:rPr>
            </w:pPr>
            <w:r w:rsidRPr="001A1C02">
              <w:rPr>
                <w:rFonts w:ascii="Calibri" w:eastAsia="Times New Roman" w:hAnsi="Calibri" w:cs="Calibri"/>
                <w:color w:val="000000"/>
                <w:sz w:val="20"/>
                <w:szCs w:val="20"/>
              </w:rPr>
              <w:t>^ Data from Insecticide Resistance Monitoring Report, prepared by Michael Coleman, LSTM, for ZISSP</w:t>
            </w:r>
          </w:p>
        </w:tc>
      </w:tr>
      <w:tr w:rsidR="00D649F5" w:rsidRPr="001A1C02" w14:paraId="24AAE0EC" w14:textId="77777777" w:rsidTr="00D649F5">
        <w:trPr>
          <w:trHeight w:val="300"/>
        </w:trPr>
        <w:tc>
          <w:tcPr>
            <w:tcW w:w="3642" w:type="pct"/>
            <w:gridSpan w:val="9"/>
            <w:tcBorders>
              <w:top w:val="nil"/>
              <w:left w:val="nil"/>
              <w:bottom w:val="nil"/>
              <w:right w:val="nil"/>
            </w:tcBorders>
            <w:shd w:val="clear" w:color="auto" w:fill="auto"/>
            <w:vAlign w:val="center"/>
            <w:hideMark/>
          </w:tcPr>
          <w:p w14:paraId="09F41411" w14:textId="4A839686" w:rsidR="00D649F5" w:rsidRPr="001A1C02" w:rsidRDefault="00D649F5" w:rsidP="00D649F5">
            <w:pPr>
              <w:spacing w:after="0" w:line="240" w:lineRule="auto"/>
              <w:rPr>
                <w:rFonts w:ascii="Calibri" w:eastAsia="Times New Roman" w:hAnsi="Calibri" w:cs="Calibri"/>
                <w:color w:val="000000"/>
                <w:sz w:val="20"/>
                <w:szCs w:val="20"/>
              </w:rPr>
            </w:pPr>
          </w:p>
        </w:tc>
        <w:tc>
          <w:tcPr>
            <w:tcW w:w="351" w:type="pct"/>
            <w:tcBorders>
              <w:top w:val="nil"/>
              <w:left w:val="nil"/>
              <w:bottom w:val="nil"/>
              <w:right w:val="nil"/>
            </w:tcBorders>
            <w:shd w:val="clear" w:color="auto" w:fill="auto"/>
            <w:noWrap/>
            <w:vAlign w:val="center"/>
            <w:hideMark/>
          </w:tcPr>
          <w:p w14:paraId="73B2939C" w14:textId="77777777" w:rsidR="00D649F5" w:rsidRPr="001A1C02" w:rsidRDefault="00D649F5" w:rsidP="00D649F5">
            <w:pPr>
              <w:spacing w:after="0" w:line="240" w:lineRule="auto"/>
              <w:rPr>
                <w:rFonts w:ascii="Calibri" w:eastAsia="Times New Roman" w:hAnsi="Calibri" w:cs="Calibri"/>
                <w:color w:val="000000"/>
              </w:rPr>
            </w:pPr>
          </w:p>
        </w:tc>
        <w:tc>
          <w:tcPr>
            <w:tcW w:w="526" w:type="pct"/>
            <w:tcBorders>
              <w:top w:val="nil"/>
              <w:left w:val="nil"/>
              <w:bottom w:val="nil"/>
              <w:right w:val="nil"/>
            </w:tcBorders>
            <w:shd w:val="clear" w:color="auto" w:fill="auto"/>
            <w:noWrap/>
            <w:vAlign w:val="center"/>
            <w:hideMark/>
          </w:tcPr>
          <w:p w14:paraId="24D5B3CC" w14:textId="77777777" w:rsidR="00D649F5" w:rsidRPr="001A1C02" w:rsidRDefault="00D649F5" w:rsidP="00D649F5">
            <w:pPr>
              <w:spacing w:after="0" w:line="240" w:lineRule="auto"/>
              <w:rPr>
                <w:rFonts w:ascii="Calibri" w:eastAsia="Times New Roman" w:hAnsi="Calibri" w:cs="Calibri"/>
                <w:color w:val="000000"/>
              </w:rPr>
            </w:pPr>
          </w:p>
        </w:tc>
        <w:tc>
          <w:tcPr>
            <w:tcW w:w="481" w:type="pct"/>
            <w:tcBorders>
              <w:top w:val="nil"/>
              <w:left w:val="nil"/>
              <w:bottom w:val="nil"/>
              <w:right w:val="nil"/>
            </w:tcBorders>
            <w:shd w:val="clear" w:color="auto" w:fill="auto"/>
            <w:noWrap/>
            <w:vAlign w:val="center"/>
            <w:hideMark/>
          </w:tcPr>
          <w:p w14:paraId="355F50C8" w14:textId="77777777" w:rsidR="00D649F5" w:rsidRPr="001A1C02" w:rsidRDefault="00D649F5" w:rsidP="00D649F5">
            <w:pPr>
              <w:spacing w:after="0" w:line="240" w:lineRule="auto"/>
              <w:rPr>
                <w:rFonts w:ascii="Calibri" w:eastAsia="Times New Roman" w:hAnsi="Calibri" w:cs="Calibri"/>
                <w:color w:val="000000"/>
              </w:rPr>
            </w:pPr>
          </w:p>
        </w:tc>
      </w:tr>
    </w:tbl>
    <w:p w14:paraId="20D4CB40" w14:textId="77777777" w:rsidR="007B301C" w:rsidRDefault="007B301C" w:rsidP="000F2A43">
      <w:pPr>
        <w:rPr>
          <w:b/>
          <w:u w:val="single"/>
        </w:rPr>
        <w:sectPr w:rsidR="007B301C" w:rsidSect="00871867">
          <w:pgSz w:w="15840" w:h="12240" w:orient="landscape"/>
          <w:pgMar w:top="1440" w:right="1440" w:bottom="346" w:left="1008" w:header="720" w:footer="720" w:gutter="0"/>
          <w:cols w:space="720"/>
          <w:docGrid w:linePitch="360"/>
        </w:sectPr>
      </w:pPr>
    </w:p>
    <w:p w14:paraId="0F5E9713" w14:textId="66E68E80" w:rsidR="009A60F0" w:rsidRDefault="00FB484B" w:rsidP="00D649F5">
      <w:pPr>
        <w:spacing w:after="0"/>
        <w:jc w:val="center"/>
        <w:rPr>
          <w:b/>
          <w:sz w:val="28"/>
          <w:szCs w:val="28"/>
          <w:u w:val="single"/>
        </w:rPr>
      </w:pPr>
      <w:r>
        <w:rPr>
          <w:b/>
          <w:sz w:val="28"/>
          <w:szCs w:val="28"/>
          <w:u w:val="single"/>
        </w:rPr>
        <w:lastRenderedPageBreak/>
        <w:t>ZIMBABWE</w:t>
      </w:r>
    </w:p>
    <w:p w14:paraId="5FFECEF6" w14:textId="77777777" w:rsidR="00797D59" w:rsidRPr="004C6B71" w:rsidRDefault="00797D59" w:rsidP="006206E7">
      <w:pPr>
        <w:spacing w:after="0"/>
        <w:jc w:val="center"/>
      </w:pPr>
    </w:p>
    <w:p w14:paraId="55514B0E" w14:textId="77777777" w:rsidR="00194C71" w:rsidRDefault="00194C71" w:rsidP="00B370AE">
      <w:pPr>
        <w:spacing w:after="0"/>
      </w:pPr>
    </w:p>
    <w:p w14:paraId="2AB92BC8" w14:textId="77777777" w:rsidR="00194C71" w:rsidRDefault="00194C71" w:rsidP="00B370AE">
      <w:pPr>
        <w:spacing w:after="0"/>
      </w:pPr>
    </w:p>
    <w:p w14:paraId="48A32D33" w14:textId="78452121" w:rsidR="00434CDB" w:rsidRDefault="00797D59" w:rsidP="00B370AE">
      <w:pPr>
        <w:spacing w:after="0"/>
      </w:pPr>
      <w:r w:rsidRPr="004C6B71">
        <w:t xml:space="preserve">Currently, the NMCP targets 45 districts in the country for IRS. </w:t>
      </w:r>
      <w:r w:rsidR="00FB484B" w:rsidRPr="004C6B71">
        <w:t>In 2012 PMI will conduct IRS in 17 districts in 3 provinces (Mash</w:t>
      </w:r>
      <w:r w:rsidR="0029181E" w:rsidRPr="004C6B71">
        <w:t>onaland</w:t>
      </w:r>
      <w:r w:rsidR="00FB484B" w:rsidRPr="004C6B71">
        <w:t xml:space="preserve"> Ea</w:t>
      </w:r>
      <w:r w:rsidR="00EF0915" w:rsidRPr="004C6B71">
        <w:t>s</w:t>
      </w:r>
      <w:r w:rsidR="00FB484B" w:rsidRPr="004C6B71">
        <w:t>t, Mash</w:t>
      </w:r>
      <w:r w:rsidR="0029181E" w:rsidRPr="004C6B71">
        <w:t>onaland</w:t>
      </w:r>
      <w:r w:rsidR="00FB484B" w:rsidRPr="004C6B71">
        <w:t xml:space="preserve"> West, &amp; Manicaland). From 2009 to 2011, a combination of pyrethroids</w:t>
      </w:r>
      <w:r w:rsidR="00434CDB" w:rsidRPr="004C6B71">
        <w:t xml:space="preserve"> and DDT has been used for IRS.</w:t>
      </w:r>
      <w:r w:rsidR="00B370AE">
        <w:t xml:space="preserve"> </w:t>
      </w:r>
    </w:p>
    <w:p w14:paraId="0F14E72D" w14:textId="77777777" w:rsidR="00B370AE" w:rsidRPr="00B370AE" w:rsidRDefault="00B370AE" w:rsidP="00B370AE">
      <w:pPr>
        <w:spacing w:after="0"/>
      </w:pPr>
    </w:p>
    <w:p w14:paraId="1CD16D60" w14:textId="77777777" w:rsidR="00194C71" w:rsidRDefault="00194C71" w:rsidP="002F6B21">
      <w:pPr>
        <w:spacing w:before="240" w:after="0"/>
        <w:rPr>
          <w:b/>
        </w:rPr>
      </w:pPr>
    </w:p>
    <w:p w14:paraId="4E6608B2" w14:textId="77777777" w:rsidR="002F6B21" w:rsidRPr="00303E4B" w:rsidRDefault="002F6B21" w:rsidP="002F6B21">
      <w:pPr>
        <w:spacing w:before="240" w:after="0"/>
        <w:rPr>
          <w:b/>
        </w:rPr>
      </w:pPr>
      <w:r>
        <w:rPr>
          <w:b/>
        </w:rPr>
        <w:t>COMMENTS ON DATA</w:t>
      </w:r>
      <w:r w:rsidRPr="00303E4B">
        <w:rPr>
          <w:b/>
        </w:rPr>
        <w:t xml:space="preserve">:  </w:t>
      </w:r>
    </w:p>
    <w:p w14:paraId="27F19DFC" w14:textId="021490A4" w:rsidR="00797D59" w:rsidRPr="00B370AE" w:rsidRDefault="004C6B71" w:rsidP="00B370AE">
      <w:r w:rsidRPr="00FE13DA">
        <w:t xml:space="preserve">Susceptibility data was collected </w:t>
      </w:r>
      <w:r>
        <w:t>by the National Malaria Control Programme</w:t>
      </w:r>
      <w:r w:rsidR="00B370AE">
        <w:t xml:space="preserve"> </w:t>
      </w:r>
      <w:r w:rsidR="00C81FB0">
        <w:t xml:space="preserve">(NMCP) </w:t>
      </w:r>
      <w:r w:rsidR="00B370AE">
        <w:t>in collaboration with the National Institute of Health Research</w:t>
      </w:r>
      <w:r w:rsidR="00C81FB0">
        <w:t xml:space="preserve"> (NIHR)</w:t>
      </w:r>
      <w:r w:rsidR="007972DC">
        <w:t>.</w:t>
      </w:r>
    </w:p>
    <w:p w14:paraId="07AEE29D" w14:textId="57C6B57F" w:rsidR="00797D59" w:rsidRDefault="00797D59" w:rsidP="00FB484B">
      <w:r w:rsidRPr="004C6B71">
        <w:t xml:space="preserve">WHO tube assays were performed on </w:t>
      </w:r>
      <w:r w:rsidR="00B370AE" w:rsidRPr="00B370AE">
        <w:rPr>
          <w:i/>
        </w:rPr>
        <w:t>An. gambiae</w:t>
      </w:r>
      <w:r w:rsidR="00B370AE">
        <w:t xml:space="preserve"> s.l.</w:t>
      </w:r>
      <w:r w:rsidR="00992458" w:rsidRPr="004C6B71">
        <w:t xml:space="preserve"> </w:t>
      </w:r>
    </w:p>
    <w:p w14:paraId="7D2DB2DB" w14:textId="77777777" w:rsidR="00194C71" w:rsidRDefault="00194C71" w:rsidP="00FB484B"/>
    <w:p w14:paraId="5D338713" w14:textId="77777777" w:rsidR="00194C71" w:rsidRDefault="00194C71" w:rsidP="00FB484B"/>
    <w:p w14:paraId="1CD1C5FC" w14:textId="77777777" w:rsidR="00194C71" w:rsidRDefault="00194C71" w:rsidP="00FB484B"/>
    <w:p w14:paraId="36A52578" w14:textId="3DA64597" w:rsidR="00194C71" w:rsidRDefault="00194C71" w:rsidP="00FB484B">
      <w:r w:rsidRPr="007376FB">
        <w:rPr>
          <w:b/>
          <w:noProof/>
          <w:u w:val="single"/>
        </w:rPr>
        <mc:AlternateContent>
          <mc:Choice Requires="wps">
            <w:drawing>
              <wp:anchor distT="0" distB="0" distL="114300" distR="114300" simplePos="0" relativeHeight="251685888" behindDoc="0" locked="0" layoutInCell="1" allowOverlap="1" wp14:anchorId="2D76D32E" wp14:editId="2EC87F42">
                <wp:simplePos x="0" y="0"/>
                <wp:positionH relativeFrom="column">
                  <wp:posOffset>-219075</wp:posOffset>
                </wp:positionH>
                <wp:positionV relativeFrom="paragraph">
                  <wp:posOffset>280035</wp:posOffset>
                </wp:positionV>
                <wp:extent cx="6336665" cy="1295400"/>
                <wp:effectExtent l="0" t="0" r="2603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12954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413C452" w14:textId="77777777" w:rsidR="00AC6C70" w:rsidRDefault="00AC6C70" w:rsidP="00797D59">
                            <w:pPr>
                              <w:rPr>
                                <w:b/>
                              </w:rPr>
                            </w:pPr>
                            <w:r>
                              <w:rPr>
                                <w:b/>
                              </w:rPr>
                              <w:t>CONCLUSIONS:</w:t>
                            </w:r>
                          </w:p>
                          <w:p w14:paraId="03E33D21" w14:textId="080E8231" w:rsidR="00AC6C70" w:rsidRPr="00EF0915" w:rsidRDefault="00AC6C70" w:rsidP="00434CDB">
                            <w:pPr>
                              <w:pStyle w:val="ListParagraph"/>
                              <w:numPr>
                                <w:ilvl w:val="0"/>
                                <w:numId w:val="9"/>
                              </w:numPr>
                              <w:rPr>
                                <w:rFonts w:cstheme="minorHAnsi"/>
                              </w:rPr>
                            </w:pPr>
                            <w:r>
                              <w:rPr>
                                <w:rFonts w:eastAsia="Times New Roman" w:cstheme="minorHAnsi"/>
                              </w:rPr>
                              <w:t>Despite low numbers of mosquitoes tested in each site (between 20 and 80), 98-</w:t>
                            </w:r>
                            <w:r w:rsidRPr="00434CDB">
                              <w:rPr>
                                <w:rFonts w:eastAsia="Times New Roman" w:cstheme="minorHAnsi"/>
                              </w:rPr>
                              <w:t xml:space="preserve">100% mortality </w:t>
                            </w:r>
                            <w:r>
                              <w:rPr>
                                <w:rFonts w:eastAsia="Times New Roman" w:cstheme="minorHAnsi"/>
                              </w:rPr>
                              <w:t xml:space="preserve">was recorded for </w:t>
                            </w:r>
                            <w:r w:rsidRPr="00434CDB">
                              <w:rPr>
                                <w:rFonts w:eastAsia="Times New Roman" w:cstheme="minorHAnsi"/>
                              </w:rPr>
                              <w:t xml:space="preserve">the </w:t>
                            </w:r>
                            <w:r>
                              <w:rPr>
                                <w:rFonts w:eastAsia="Times New Roman" w:cstheme="minorHAnsi"/>
                              </w:rPr>
                              <w:t>all</w:t>
                            </w:r>
                            <w:r w:rsidRPr="00434CDB">
                              <w:rPr>
                                <w:rFonts w:eastAsia="Times New Roman" w:cstheme="minorHAnsi"/>
                              </w:rPr>
                              <w:t xml:space="preserve"> insecticides </w:t>
                            </w:r>
                            <w:r>
                              <w:rPr>
                                <w:rFonts w:eastAsia="Times New Roman" w:cstheme="minorHAnsi"/>
                              </w:rPr>
                              <w:t>tested</w:t>
                            </w:r>
                            <w:r w:rsidRPr="00434CDB">
                              <w:rPr>
                                <w:rFonts w:eastAsia="Times New Roman" w:cstheme="minorHAnsi"/>
                              </w:rPr>
                              <w:t xml:space="preserve"> for </w:t>
                            </w:r>
                            <w:r w:rsidRPr="00851EC6">
                              <w:rPr>
                                <w:rFonts w:eastAsia="Times New Roman" w:cstheme="minorHAnsi"/>
                                <w:i/>
                              </w:rPr>
                              <w:t>An. gambiae</w:t>
                            </w:r>
                            <w:r>
                              <w:rPr>
                                <w:rFonts w:eastAsia="Times New Roman" w:cstheme="minorHAnsi"/>
                              </w:rPr>
                              <w:t xml:space="preserve"> s.l. </w:t>
                            </w:r>
                            <w:r w:rsidRPr="00434CDB">
                              <w:rPr>
                                <w:rFonts w:eastAsia="Times New Roman" w:cstheme="minorHAnsi"/>
                              </w:rPr>
                              <w:t xml:space="preserve">collected from </w:t>
                            </w:r>
                            <w:r>
                              <w:rPr>
                                <w:rFonts w:eastAsia="Times New Roman" w:cstheme="minorHAnsi"/>
                              </w:rPr>
                              <w:t>sentinel sites in 8 provinces</w:t>
                            </w:r>
                            <w:r w:rsidRPr="00434CDB">
                              <w:rPr>
                                <w:rFonts w:eastAsia="Times New Roman" w:cstheme="minorHAnsi"/>
                              </w:rPr>
                              <w:t>, suggesting that there is no insecticide resistance according to WHO standards</w:t>
                            </w:r>
                            <w:r>
                              <w:rPr>
                                <w:rFonts w:eastAsia="Times New Roman" w:cstheme="minorHAnsi"/>
                              </w:rPr>
                              <w:t>.</w:t>
                            </w:r>
                          </w:p>
                          <w:p w14:paraId="75D9CF39" w14:textId="652996AE" w:rsidR="00AC6C70" w:rsidRPr="00851EC6" w:rsidRDefault="00AC6C70" w:rsidP="00851EC6">
                            <w:pPr>
                              <w:rPr>
                                <w:rFonts w:cstheme="minorHAnsi"/>
                              </w:rPr>
                            </w:pPr>
                          </w:p>
                          <w:p w14:paraId="16360A2F" w14:textId="39BBD4A7" w:rsidR="00AC6C70" w:rsidRPr="00434CDB" w:rsidRDefault="00AC6C70" w:rsidP="00EF0915">
                            <w:pPr>
                              <w:pStyle w:val="ListParagrap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7.25pt;margin-top:22.05pt;width:498.95pt;height:1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" fillcolor="white [3201]" strokecolor="#4f81bd [3204]" strokeweight="2pt">
                <v:textbox>
                  <w:txbxContent>
                    <w:p w14:paraId="0413C452" w14:textId="77777777" w:rsidR="00AC6C70" w:rsidRDefault="00AC6C70" w:rsidP="00797D59">
                      <w:pPr>
                        <w:rPr>
                          <w:b/>
                        </w:rPr>
                      </w:pPr>
                      <w:r>
                        <w:rPr>
                          <w:b/>
                        </w:rPr>
                        <w:t>CONCLUSIONS:</w:t>
                      </w:r>
                    </w:p>
                    <w:p w14:paraId="03E33D21" w14:textId="080E8231" w:rsidR="00AC6C70" w:rsidRPr="00EF0915" w:rsidRDefault="00AC6C70" w:rsidP="00434CDB">
                      <w:pPr>
                        <w:pStyle w:val="ListParagraph"/>
                        <w:numPr>
                          <w:ilvl w:val="0"/>
                          <w:numId w:val="9"/>
                        </w:numPr>
                        <w:rPr>
                          <w:rFonts w:cstheme="minorHAnsi"/>
                        </w:rPr>
                      </w:pPr>
                      <w:r>
                        <w:rPr>
                          <w:rFonts w:eastAsia="Times New Roman" w:cstheme="minorHAnsi"/>
                        </w:rPr>
                        <w:t>Despite low numbers of mosquitoes tested in each site (between 20 and 80), 98-</w:t>
                      </w:r>
                      <w:r w:rsidRPr="00434CDB">
                        <w:rPr>
                          <w:rFonts w:eastAsia="Times New Roman" w:cstheme="minorHAnsi"/>
                        </w:rPr>
                        <w:t xml:space="preserve">100% mortality </w:t>
                      </w:r>
                      <w:r>
                        <w:rPr>
                          <w:rFonts w:eastAsia="Times New Roman" w:cstheme="minorHAnsi"/>
                        </w:rPr>
                        <w:t xml:space="preserve">was recorded for </w:t>
                      </w:r>
                      <w:r w:rsidRPr="00434CDB">
                        <w:rPr>
                          <w:rFonts w:eastAsia="Times New Roman" w:cstheme="minorHAnsi"/>
                        </w:rPr>
                        <w:t xml:space="preserve">the </w:t>
                      </w:r>
                      <w:r>
                        <w:rPr>
                          <w:rFonts w:eastAsia="Times New Roman" w:cstheme="minorHAnsi"/>
                        </w:rPr>
                        <w:t>all</w:t>
                      </w:r>
                      <w:r w:rsidRPr="00434CDB">
                        <w:rPr>
                          <w:rFonts w:eastAsia="Times New Roman" w:cstheme="minorHAnsi"/>
                        </w:rPr>
                        <w:t xml:space="preserve"> insecticides </w:t>
                      </w:r>
                      <w:r>
                        <w:rPr>
                          <w:rFonts w:eastAsia="Times New Roman" w:cstheme="minorHAnsi"/>
                        </w:rPr>
                        <w:t>tested</w:t>
                      </w:r>
                      <w:r w:rsidRPr="00434CDB">
                        <w:rPr>
                          <w:rFonts w:eastAsia="Times New Roman" w:cstheme="minorHAnsi"/>
                        </w:rPr>
                        <w:t xml:space="preserve"> for </w:t>
                      </w:r>
                      <w:r w:rsidRPr="00851EC6">
                        <w:rPr>
                          <w:rFonts w:eastAsia="Times New Roman" w:cstheme="minorHAnsi"/>
                          <w:i/>
                        </w:rPr>
                        <w:t>An. gambiae</w:t>
                      </w:r>
                      <w:r>
                        <w:rPr>
                          <w:rFonts w:eastAsia="Times New Roman" w:cstheme="minorHAnsi"/>
                        </w:rPr>
                        <w:t xml:space="preserve"> s.l. </w:t>
                      </w:r>
                      <w:r w:rsidRPr="00434CDB">
                        <w:rPr>
                          <w:rFonts w:eastAsia="Times New Roman" w:cstheme="minorHAnsi"/>
                        </w:rPr>
                        <w:t xml:space="preserve">collected from </w:t>
                      </w:r>
                      <w:r>
                        <w:rPr>
                          <w:rFonts w:eastAsia="Times New Roman" w:cstheme="minorHAnsi"/>
                        </w:rPr>
                        <w:t>sentinel sites in 8 provinces</w:t>
                      </w:r>
                      <w:r w:rsidRPr="00434CDB">
                        <w:rPr>
                          <w:rFonts w:eastAsia="Times New Roman" w:cstheme="minorHAnsi"/>
                        </w:rPr>
                        <w:t>, suggesting that there is no insecticide resistance according to WHO standards</w:t>
                      </w:r>
                      <w:r>
                        <w:rPr>
                          <w:rFonts w:eastAsia="Times New Roman" w:cstheme="minorHAnsi"/>
                        </w:rPr>
                        <w:t>.</w:t>
                      </w:r>
                    </w:p>
                    <w:p w14:paraId="75D9CF39" w14:textId="652996AE" w:rsidR="00AC6C70" w:rsidRPr="00851EC6" w:rsidRDefault="00AC6C70" w:rsidP="00851EC6">
                      <w:pPr>
                        <w:rPr>
                          <w:rFonts w:cstheme="minorHAnsi"/>
                        </w:rPr>
                      </w:pPr>
                    </w:p>
                    <w:p w14:paraId="16360A2F" w14:textId="39BBD4A7" w:rsidR="00AC6C70" w:rsidRPr="00434CDB" w:rsidRDefault="00AC6C70" w:rsidP="00EF0915">
                      <w:pPr>
                        <w:pStyle w:val="ListParagraph"/>
                        <w:rPr>
                          <w:rFonts w:cstheme="minorHAnsi"/>
                        </w:rPr>
                      </w:pPr>
                    </w:p>
                  </w:txbxContent>
                </v:textbox>
              </v:shape>
            </w:pict>
          </mc:Fallback>
        </mc:AlternateContent>
      </w:r>
    </w:p>
    <w:p w14:paraId="789B4D06" w14:textId="77777777" w:rsidR="00194C71" w:rsidRDefault="00194C71" w:rsidP="00FB484B"/>
    <w:p w14:paraId="78E6D69D" w14:textId="77777777" w:rsidR="00194C71" w:rsidRDefault="00194C71" w:rsidP="00FB484B"/>
    <w:p w14:paraId="4AC43367" w14:textId="77777777" w:rsidR="00194C71" w:rsidRDefault="00194C71" w:rsidP="00FB484B"/>
    <w:p w14:paraId="63F4E5AF" w14:textId="77777777" w:rsidR="00194C71" w:rsidRDefault="00194C71" w:rsidP="00FB484B"/>
    <w:p w14:paraId="451C60A9" w14:textId="2E42398B" w:rsidR="00194C71" w:rsidRDefault="00194C71" w:rsidP="00FB484B"/>
    <w:p w14:paraId="6CB5176C" w14:textId="77777777" w:rsidR="00194C71" w:rsidRDefault="00194C71" w:rsidP="00FB484B"/>
    <w:p w14:paraId="7A5076E1" w14:textId="77777777" w:rsidR="00194C71" w:rsidRDefault="00194C71" w:rsidP="00FB484B"/>
    <w:p w14:paraId="7BED7E1C" w14:textId="77777777" w:rsidR="00194C71" w:rsidRDefault="00194C71" w:rsidP="00FB484B"/>
    <w:p w14:paraId="610BF96C" w14:textId="77777777" w:rsidR="00194C71" w:rsidRDefault="00194C71" w:rsidP="00FB484B"/>
    <w:p w14:paraId="236C8AD0" w14:textId="77777777" w:rsidR="00194C71" w:rsidRDefault="00194C71" w:rsidP="00FB484B"/>
    <w:p w14:paraId="16161A97" w14:textId="77777777" w:rsidR="00194C71" w:rsidRDefault="00194C71" w:rsidP="00FB484B"/>
    <w:p w14:paraId="6906E234" w14:textId="77777777" w:rsidR="00194C71" w:rsidRDefault="00194C71" w:rsidP="00FB484B"/>
    <w:p w14:paraId="2D4FE5F1" w14:textId="77777777" w:rsidR="00194C71" w:rsidRPr="004C6B71" w:rsidRDefault="00194C71" w:rsidP="00FB484B"/>
    <w:tbl>
      <w:tblPr>
        <w:tblW w:w="9669" w:type="dxa"/>
        <w:tblCellMar>
          <w:left w:w="0" w:type="dxa"/>
          <w:right w:w="0" w:type="dxa"/>
        </w:tblCellMar>
        <w:tblLook w:val="04A0" w:firstRow="1" w:lastRow="0" w:firstColumn="1" w:lastColumn="0" w:noHBand="0" w:noVBand="1"/>
      </w:tblPr>
      <w:tblGrid>
        <w:gridCol w:w="630"/>
        <w:gridCol w:w="1270"/>
        <w:gridCol w:w="790"/>
        <w:gridCol w:w="730"/>
        <w:gridCol w:w="810"/>
        <w:gridCol w:w="457"/>
        <w:gridCol w:w="1063"/>
        <w:gridCol w:w="437"/>
        <w:gridCol w:w="1383"/>
        <w:gridCol w:w="599"/>
        <w:gridCol w:w="810"/>
        <w:gridCol w:w="690"/>
      </w:tblGrid>
      <w:tr w:rsidR="00434CDB" w14:paraId="580AA89A" w14:textId="77777777" w:rsidTr="00F90085">
        <w:trPr>
          <w:gridBefore w:val="1"/>
          <w:gridAfter w:val="1"/>
          <w:wBefore w:w="630" w:type="dxa"/>
          <w:wAfter w:w="690" w:type="dxa"/>
          <w:trHeight w:val="330"/>
        </w:trPr>
        <w:tc>
          <w:tcPr>
            <w:tcW w:w="6940" w:type="dxa"/>
            <w:gridSpan w:val="8"/>
            <w:tcBorders>
              <w:top w:val="nil"/>
              <w:left w:val="nil"/>
              <w:bottom w:val="nil"/>
              <w:right w:val="nil"/>
            </w:tcBorders>
            <w:shd w:val="clear" w:color="auto" w:fill="auto"/>
            <w:noWrap/>
            <w:tcMar>
              <w:top w:w="15" w:type="dxa"/>
              <w:left w:w="15" w:type="dxa"/>
              <w:bottom w:w="0" w:type="dxa"/>
              <w:right w:w="15" w:type="dxa"/>
            </w:tcMar>
            <w:vAlign w:val="center"/>
            <w:hideMark/>
          </w:tcPr>
          <w:p w14:paraId="212FBC14" w14:textId="704538F3" w:rsidR="00434CDB" w:rsidRDefault="00B370AE" w:rsidP="00B370AE">
            <w:pPr>
              <w:spacing w:after="0"/>
              <w:rPr>
                <w:rFonts w:ascii="Calibri" w:hAnsi="Calibri" w:cs="Calibri"/>
                <w:b/>
                <w:bCs/>
                <w:color w:val="000000"/>
                <w:sz w:val="24"/>
                <w:szCs w:val="24"/>
              </w:rPr>
            </w:pPr>
            <w:r>
              <w:rPr>
                <w:rFonts w:ascii="Calibri" w:hAnsi="Calibri" w:cs="Calibri"/>
                <w:b/>
                <w:bCs/>
                <w:noProof/>
                <w:color w:val="000000"/>
              </w:rPr>
              <w:t>September 2011 data</w:t>
            </w:r>
          </w:p>
        </w:tc>
        <w:tc>
          <w:tcPr>
            <w:tcW w:w="140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F4F15F8" w14:textId="77777777" w:rsidR="00434CDB" w:rsidRDefault="00434CDB">
            <w:pPr>
              <w:rPr>
                <w:rFonts w:ascii="Calibri" w:hAnsi="Calibri" w:cs="Calibri"/>
                <w:color w:val="000000"/>
              </w:rPr>
            </w:pPr>
          </w:p>
        </w:tc>
      </w:tr>
      <w:tr w:rsidR="00434CDB" w14:paraId="1E031B28" w14:textId="77777777" w:rsidTr="00F90085">
        <w:trPr>
          <w:gridBefore w:val="1"/>
          <w:gridAfter w:val="1"/>
          <w:wBefore w:w="630" w:type="dxa"/>
          <w:wAfter w:w="690" w:type="dxa"/>
          <w:trHeight w:val="915"/>
        </w:trPr>
        <w:tc>
          <w:tcPr>
            <w:tcW w:w="20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F31029" w14:textId="77777777" w:rsidR="00434CDB" w:rsidRDefault="00434CDB">
            <w:pPr>
              <w:rPr>
                <w:rFonts w:ascii="Calibri" w:hAnsi="Calibri" w:cs="Calibri"/>
                <w:b/>
                <w:bCs/>
                <w:color w:val="000000"/>
              </w:rPr>
            </w:pPr>
            <w:r>
              <w:rPr>
                <w:rFonts w:ascii="Calibri" w:hAnsi="Calibri" w:cs="Calibri"/>
                <w:b/>
                <w:bCs/>
                <w:noProof/>
                <w:color w:val="000000"/>
              </w:rPr>
              <w:t>INSECTICIDE</w:t>
            </w:r>
          </w:p>
        </w:tc>
        <w:tc>
          <w:tcPr>
            <w:tcW w:w="1540" w:type="dxa"/>
            <w:gridSpan w:val="2"/>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FC42C" w14:textId="77777777" w:rsidR="00434CDB" w:rsidRDefault="00434CDB">
            <w:pPr>
              <w:jc w:val="center"/>
              <w:rPr>
                <w:rFonts w:ascii="Calibri" w:hAnsi="Calibri" w:cs="Calibri"/>
                <w:b/>
                <w:bCs/>
                <w:color w:val="000000"/>
              </w:rPr>
            </w:pPr>
            <w:r>
              <w:rPr>
                <w:rFonts w:ascii="Calibri" w:hAnsi="Calibri" w:cs="Calibri"/>
                <w:b/>
                <w:bCs/>
                <w:noProof/>
                <w:color w:val="000000"/>
              </w:rPr>
              <w:t>MASAKADZA (Midlands Province)</w:t>
            </w:r>
          </w:p>
        </w:tc>
        <w:tc>
          <w:tcPr>
            <w:tcW w:w="1520" w:type="dxa"/>
            <w:gridSpan w:val="2"/>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D58635" w14:textId="77777777" w:rsidR="00434CDB" w:rsidRDefault="00434CDB">
            <w:pPr>
              <w:jc w:val="center"/>
              <w:rPr>
                <w:rFonts w:ascii="Calibri" w:hAnsi="Calibri" w:cs="Calibri"/>
                <w:b/>
                <w:bCs/>
                <w:color w:val="000000"/>
              </w:rPr>
            </w:pPr>
            <w:r>
              <w:rPr>
                <w:rFonts w:ascii="Calibri" w:hAnsi="Calibri" w:cs="Calibri"/>
                <w:b/>
                <w:bCs/>
                <w:noProof/>
                <w:color w:val="000000"/>
              </w:rPr>
              <w:t>KAMHORORO (Midlands Province)</w:t>
            </w:r>
          </w:p>
        </w:tc>
        <w:tc>
          <w:tcPr>
            <w:tcW w:w="1820" w:type="dxa"/>
            <w:gridSpan w:val="2"/>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8A57E7" w14:textId="77777777" w:rsidR="00434CDB" w:rsidRDefault="00434CDB">
            <w:pPr>
              <w:jc w:val="center"/>
              <w:rPr>
                <w:rFonts w:ascii="Calibri" w:hAnsi="Calibri" w:cs="Calibri"/>
                <w:b/>
                <w:bCs/>
                <w:color w:val="000000"/>
              </w:rPr>
            </w:pPr>
            <w:r>
              <w:rPr>
                <w:rFonts w:ascii="Calibri" w:hAnsi="Calibri" w:cs="Calibri"/>
                <w:b/>
                <w:bCs/>
                <w:noProof/>
                <w:color w:val="000000"/>
              </w:rPr>
              <w:t>CHILONGA (Masvingo Province)</w:t>
            </w:r>
          </w:p>
        </w:tc>
        <w:tc>
          <w:tcPr>
            <w:tcW w:w="1409" w:type="dxa"/>
            <w:gridSpan w:val="2"/>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AF8AE" w14:textId="77777777" w:rsidR="00434CDB" w:rsidRDefault="00434CDB">
            <w:pPr>
              <w:jc w:val="center"/>
              <w:rPr>
                <w:rFonts w:ascii="Calibri" w:hAnsi="Calibri" w:cs="Calibri"/>
                <w:b/>
                <w:bCs/>
                <w:color w:val="000000"/>
              </w:rPr>
            </w:pPr>
            <w:r>
              <w:rPr>
                <w:rFonts w:ascii="Calibri" w:hAnsi="Calibri" w:cs="Calibri"/>
                <w:b/>
                <w:bCs/>
                <w:noProof/>
                <w:color w:val="000000"/>
              </w:rPr>
              <w:t>CHECHECHE (Manicaland Province)</w:t>
            </w:r>
          </w:p>
        </w:tc>
      </w:tr>
      <w:tr w:rsidR="00434CDB" w14:paraId="5EE38414" w14:textId="77777777" w:rsidTr="00F90085">
        <w:trPr>
          <w:gridBefore w:val="1"/>
          <w:gridAfter w:val="1"/>
          <w:wBefore w:w="630" w:type="dxa"/>
          <w:wAfter w:w="690" w:type="dxa"/>
          <w:trHeight w:val="315"/>
        </w:trPr>
        <w:tc>
          <w:tcPr>
            <w:tcW w:w="2060" w:type="dxa"/>
            <w:gridSpan w:val="2"/>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58F3E" w14:textId="77777777" w:rsidR="00434CDB" w:rsidRDefault="00434CDB">
            <w:pPr>
              <w:rPr>
                <w:rFonts w:ascii="Calibri" w:hAnsi="Calibri" w:cs="Calibri"/>
                <w:color w:val="000000"/>
              </w:rPr>
            </w:pPr>
            <w:r>
              <w:rPr>
                <w:rFonts w:ascii="Calibri" w:hAnsi="Calibri" w:cs="Calibri"/>
                <w:noProof/>
                <w:color w:val="000000"/>
              </w:rPr>
              <w:t>4% DDT</w:t>
            </w:r>
          </w:p>
        </w:tc>
        <w:tc>
          <w:tcPr>
            <w:tcW w:w="154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39C522D4" w14:textId="77777777" w:rsidR="00434CDB" w:rsidRDefault="00434CDB">
            <w:pPr>
              <w:jc w:val="center"/>
              <w:rPr>
                <w:rFonts w:ascii="Calibri" w:hAnsi="Calibri" w:cs="Calibri"/>
                <w:color w:val="000000"/>
              </w:rPr>
            </w:pPr>
            <w:r>
              <w:rPr>
                <w:rFonts w:ascii="Calibri" w:hAnsi="Calibri" w:cs="Calibri"/>
                <w:noProof/>
                <w:color w:val="000000"/>
              </w:rPr>
              <w:t>60/60 (100%)</w:t>
            </w:r>
          </w:p>
        </w:tc>
        <w:tc>
          <w:tcPr>
            <w:tcW w:w="15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5AD5E8AB" w14:textId="77777777" w:rsidR="00434CDB" w:rsidRDefault="00434CDB">
            <w:pPr>
              <w:jc w:val="center"/>
              <w:rPr>
                <w:rFonts w:ascii="Calibri" w:hAnsi="Calibri" w:cs="Calibri"/>
                <w:color w:val="000000"/>
              </w:rPr>
            </w:pPr>
            <w:r>
              <w:rPr>
                <w:rFonts w:ascii="Calibri" w:hAnsi="Calibri" w:cs="Calibri"/>
                <w:noProof/>
                <w:color w:val="000000"/>
              </w:rPr>
              <w:t>41/41 (100%)</w:t>
            </w:r>
          </w:p>
        </w:tc>
        <w:tc>
          <w:tcPr>
            <w:tcW w:w="18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5B4BD72A" w14:textId="77777777" w:rsidR="00434CDB" w:rsidRDefault="00434CDB">
            <w:pPr>
              <w:jc w:val="center"/>
              <w:rPr>
                <w:rFonts w:ascii="Calibri" w:hAnsi="Calibri" w:cs="Calibri"/>
                <w:color w:val="000000"/>
              </w:rPr>
            </w:pPr>
            <w:r>
              <w:rPr>
                <w:rFonts w:ascii="Calibri" w:hAnsi="Calibri" w:cs="Calibri"/>
                <w:noProof/>
                <w:color w:val="000000"/>
              </w:rPr>
              <w:t>37/37 (100%)</w:t>
            </w:r>
          </w:p>
        </w:tc>
        <w:tc>
          <w:tcPr>
            <w:tcW w:w="1409"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078A4772" w14:textId="77777777" w:rsidR="00434CDB" w:rsidRDefault="00434CDB">
            <w:pPr>
              <w:jc w:val="center"/>
              <w:rPr>
                <w:rFonts w:ascii="Calibri" w:hAnsi="Calibri" w:cs="Calibri"/>
                <w:color w:val="000000"/>
              </w:rPr>
            </w:pPr>
            <w:r>
              <w:rPr>
                <w:rFonts w:ascii="Calibri" w:hAnsi="Calibri" w:cs="Calibri"/>
                <w:noProof/>
                <w:color w:val="000000"/>
              </w:rPr>
              <w:t>40/40 (100%)</w:t>
            </w:r>
          </w:p>
        </w:tc>
      </w:tr>
      <w:tr w:rsidR="00434CDB" w14:paraId="6B8F58EB" w14:textId="77777777" w:rsidTr="00F90085">
        <w:trPr>
          <w:gridBefore w:val="1"/>
          <w:gridAfter w:val="1"/>
          <w:wBefore w:w="630" w:type="dxa"/>
          <w:wAfter w:w="690" w:type="dxa"/>
          <w:trHeight w:val="315"/>
        </w:trPr>
        <w:tc>
          <w:tcPr>
            <w:tcW w:w="2060" w:type="dxa"/>
            <w:gridSpan w:val="2"/>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4EDEC9" w14:textId="77777777" w:rsidR="00434CDB" w:rsidRDefault="00434CDB">
            <w:pPr>
              <w:rPr>
                <w:rFonts w:ascii="Calibri" w:hAnsi="Calibri" w:cs="Calibri"/>
                <w:color w:val="000000"/>
              </w:rPr>
            </w:pPr>
            <w:r>
              <w:rPr>
                <w:rFonts w:ascii="Calibri" w:hAnsi="Calibri" w:cs="Calibri"/>
                <w:color w:val="000000"/>
              </w:rPr>
              <w:t>0.75% permethrin</w:t>
            </w:r>
          </w:p>
        </w:tc>
        <w:tc>
          <w:tcPr>
            <w:tcW w:w="154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41C5B7F6" w14:textId="77777777" w:rsidR="00434CDB" w:rsidRDefault="00434CDB">
            <w:pPr>
              <w:jc w:val="center"/>
              <w:rPr>
                <w:rFonts w:ascii="Calibri" w:hAnsi="Calibri" w:cs="Calibri"/>
                <w:color w:val="000000"/>
              </w:rPr>
            </w:pPr>
            <w:r>
              <w:rPr>
                <w:rFonts w:ascii="Calibri" w:hAnsi="Calibri" w:cs="Calibri"/>
                <w:noProof/>
                <w:color w:val="000000"/>
              </w:rPr>
              <w:t>60/60 (100%)</w:t>
            </w:r>
          </w:p>
        </w:tc>
        <w:tc>
          <w:tcPr>
            <w:tcW w:w="15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592F2445" w14:textId="77777777" w:rsidR="00434CDB" w:rsidRDefault="00434CDB">
            <w:pPr>
              <w:jc w:val="center"/>
              <w:rPr>
                <w:rFonts w:ascii="Calibri" w:hAnsi="Calibri" w:cs="Calibri"/>
                <w:color w:val="000000"/>
              </w:rPr>
            </w:pPr>
            <w:r>
              <w:rPr>
                <w:rFonts w:ascii="Calibri" w:hAnsi="Calibri" w:cs="Calibri"/>
                <w:noProof/>
                <w:color w:val="000000"/>
              </w:rPr>
              <w:t>39/39 (100%)</w:t>
            </w:r>
          </w:p>
        </w:tc>
        <w:tc>
          <w:tcPr>
            <w:tcW w:w="18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008F44FC" w14:textId="77777777" w:rsidR="00434CDB" w:rsidRDefault="00434CDB">
            <w:pPr>
              <w:jc w:val="center"/>
              <w:rPr>
                <w:rFonts w:ascii="Calibri" w:hAnsi="Calibri" w:cs="Calibri"/>
                <w:color w:val="000000"/>
              </w:rPr>
            </w:pPr>
            <w:r>
              <w:rPr>
                <w:rFonts w:ascii="Calibri" w:hAnsi="Calibri" w:cs="Calibri"/>
                <w:noProof/>
                <w:color w:val="000000"/>
              </w:rPr>
              <w:t>40/40 (100%)</w:t>
            </w:r>
          </w:p>
        </w:tc>
        <w:tc>
          <w:tcPr>
            <w:tcW w:w="1409" w:type="dxa"/>
            <w:gridSpan w:val="2"/>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629D4" w14:textId="77777777" w:rsidR="00434CDB" w:rsidRDefault="00434CDB">
            <w:pPr>
              <w:jc w:val="center"/>
              <w:rPr>
                <w:rFonts w:ascii="Calibri" w:hAnsi="Calibri" w:cs="Calibri"/>
                <w:color w:val="000000"/>
              </w:rPr>
            </w:pPr>
            <w:r>
              <w:rPr>
                <w:rFonts w:ascii="Calibri" w:hAnsi="Calibri" w:cs="Calibri"/>
                <w:noProof/>
                <w:color w:val="000000"/>
              </w:rPr>
              <w:t>na</w:t>
            </w:r>
          </w:p>
        </w:tc>
      </w:tr>
      <w:tr w:rsidR="00434CDB" w14:paraId="389AC2C9" w14:textId="77777777" w:rsidTr="00F90085">
        <w:trPr>
          <w:gridBefore w:val="1"/>
          <w:gridAfter w:val="1"/>
          <w:wBefore w:w="630" w:type="dxa"/>
          <w:wAfter w:w="690" w:type="dxa"/>
          <w:trHeight w:val="315"/>
        </w:trPr>
        <w:tc>
          <w:tcPr>
            <w:tcW w:w="2060" w:type="dxa"/>
            <w:gridSpan w:val="2"/>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532FD5" w14:textId="0AFCF71B" w:rsidR="00434CDB" w:rsidRDefault="00434CDB">
            <w:pPr>
              <w:rPr>
                <w:rFonts w:ascii="Calibri" w:hAnsi="Calibri" w:cs="Calibri"/>
                <w:color w:val="000000"/>
              </w:rPr>
            </w:pPr>
            <w:r>
              <w:rPr>
                <w:rFonts w:ascii="Calibri" w:hAnsi="Calibri" w:cs="Calibri"/>
                <w:color w:val="000000"/>
              </w:rPr>
              <w:t>0.15% cyfluthrin</w:t>
            </w:r>
          </w:p>
        </w:tc>
        <w:tc>
          <w:tcPr>
            <w:tcW w:w="154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135EFB96" w14:textId="77777777" w:rsidR="00434CDB" w:rsidRDefault="00434CDB">
            <w:pPr>
              <w:jc w:val="center"/>
              <w:rPr>
                <w:rFonts w:ascii="Calibri" w:hAnsi="Calibri" w:cs="Calibri"/>
                <w:color w:val="000000"/>
              </w:rPr>
            </w:pPr>
            <w:r>
              <w:rPr>
                <w:rFonts w:ascii="Calibri" w:hAnsi="Calibri" w:cs="Calibri"/>
                <w:noProof/>
                <w:color w:val="000000"/>
              </w:rPr>
              <w:t>60/60 (100%)</w:t>
            </w:r>
          </w:p>
        </w:tc>
        <w:tc>
          <w:tcPr>
            <w:tcW w:w="15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3DE6710D" w14:textId="77777777" w:rsidR="00434CDB" w:rsidRDefault="00434CDB">
            <w:pPr>
              <w:jc w:val="center"/>
              <w:rPr>
                <w:rFonts w:ascii="Calibri" w:hAnsi="Calibri" w:cs="Calibri"/>
                <w:color w:val="000000"/>
              </w:rPr>
            </w:pPr>
            <w:r>
              <w:rPr>
                <w:rFonts w:ascii="Calibri" w:hAnsi="Calibri" w:cs="Calibri"/>
                <w:noProof/>
                <w:color w:val="000000"/>
              </w:rPr>
              <w:t>42/42 (100%)</w:t>
            </w:r>
          </w:p>
        </w:tc>
        <w:tc>
          <w:tcPr>
            <w:tcW w:w="18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4C8BC51B" w14:textId="77777777" w:rsidR="00434CDB" w:rsidRDefault="00434CDB">
            <w:pPr>
              <w:jc w:val="center"/>
              <w:rPr>
                <w:rFonts w:ascii="Calibri" w:hAnsi="Calibri" w:cs="Calibri"/>
                <w:color w:val="000000"/>
              </w:rPr>
            </w:pPr>
            <w:r>
              <w:rPr>
                <w:rFonts w:ascii="Calibri" w:hAnsi="Calibri" w:cs="Calibri"/>
                <w:noProof/>
                <w:color w:val="000000"/>
              </w:rPr>
              <w:t>40/40 (100%)</w:t>
            </w:r>
          </w:p>
        </w:tc>
        <w:tc>
          <w:tcPr>
            <w:tcW w:w="1409" w:type="dxa"/>
            <w:gridSpan w:val="2"/>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157E4B" w14:textId="77777777" w:rsidR="00434CDB" w:rsidRDefault="00434CDB">
            <w:pPr>
              <w:jc w:val="center"/>
              <w:rPr>
                <w:rFonts w:ascii="Calibri" w:hAnsi="Calibri" w:cs="Calibri"/>
                <w:color w:val="000000"/>
              </w:rPr>
            </w:pPr>
            <w:r>
              <w:rPr>
                <w:rFonts w:ascii="Calibri" w:hAnsi="Calibri" w:cs="Calibri"/>
                <w:noProof/>
                <w:color w:val="000000"/>
              </w:rPr>
              <w:t>na</w:t>
            </w:r>
          </w:p>
        </w:tc>
      </w:tr>
      <w:tr w:rsidR="00434CDB" w14:paraId="298F092E" w14:textId="77777777" w:rsidTr="00F90085">
        <w:trPr>
          <w:gridBefore w:val="1"/>
          <w:gridAfter w:val="1"/>
          <w:wBefore w:w="630" w:type="dxa"/>
          <w:wAfter w:w="690" w:type="dxa"/>
          <w:trHeight w:val="315"/>
        </w:trPr>
        <w:tc>
          <w:tcPr>
            <w:tcW w:w="2060" w:type="dxa"/>
            <w:gridSpan w:val="2"/>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2F740F" w14:textId="77777777" w:rsidR="00434CDB" w:rsidRDefault="00434CDB">
            <w:pPr>
              <w:rPr>
                <w:rFonts w:ascii="Calibri" w:hAnsi="Calibri" w:cs="Calibri"/>
                <w:color w:val="000000"/>
              </w:rPr>
            </w:pPr>
            <w:r>
              <w:rPr>
                <w:rFonts w:ascii="Calibri" w:hAnsi="Calibri" w:cs="Calibri"/>
                <w:noProof/>
                <w:color w:val="000000"/>
              </w:rPr>
              <w:t>0.5% etofenprox</w:t>
            </w:r>
          </w:p>
        </w:tc>
        <w:tc>
          <w:tcPr>
            <w:tcW w:w="154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4B843186" w14:textId="77777777" w:rsidR="00434CDB" w:rsidRDefault="00434CDB">
            <w:pPr>
              <w:jc w:val="center"/>
              <w:rPr>
                <w:rFonts w:ascii="Calibri" w:hAnsi="Calibri" w:cs="Calibri"/>
                <w:color w:val="000000"/>
              </w:rPr>
            </w:pPr>
            <w:r>
              <w:rPr>
                <w:rFonts w:ascii="Calibri" w:hAnsi="Calibri" w:cs="Calibri"/>
                <w:noProof/>
                <w:color w:val="000000"/>
              </w:rPr>
              <w:t>60/60 (100%)</w:t>
            </w:r>
          </w:p>
        </w:tc>
        <w:tc>
          <w:tcPr>
            <w:tcW w:w="15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296CC5DC" w14:textId="77777777" w:rsidR="00434CDB" w:rsidRDefault="00434CDB">
            <w:pPr>
              <w:jc w:val="center"/>
              <w:rPr>
                <w:rFonts w:ascii="Calibri" w:hAnsi="Calibri" w:cs="Calibri"/>
                <w:color w:val="000000"/>
              </w:rPr>
            </w:pPr>
            <w:r>
              <w:rPr>
                <w:rFonts w:ascii="Calibri" w:hAnsi="Calibri" w:cs="Calibri"/>
                <w:noProof/>
                <w:color w:val="000000"/>
              </w:rPr>
              <w:t>39/39 (100%)</w:t>
            </w:r>
          </w:p>
        </w:tc>
        <w:tc>
          <w:tcPr>
            <w:tcW w:w="18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4CEF5D24" w14:textId="77777777" w:rsidR="00434CDB" w:rsidRDefault="00434CDB">
            <w:pPr>
              <w:jc w:val="center"/>
              <w:rPr>
                <w:rFonts w:ascii="Calibri" w:hAnsi="Calibri" w:cs="Calibri"/>
                <w:color w:val="000000"/>
              </w:rPr>
            </w:pPr>
            <w:r>
              <w:rPr>
                <w:rFonts w:ascii="Calibri" w:hAnsi="Calibri" w:cs="Calibri"/>
                <w:noProof/>
                <w:color w:val="000000"/>
              </w:rPr>
              <w:t>39/39 (100%)</w:t>
            </w:r>
          </w:p>
        </w:tc>
        <w:tc>
          <w:tcPr>
            <w:tcW w:w="1409"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15D50E37" w14:textId="77777777" w:rsidR="00434CDB" w:rsidRDefault="00434CDB">
            <w:pPr>
              <w:jc w:val="center"/>
              <w:rPr>
                <w:rFonts w:ascii="Calibri" w:hAnsi="Calibri" w:cs="Calibri"/>
                <w:color w:val="000000"/>
              </w:rPr>
            </w:pPr>
            <w:r>
              <w:rPr>
                <w:rFonts w:ascii="Calibri" w:hAnsi="Calibri" w:cs="Calibri"/>
                <w:noProof/>
                <w:color w:val="000000"/>
              </w:rPr>
              <w:t>40/40 (100%)</w:t>
            </w:r>
          </w:p>
        </w:tc>
      </w:tr>
      <w:tr w:rsidR="00434CDB" w14:paraId="1B80163A" w14:textId="77777777" w:rsidTr="00F90085">
        <w:trPr>
          <w:gridBefore w:val="1"/>
          <w:gridAfter w:val="1"/>
          <w:wBefore w:w="630" w:type="dxa"/>
          <w:wAfter w:w="690" w:type="dxa"/>
          <w:trHeight w:val="615"/>
        </w:trPr>
        <w:tc>
          <w:tcPr>
            <w:tcW w:w="2060" w:type="dxa"/>
            <w:gridSpan w:val="2"/>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600233" w14:textId="77777777" w:rsidR="00434CDB" w:rsidRDefault="00434CDB">
            <w:pPr>
              <w:rPr>
                <w:rFonts w:ascii="Calibri" w:hAnsi="Calibri" w:cs="Calibri"/>
                <w:color w:val="000000"/>
              </w:rPr>
            </w:pPr>
            <w:r>
              <w:rPr>
                <w:rFonts w:ascii="Calibri" w:hAnsi="Calibri" w:cs="Calibri"/>
                <w:color w:val="000000"/>
              </w:rPr>
              <w:t xml:space="preserve">0.05% lambda-cyhalothrin </w:t>
            </w:r>
          </w:p>
        </w:tc>
        <w:tc>
          <w:tcPr>
            <w:tcW w:w="154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51414C39" w14:textId="77777777" w:rsidR="00434CDB" w:rsidRDefault="00434CDB">
            <w:pPr>
              <w:jc w:val="center"/>
              <w:rPr>
                <w:rFonts w:ascii="Calibri" w:hAnsi="Calibri" w:cs="Calibri"/>
                <w:color w:val="000000"/>
              </w:rPr>
            </w:pPr>
            <w:r>
              <w:rPr>
                <w:rFonts w:ascii="Calibri" w:hAnsi="Calibri" w:cs="Calibri"/>
                <w:noProof/>
                <w:color w:val="000000"/>
              </w:rPr>
              <w:t>60/60 (100%)</w:t>
            </w:r>
          </w:p>
        </w:tc>
        <w:tc>
          <w:tcPr>
            <w:tcW w:w="15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5115FD8C" w14:textId="77777777" w:rsidR="00434CDB" w:rsidRDefault="00434CDB">
            <w:pPr>
              <w:jc w:val="center"/>
              <w:rPr>
                <w:rFonts w:ascii="Calibri" w:hAnsi="Calibri" w:cs="Calibri"/>
                <w:color w:val="000000"/>
              </w:rPr>
            </w:pPr>
            <w:r>
              <w:rPr>
                <w:rFonts w:ascii="Calibri" w:hAnsi="Calibri" w:cs="Calibri"/>
                <w:noProof/>
                <w:color w:val="000000"/>
              </w:rPr>
              <w:t>40/40 (100%)</w:t>
            </w:r>
          </w:p>
        </w:tc>
        <w:tc>
          <w:tcPr>
            <w:tcW w:w="18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53ACD1B4" w14:textId="77777777" w:rsidR="00434CDB" w:rsidRDefault="00434CDB">
            <w:pPr>
              <w:jc w:val="center"/>
              <w:rPr>
                <w:rFonts w:ascii="Calibri" w:hAnsi="Calibri" w:cs="Calibri"/>
                <w:color w:val="000000"/>
              </w:rPr>
            </w:pPr>
            <w:r>
              <w:rPr>
                <w:rFonts w:ascii="Calibri" w:hAnsi="Calibri" w:cs="Calibri"/>
                <w:noProof/>
                <w:color w:val="000000"/>
              </w:rPr>
              <w:t>40/40 (100%)</w:t>
            </w:r>
          </w:p>
        </w:tc>
        <w:tc>
          <w:tcPr>
            <w:tcW w:w="1409" w:type="dxa"/>
            <w:gridSpan w:val="2"/>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F5CB2C" w14:textId="77777777" w:rsidR="00434CDB" w:rsidRDefault="00434CDB">
            <w:pPr>
              <w:jc w:val="center"/>
              <w:rPr>
                <w:rFonts w:ascii="Calibri" w:hAnsi="Calibri" w:cs="Calibri"/>
                <w:color w:val="000000"/>
              </w:rPr>
            </w:pPr>
            <w:r>
              <w:rPr>
                <w:rFonts w:ascii="Calibri" w:hAnsi="Calibri" w:cs="Calibri"/>
                <w:noProof/>
                <w:color w:val="000000"/>
              </w:rPr>
              <w:t>na</w:t>
            </w:r>
          </w:p>
        </w:tc>
      </w:tr>
      <w:tr w:rsidR="00434CDB" w14:paraId="56DBC605" w14:textId="77777777" w:rsidTr="00F90085">
        <w:trPr>
          <w:gridBefore w:val="1"/>
          <w:gridAfter w:val="1"/>
          <w:wBefore w:w="630" w:type="dxa"/>
          <w:wAfter w:w="690" w:type="dxa"/>
          <w:trHeight w:val="315"/>
        </w:trPr>
        <w:tc>
          <w:tcPr>
            <w:tcW w:w="2060" w:type="dxa"/>
            <w:gridSpan w:val="2"/>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16E3D" w14:textId="77777777" w:rsidR="00434CDB" w:rsidRDefault="00434CDB">
            <w:pPr>
              <w:rPr>
                <w:rFonts w:ascii="Calibri" w:hAnsi="Calibri" w:cs="Calibri"/>
                <w:color w:val="000000"/>
              </w:rPr>
            </w:pPr>
            <w:r>
              <w:rPr>
                <w:rFonts w:ascii="Calibri" w:hAnsi="Calibri" w:cs="Calibri"/>
                <w:noProof/>
                <w:color w:val="000000"/>
              </w:rPr>
              <w:t>0.05% deltamethrin</w:t>
            </w:r>
          </w:p>
        </w:tc>
        <w:tc>
          <w:tcPr>
            <w:tcW w:w="154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324ED25C" w14:textId="77777777" w:rsidR="00434CDB" w:rsidRDefault="00434CDB">
            <w:pPr>
              <w:jc w:val="center"/>
              <w:rPr>
                <w:rFonts w:ascii="Calibri" w:hAnsi="Calibri" w:cs="Calibri"/>
                <w:color w:val="000000"/>
              </w:rPr>
            </w:pPr>
            <w:r>
              <w:rPr>
                <w:rFonts w:ascii="Calibri" w:hAnsi="Calibri" w:cs="Calibri"/>
                <w:noProof/>
                <w:color w:val="000000"/>
              </w:rPr>
              <w:t>60/60 (100%)</w:t>
            </w:r>
          </w:p>
        </w:tc>
        <w:tc>
          <w:tcPr>
            <w:tcW w:w="15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14E8CFBE" w14:textId="77777777" w:rsidR="00434CDB" w:rsidRDefault="00434CDB">
            <w:pPr>
              <w:jc w:val="center"/>
              <w:rPr>
                <w:rFonts w:ascii="Calibri" w:hAnsi="Calibri" w:cs="Calibri"/>
                <w:color w:val="000000"/>
              </w:rPr>
            </w:pPr>
            <w:r>
              <w:rPr>
                <w:rFonts w:ascii="Calibri" w:hAnsi="Calibri" w:cs="Calibri"/>
                <w:noProof/>
                <w:color w:val="000000"/>
              </w:rPr>
              <w:t>40/40 (100%)</w:t>
            </w:r>
          </w:p>
        </w:tc>
        <w:tc>
          <w:tcPr>
            <w:tcW w:w="1820" w:type="dxa"/>
            <w:gridSpan w:val="2"/>
            <w:tcBorders>
              <w:top w:val="nil"/>
              <w:left w:val="nil"/>
              <w:bottom w:val="single" w:sz="8" w:space="0" w:color="000000"/>
              <w:right w:val="single" w:sz="8" w:space="0" w:color="000000"/>
            </w:tcBorders>
            <w:shd w:val="clear" w:color="000000" w:fill="C4D79B"/>
            <w:tcMar>
              <w:top w:w="15" w:type="dxa"/>
              <w:left w:w="15" w:type="dxa"/>
              <w:bottom w:w="0" w:type="dxa"/>
              <w:right w:w="15" w:type="dxa"/>
            </w:tcMar>
            <w:vAlign w:val="center"/>
            <w:hideMark/>
          </w:tcPr>
          <w:p w14:paraId="427667F7" w14:textId="77777777" w:rsidR="00434CDB" w:rsidRDefault="00434CDB">
            <w:pPr>
              <w:jc w:val="center"/>
              <w:rPr>
                <w:rFonts w:ascii="Calibri" w:hAnsi="Calibri" w:cs="Calibri"/>
                <w:color w:val="000000"/>
              </w:rPr>
            </w:pPr>
            <w:r>
              <w:rPr>
                <w:rFonts w:ascii="Calibri" w:hAnsi="Calibri" w:cs="Calibri"/>
                <w:noProof/>
                <w:color w:val="000000"/>
              </w:rPr>
              <w:t>40/40 (100%)</w:t>
            </w:r>
          </w:p>
        </w:tc>
        <w:tc>
          <w:tcPr>
            <w:tcW w:w="1409" w:type="dxa"/>
            <w:gridSpan w:val="2"/>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7F548F" w14:textId="77777777" w:rsidR="00434CDB" w:rsidRDefault="00434CDB">
            <w:pPr>
              <w:jc w:val="center"/>
              <w:rPr>
                <w:rFonts w:ascii="Calibri" w:hAnsi="Calibri" w:cs="Calibri"/>
                <w:color w:val="000000"/>
              </w:rPr>
            </w:pPr>
            <w:r>
              <w:rPr>
                <w:rFonts w:ascii="Calibri" w:hAnsi="Calibri" w:cs="Calibri"/>
                <w:noProof/>
                <w:color w:val="000000"/>
              </w:rPr>
              <w:t>na</w:t>
            </w:r>
          </w:p>
        </w:tc>
      </w:tr>
      <w:tr w:rsidR="00B370AE" w:rsidRPr="00B370AE" w14:paraId="15FDD343" w14:textId="77777777" w:rsidTr="00F90085">
        <w:tblPrEx>
          <w:tblCellMar>
            <w:left w:w="108" w:type="dxa"/>
            <w:right w:w="108" w:type="dxa"/>
          </w:tblCellMar>
        </w:tblPrEx>
        <w:trPr>
          <w:trHeight w:val="315"/>
        </w:trPr>
        <w:tc>
          <w:tcPr>
            <w:tcW w:w="8169" w:type="dxa"/>
            <w:gridSpan w:val="10"/>
            <w:tcBorders>
              <w:top w:val="nil"/>
              <w:left w:val="nil"/>
              <w:bottom w:val="single" w:sz="4" w:space="0" w:color="auto"/>
              <w:right w:val="nil"/>
            </w:tcBorders>
            <w:shd w:val="clear" w:color="auto" w:fill="auto"/>
            <w:noWrap/>
            <w:vAlign w:val="center"/>
            <w:hideMark/>
          </w:tcPr>
          <w:p w14:paraId="437ABAE9" w14:textId="77777777" w:rsidR="00B370AE" w:rsidRDefault="00B370AE" w:rsidP="00B370AE">
            <w:pPr>
              <w:spacing w:after="0" w:line="240" w:lineRule="auto"/>
              <w:rPr>
                <w:rFonts w:ascii="Calibri" w:eastAsia="Times New Roman" w:hAnsi="Calibri" w:cs="Calibri"/>
                <w:b/>
                <w:bCs/>
                <w:color w:val="000000"/>
              </w:rPr>
            </w:pPr>
          </w:p>
          <w:p w14:paraId="0590C1CA" w14:textId="7A8A2793" w:rsidR="00B370AE" w:rsidRPr="00B370AE" w:rsidRDefault="00B370AE" w:rsidP="00B370AE">
            <w:pPr>
              <w:spacing w:after="0" w:line="240" w:lineRule="auto"/>
              <w:rPr>
                <w:rFonts w:ascii="Calibri" w:eastAsia="Times New Roman" w:hAnsi="Calibri" w:cs="Calibri"/>
                <w:b/>
                <w:bCs/>
                <w:color w:val="000000"/>
              </w:rPr>
            </w:pPr>
            <w:r w:rsidRPr="00B370AE">
              <w:rPr>
                <w:rFonts w:ascii="Calibri" w:eastAsia="Times New Roman" w:hAnsi="Calibri" w:cs="Calibri"/>
                <w:b/>
                <w:bCs/>
                <w:color w:val="000000"/>
              </w:rPr>
              <w:t>March-April 2012 data</w:t>
            </w:r>
          </w:p>
        </w:tc>
        <w:tc>
          <w:tcPr>
            <w:tcW w:w="1500" w:type="dxa"/>
            <w:gridSpan w:val="2"/>
            <w:tcBorders>
              <w:top w:val="nil"/>
              <w:left w:val="nil"/>
              <w:bottom w:val="single" w:sz="4" w:space="0" w:color="auto"/>
              <w:right w:val="nil"/>
            </w:tcBorders>
            <w:shd w:val="clear" w:color="auto" w:fill="auto"/>
            <w:noWrap/>
            <w:vAlign w:val="bottom"/>
            <w:hideMark/>
          </w:tcPr>
          <w:p w14:paraId="1D6710D7" w14:textId="77777777" w:rsidR="00B370AE" w:rsidRPr="00B370AE" w:rsidRDefault="00B370AE" w:rsidP="00B370AE">
            <w:pPr>
              <w:spacing w:after="0" w:line="240" w:lineRule="auto"/>
              <w:rPr>
                <w:rFonts w:ascii="Calibri" w:eastAsia="Times New Roman" w:hAnsi="Calibri" w:cs="Calibri"/>
                <w:color w:val="000000"/>
              </w:rPr>
            </w:pPr>
          </w:p>
        </w:tc>
      </w:tr>
      <w:tr w:rsidR="00B370AE" w:rsidRPr="00B370AE" w14:paraId="437CFF54" w14:textId="77777777" w:rsidTr="00F90085">
        <w:tblPrEx>
          <w:tblCellMar>
            <w:left w:w="108" w:type="dxa"/>
            <w:right w:w="108" w:type="dxa"/>
          </w:tblCellMar>
        </w:tblPrEx>
        <w:trPr>
          <w:trHeight w:val="60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9E6BEF" w14:textId="77777777" w:rsidR="00B370AE" w:rsidRPr="00B370AE" w:rsidRDefault="00B370AE" w:rsidP="00B370AE">
            <w:pPr>
              <w:spacing w:after="0" w:line="240" w:lineRule="auto"/>
              <w:jc w:val="center"/>
              <w:rPr>
                <w:rFonts w:ascii="Calibri" w:eastAsia="Times New Roman" w:hAnsi="Calibri" w:cs="Calibri"/>
                <w:b/>
                <w:color w:val="000000"/>
              </w:rPr>
            </w:pPr>
            <w:r w:rsidRPr="00B370AE">
              <w:rPr>
                <w:rFonts w:ascii="Calibri" w:eastAsia="Times New Roman" w:hAnsi="Calibri" w:cs="Calibri"/>
                <w:b/>
                <w:color w:val="000000"/>
              </w:rPr>
              <w:t>Province</w:t>
            </w:r>
          </w:p>
        </w:tc>
        <w:tc>
          <w:tcPr>
            <w:tcW w:w="1520" w:type="dxa"/>
            <w:gridSpan w:val="2"/>
            <w:tcBorders>
              <w:top w:val="single" w:sz="4" w:space="0" w:color="auto"/>
              <w:left w:val="nil"/>
              <w:bottom w:val="single" w:sz="4" w:space="0" w:color="auto"/>
              <w:right w:val="single" w:sz="4" w:space="0" w:color="auto"/>
            </w:tcBorders>
            <w:shd w:val="clear" w:color="auto" w:fill="auto"/>
            <w:vAlign w:val="center"/>
            <w:hideMark/>
          </w:tcPr>
          <w:p w14:paraId="699F8B4F" w14:textId="77777777" w:rsidR="00B370AE" w:rsidRPr="00B370AE" w:rsidRDefault="00B370AE" w:rsidP="00B370AE">
            <w:pPr>
              <w:spacing w:after="0" w:line="240" w:lineRule="auto"/>
              <w:jc w:val="center"/>
              <w:rPr>
                <w:rFonts w:ascii="Calibri" w:eastAsia="Times New Roman" w:hAnsi="Calibri" w:cs="Calibri"/>
                <w:b/>
                <w:color w:val="000000"/>
              </w:rPr>
            </w:pPr>
            <w:r w:rsidRPr="00B370AE">
              <w:rPr>
                <w:rFonts w:ascii="Calibri" w:eastAsia="Times New Roman" w:hAnsi="Calibri" w:cs="Calibri"/>
                <w:b/>
                <w:color w:val="000000"/>
              </w:rPr>
              <w:t>District</w:t>
            </w:r>
          </w:p>
        </w:tc>
        <w:tc>
          <w:tcPr>
            <w:tcW w:w="1267" w:type="dxa"/>
            <w:gridSpan w:val="2"/>
            <w:tcBorders>
              <w:top w:val="single" w:sz="4" w:space="0" w:color="auto"/>
              <w:left w:val="nil"/>
              <w:bottom w:val="single" w:sz="4" w:space="0" w:color="auto"/>
              <w:right w:val="single" w:sz="4" w:space="0" w:color="auto"/>
            </w:tcBorders>
            <w:shd w:val="clear" w:color="auto" w:fill="auto"/>
            <w:vAlign w:val="center"/>
            <w:hideMark/>
          </w:tcPr>
          <w:p w14:paraId="28B04D96" w14:textId="77777777" w:rsidR="00B370AE" w:rsidRPr="00B370AE" w:rsidRDefault="00B370AE" w:rsidP="00B370AE">
            <w:pPr>
              <w:spacing w:after="0" w:line="240" w:lineRule="auto"/>
              <w:jc w:val="center"/>
              <w:rPr>
                <w:rFonts w:ascii="Calibri" w:eastAsia="Times New Roman" w:hAnsi="Calibri" w:cs="Calibri"/>
                <w:b/>
                <w:color w:val="000000"/>
              </w:rPr>
            </w:pPr>
            <w:r w:rsidRPr="00B370AE">
              <w:rPr>
                <w:rFonts w:ascii="Calibri" w:eastAsia="Times New Roman" w:hAnsi="Calibri" w:cs="Calibri"/>
                <w:b/>
                <w:color w:val="000000"/>
              </w:rPr>
              <w:t>DDT 4.0%</w:t>
            </w:r>
          </w:p>
        </w:tc>
        <w:tc>
          <w:tcPr>
            <w:tcW w:w="1500" w:type="dxa"/>
            <w:gridSpan w:val="2"/>
            <w:tcBorders>
              <w:top w:val="single" w:sz="4" w:space="0" w:color="auto"/>
              <w:left w:val="nil"/>
              <w:bottom w:val="single" w:sz="4" w:space="0" w:color="auto"/>
              <w:right w:val="single" w:sz="4" w:space="0" w:color="auto"/>
            </w:tcBorders>
            <w:shd w:val="clear" w:color="auto" w:fill="auto"/>
            <w:vAlign w:val="center"/>
            <w:hideMark/>
          </w:tcPr>
          <w:p w14:paraId="0E9D3EF3" w14:textId="77777777" w:rsidR="00B370AE" w:rsidRPr="00B370AE" w:rsidRDefault="00B370AE" w:rsidP="00B370AE">
            <w:pPr>
              <w:spacing w:after="0" w:line="240" w:lineRule="auto"/>
              <w:jc w:val="center"/>
              <w:rPr>
                <w:rFonts w:ascii="Calibri" w:eastAsia="Times New Roman" w:hAnsi="Calibri" w:cs="Calibri"/>
                <w:b/>
                <w:color w:val="000000"/>
              </w:rPr>
            </w:pPr>
            <w:r w:rsidRPr="00B370AE">
              <w:rPr>
                <w:rFonts w:ascii="Calibri" w:eastAsia="Times New Roman" w:hAnsi="Calibri" w:cs="Calibri"/>
                <w:b/>
                <w:color w:val="000000"/>
              </w:rPr>
              <w:t>Bendiocarb 0.1%</w:t>
            </w:r>
          </w:p>
        </w:tc>
        <w:tc>
          <w:tcPr>
            <w:tcW w:w="1982" w:type="dxa"/>
            <w:gridSpan w:val="2"/>
            <w:tcBorders>
              <w:top w:val="single" w:sz="4" w:space="0" w:color="auto"/>
              <w:left w:val="nil"/>
              <w:bottom w:val="single" w:sz="4" w:space="0" w:color="auto"/>
              <w:right w:val="single" w:sz="4" w:space="0" w:color="auto"/>
            </w:tcBorders>
            <w:shd w:val="clear" w:color="auto" w:fill="auto"/>
            <w:vAlign w:val="center"/>
            <w:hideMark/>
          </w:tcPr>
          <w:p w14:paraId="4184A062" w14:textId="77777777" w:rsidR="00B370AE" w:rsidRPr="00B370AE" w:rsidRDefault="00B370AE" w:rsidP="00B370AE">
            <w:pPr>
              <w:spacing w:after="0" w:line="240" w:lineRule="auto"/>
              <w:jc w:val="center"/>
              <w:rPr>
                <w:rFonts w:ascii="Calibri" w:eastAsia="Times New Roman" w:hAnsi="Calibri" w:cs="Calibri"/>
                <w:b/>
                <w:color w:val="000000"/>
              </w:rPr>
            </w:pPr>
            <w:r w:rsidRPr="00B370AE">
              <w:rPr>
                <w:rFonts w:ascii="Calibri" w:eastAsia="Times New Roman" w:hAnsi="Calibri" w:cs="Calibri"/>
                <w:b/>
                <w:color w:val="000000"/>
              </w:rPr>
              <w:t>Lambdacyhalothrin 0.05%</w:t>
            </w:r>
          </w:p>
        </w:tc>
        <w:tc>
          <w:tcPr>
            <w:tcW w:w="1500" w:type="dxa"/>
            <w:gridSpan w:val="2"/>
            <w:tcBorders>
              <w:top w:val="single" w:sz="4" w:space="0" w:color="auto"/>
              <w:left w:val="nil"/>
              <w:bottom w:val="single" w:sz="4" w:space="0" w:color="auto"/>
              <w:right w:val="single" w:sz="4" w:space="0" w:color="auto"/>
            </w:tcBorders>
            <w:shd w:val="clear" w:color="auto" w:fill="auto"/>
            <w:vAlign w:val="center"/>
            <w:hideMark/>
          </w:tcPr>
          <w:p w14:paraId="18099A9C" w14:textId="77777777" w:rsidR="00B370AE" w:rsidRPr="00B370AE" w:rsidRDefault="00B370AE" w:rsidP="00B370AE">
            <w:pPr>
              <w:spacing w:after="0" w:line="240" w:lineRule="auto"/>
              <w:jc w:val="center"/>
              <w:rPr>
                <w:rFonts w:ascii="Calibri" w:eastAsia="Times New Roman" w:hAnsi="Calibri" w:cs="Calibri"/>
                <w:b/>
                <w:color w:val="000000"/>
              </w:rPr>
            </w:pPr>
            <w:r w:rsidRPr="00B370AE">
              <w:rPr>
                <w:rFonts w:ascii="Calibri" w:eastAsia="Times New Roman" w:hAnsi="Calibri" w:cs="Calibri"/>
                <w:b/>
                <w:color w:val="000000"/>
              </w:rPr>
              <w:t>Malathion 5%</w:t>
            </w:r>
          </w:p>
        </w:tc>
      </w:tr>
      <w:tr w:rsidR="00F90085" w:rsidRPr="00B370AE" w14:paraId="743E2CB4" w14:textId="77777777" w:rsidTr="00F90085">
        <w:tblPrEx>
          <w:tblCellMar>
            <w:left w:w="108" w:type="dxa"/>
            <w:right w:w="108" w:type="dxa"/>
          </w:tblCellMar>
        </w:tblPrEx>
        <w:trPr>
          <w:trHeight w:val="300"/>
        </w:trPr>
        <w:tc>
          <w:tcPr>
            <w:tcW w:w="1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D5C1D3F" w14:textId="3D1E930C"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Mashonaland Central</w:t>
            </w:r>
          </w:p>
        </w:tc>
        <w:tc>
          <w:tcPr>
            <w:tcW w:w="1520" w:type="dxa"/>
            <w:gridSpan w:val="2"/>
            <w:tcBorders>
              <w:top w:val="nil"/>
              <w:left w:val="nil"/>
              <w:bottom w:val="nil"/>
              <w:right w:val="single" w:sz="4" w:space="0" w:color="auto"/>
            </w:tcBorders>
            <w:shd w:val="clear" w:color="auto" w:fill="auto"/>
            <w:vAlign w:val="center"/>
            <w:hideMark/>
          </w:tcPr>
          <w:p w14:paraId="41DACAA9" w14:textId="5540557B"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Rushinga</w:t>
            </w:r>
          </w:p>
        </w:tc>
        <w:tc>
          <w:tcPr>
            <w:tcW w:w="1267" w:type="dxa"/>
            <w:gridSpan w:val="2"/>
            <w:tcBorders>
              <w:top w:val="nil"/>
              <w:left w:val="single" w:sz="4" w:space="0" w:color="auto"/>
              <w:bottom w:val="nil"/>
              <w:right w:val="single" w:sz="4" w:space="0" w:color="auto"/>
            </w:tcBorders>
            <w:shd w:val="clear" w:color="auto" w:fill="C2D69B" w:themeFill="accent3" w:themeFillTint="99"/>
            <w:noWrap/>
            <w:vAlign w:val="center"/>
            <w:hideMark/>
          </w:tcPr>
          <w:p w14:paraId="019D87E5" w14:textId="72359993"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(80)</w:t>
            </w:r>
          </w:p>
        </w:tc>
        <w:tc>
          <w:tcPr>
            <w:tcW w:w="1500" w:type="dxa"/>
            <w:gridSpan w:val="2"/>
            <w:tcBorders>
              <w:top w:val="nil"/>
              <w:left w:val="single" w:sz="4" w:space="0" w:color="auto"/>
              <w:bottom w:val="nil"/>
              <w:right w:val="single" w:sz="4" w:space="0" w:color="auto"/>
            </w:tcBorders>
            <w:shd w:val="clear" w:color="000000" w:fill="C4D79B"/>
            <w:noWrap/>
            <w:vAlign w:val="center"/>
            <w:hideMark/>
          </w:tcPr>
          <w:p w14:paraId="13730F25" w14:textId="0DD244FE"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(80)</w:t>
            </w:r>
          </w:p>
        </w:tc>
        <w:tc>
          <w:tcPr>
            <w:tcW w:w="1982" w:type="dxa"/>
            <w:gridSpan w:val="2"/>
            <w:tcBorders>
              <w:top w:val="nil"/>
              <w:left w:val="single" w:sz="4" w:space="0" w:color="auto"/>
              <w:bottom w:val="nil"/>
              <w:right w:val="single" w:sz="4" w:space="0" w:color="auto"/>
            </w:tcBorders>
            <w:shd w:val="clear" w:color="000000" w:fill="C4D79B"/>
            <w:noWrap/>
            <w:vAlign w:val="center"/>
            <w:hideMark/>
          </w:tcPr>
          <w:p w14:paraId="4018C5B3" w14:textId="5756783E"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(80)</w:t>
            </w:r>
          </w:p>
        </w:tc>
        <w:tc>
          <w:tcPr>
            <w:tcW w:w="1500" w:type="dxa"/>
            <w:gridSpan w:val="2"/>
            <w:tcBorders>
              <w:top w:val="nil"/>
              <w:left w:val="single" w:sz="4" w:space="0" w:color="auto"/>
              <w:bottom w:val="nil"/>
              <w:right w:val="single" w:sz="4" w:space="0" w:color="auto"/>
            </w:tcBorders>
            <w:shd w:val="clear" w:color="000000" w:fill="C4D79B"/>
            <w:noWrap/>
            <w:vAlign w:val="center"/>
            <w:hideMark/>
          </w:tcPr>
          <w:p w14:paraId="11653F68" w14:textId="2BF4793A"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(80)</w:t>
            </w:r>
          </w:p>
        </w:tc>
      </w:tr>
      <w:tr w:rsidR="00F90085" w:rsidRPr="00B370AE" w14:paraId="08103A5D" w14:textId="77777777" w:rsidTr="00F90085">
        <w:tblPrEx>
          <w:tblCellMar>
            <w:left w:w="108" w:type="dxa"/>
            <w:right w:w="108" w:type="dxa"/>
          </w:tblCellMar>
        </w:tblPrEx>
        <w:trPr>
          <w:trHeight w:val="300"/>
        </w:trPr>
        <w:tc>
          <w:tcPr>
            <w:tcW w:w="1900" w:type="dxa"/>
            <w:gridSpan w:val="2"/>
            <w:vMerge/>
            <w:tcBorders>
              <w:top w:val="nil"/>
              <w:left w:val="single" w:sz="4" w:space="0" w:color="auto"/>
              <w:bottom w:val="single" w:sz="4" w:space="0" w:color="000000"/>
              <w:right w:val="single" w:sz="4" w:space="0" w:color="auto"/>
            </w:tcBorders>
            <w:vAlign w:val="center"/>
            <w:hideMark/>
          </w:tcPr>
          <w:p w14:paraId="1045F0E0" w14:textId="77777777" w:rsidR="00F90085" w:rsidRPr="00B370AE" w:rsidRDefault="00F90085" w:rsidP="00B370AE">
            <w:pPr>
              <w:spacing w:after="0" w:line="240" w:lineRule="auto"/>
              <w:rPr>
                <w:rFonts w:ascii="Calibri" w:eastAsia="Times New Roman" w:hAnsi="Calibri" w:cs="Calibri"/>
                <w:color w:val="000000"/>
              </w:rPr>
            </w:pPr>
          </w:p>
        </w:tc>
        <w:tc>
          <w:tcPr>
            <w:tcW w:w="1520" w:type="dxa"/>
            <w:gridSpan w:val="2"/>
            <w:tcBorders>
              <w:top w:val="nil"/>
              <w:left w:val="nil"/>
              <w:bottom w:val="single" w:sz="4" w:space="0" w:color="auto"/>
              <w:right w:val="single" w:sz="4" w:space="0" w:color="auto"/>
            </w:tcBorders>
            <w:shd w:val="clear" w:color="auto" w:fill="auto"/>
            <w:vAlign w:val="center"/>
            <w:hideMark/>
          </w:tcPr>
          <w:p w14:paraId="66368209" w14:textId="6A6B0EF6"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Centenary</w:t>
            </w:r>
          </w:p>
        </w:tc>
        <w:tc>
          <w:tcPr>
            <w:tcW w:w="1267" w:type="dxa"/>
            <w:gridSpan w:val="2"/>
            <w:tcBorders>
              <w:top w:val="nil"/>
              <w:left w:val="nil"/>
              <w:bottom w:val="single" w:sz="4" w:space="0" w:color="auto"/>
              <w:right w:val="single" w:sz="4" w:space="0" w:color="auto"/>
            </w:tcBorders>
            <w:shd w:val="clear" w:color="000000" w:fill="C4D79B"/>
            <w:noWrap/>
            <w:vAlign w:val="center"/>
            <w:hideMark/>
          </w:tcPr>
          <w:p w14:paraId="54278A1B" w14:textId="6C5DDA9D"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0BEA0ACC" w14:textId="6788DC08"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(40)</w:t>
            </w:r>
          </w:p>
        </w:tc>
        <w:tc>
          <w:tcPr>
            <w:tcW w:w="1982" w:type="dxa"/>
            <w:gridSpan w:val="2"/>
            <w:tcBorders>
              <w:top w:val="nil"/>
              <w:left w:val="nil"/>
              <w:bottom w:val="single" w:sz="4" w:space="0" w:color="auto"/>
              <w:right w:val="single" w:sz="4" w:space="0" w:color="auto"/>
            </w:tcBorders>
            <w:shd w:val="clear" w:color="000000" w:fill="C4D79B"/>
            <w:noWrap/>
            <w:vAlign w:val="center"/>
            <w:hideMark/>
          </w:tcPr>
          <w:p w14:paraId="2CACF78C" w14:textId="7F81D6D2"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02A17B9F" w14:textId="351D7BEC"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(40)</w:t>
            </w:r>
          </w:p>
        </w:tc>
      </w:tr>
      <w:tr w:rsidR="00B370AE" w:rsidRPr="00B370AE" w14:paraId="072F2EAB" w14:textId="77777777" w:rsidTr="00F90085">
        <w:tblPrEx>
          <w:tblCellMar>
            <w:left w:w="108" w:type="dxa"/>
            <w:right w:w="108" w:type="dxa"/>
          </w:tblCellMar>
        </w:tblPrEx>
        <w:trPr>
          <w:trHeight w:val="300"/>
        </w:trPr>
        <w:tc>
          <w:tcPr>
            <w:tcW w:w="190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719BACB8"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Masvingo</w:t>
            </w:r>
          </w:p>
        </w:tc>
        <w:tc>
          <w:tcPr>
            <w:tcW w:w="1520" w:type="dxa"/>
            <w:gridSpan w:val="2"/>
            <w:tcBorders>
              <w:top w:val="nil"/>
              <w:left w:val="nil"/>
              <w:bottom w:val="nil"/>
              <w:right w:val="single" w:sz="4" w:space="0" w:color="auto"/>
            </w:tcBorders>
            <w:shd w:val="clear" w:color="auto" w:fill="auto"/>
            <w:vAlign w:val="center"/>
            <w:hideMark/>
          </w:tcPr>
          <w:p w14:paraId="7C3E02BF"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Bikita</w:t>
            </w:r>
          </w:p>
        </w:tc>
        <w:tc>
          <w:tcPr>
            <w:tcW w:w="1267" w:type="dxa"/>
            <w:gridSpan w:val="2"/>
            <w:tcBorders>
              <w:top w:val="nil"/>
              <w:left w:val="single" w:sz="4" w:space="0" w:color="auto"/>
              <w:bottom w:val="nil"/>
              <w:right w:val="single" w:sz="4" w:space="0" w:color="auto"/>
            </w:tcBorders>
            <w:shd w:val="clear" w:color="auto" w:fill="auto"/>
            <w:noWrap/>
            <w:vAlign w:val="center"/>
            <w:hideMark/>
          </w:tcPr>
          <w:p w14:paraId="71FC4A4D"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500" w:type="dxa"/>
            <w:gridSpan w:val="2"/>
            <w:tcBorders>
              <w:top w:val="nil"/>
              <w:left w:val="single" w:sz="4" w:space="0" w:color="auto"/>
              <w:bottom w:val="nil"/>
              <w:right w:val="single" w:sz="4" w:space="0" w:color="auto"/>
            </w:tcBorders>
            <w:shd w:val="clear" w:color="auto" w:fill="auto"/>
            <w:noWrap/>
            <w:vAlign w:val="center"/>
            <w:hideMark/>
          </w:tcPr>
          <w:p w14:paraId="76BB61FB"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982" w:type="dxa"/>
            <w:gridSpan w:val="2"/>
            <w:tcBorders>
              <w:top w:val="nil"/>
              <w:left w:val="single" w:sz="4" w:space="0" w:color="auto"/>
              <w:bottom w:val="nil"/>
              <w:right w:val="single" w:sz="4" w:space="0" w:color="auto"/>
            </w:tcBorders>
            <w:shd w:val="clear" w:color="auto" w:fill="auto"/>
            <w:noWrap/>
            <w:vAlign w:val="center"/>
            <w:hideMark/>
          </w:tcPr>
          <w:p w14:paraId="0DAADDB0"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500" w:type="dxa"/>
            <w:gridSpan w:val="2"/>
            <w:tcBorders>
              <w:top w:val="nil"/>
              <w:left w:val="single" w:sz="4" w:space="0" w:color="auto"/>
              <w:bottom w:val="nil"/>
              <w:right w:val="single" w:sz="4" w:space="0" w:color="auto"/>
            </w:tcBorders>
            <w:shd w:val="clear" w:color="auto" w:fill="auto"/>
            <w:noWrap/>
            <w:vAlign w:val="center"/>
            <w:hideMark/>
          </w:tcPr>
          <w:p w14:paraId="6F075405"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r>
      <w:tr w:rsidR="00B370AE" w:rsidRPr="00B370AE" w14:paraId="492719EF" w14:textId="77777777" w:rsidTr="00F90085">
        <w:tblPrEx>
          <w:tblCellMar>
            <w:left w:w="108" w:type="dxa"/>
            <w:right w:w="108" w:type="dxa"/>
          </w:tblCellMar>
        </w:tblPrEx>
        <w:trPr>
          <w:trHeight w:val="300"/>
        </w:trPr>
        <w:tc>
          <w:tcPr>
            <w:tcW w:w="1900" w:type="dxa"/>
            <w:gridSpan w:val="2"/>
            <w:vMerge/>
            <w:tcBorders>
              <w:top w:val="nil"/>
              <w:left w:val="single" w:sz="4" w:space="0" w:color="auto"/>
              <w:bottom w:val="single" w:sz="4" w:space="0" w:color="000000"/>
              <w:right w:val="single" w:sz="4" w:space="0" w:color="auto"/>
            </w:tcBorders>
            <w:vAlign w:val="center"/>
            <w:hideMark/>
          </w:tcPr>
          <w:p w14:paraId="381E0A59" w14:textId="77777777" w:rsidR="00B370AE" w:rsidRPr="00B370AE" w:rsidRDefault="00B370AE" w:rsidP="00B370AE">
            <w:pPr>
              <w:spacing w:after="0" w:line="240" w:lineRule="auto"/>
              <w:rPr>
                <w:rFonts w:ascii="Calibri" w:eastAsia="Times New Roman" w:hAnsi="Calibri" w:cs="Calibri"/>
                <w:color w:val="000000"/>
              </w:rPr>
            </w:pPr>
          </w:p>
        </w:tc>
        <w:tc>
          <w:tcPr>
            <w:tcW w:w="1520" w:type="dxa"/>
            <w:gridSpan w:val="2"/>
            <w:tcBorders>
              <w:top w:val="nil"/>
              <w:left w:val="nil"/>
              <w:bottom w:val="single" w:sz="4" w:space="0" w:color="auto"/>
              <w:right w:val="single" w:sz="4" w:space="0" w:color="auto"/>
            </w:tcBorders>
            <w:shd w:val="clear" w:color="auto" w:fill="auto"/>
            <w:vAlign w:val="center"/>
            <w:hideMark/>
          </w:tcPr>
          <w:p w14:paraId="737FC2F5"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Chiredzi</w:t>
            </w:r>
          </w:p>
        </w:tc>
        <w:tc>
          <w:tcPr>
            <w:tcW w:w="1267" w:type="dxa"/>
            <w:gridSpan w:val="2"/>
            <w:tcBorders>
              <w:top w:val="nil"/>
              <w:left w:val="nil"/>
              <w:bottom w:val="single" w:sz="4" w:space="0" w:color="auto"/>
              <w:right w:val="single" w:sz="4" w:space="0" w:color="auto"/>
            </w:tcBorders>
            <w:shd w:val="clear" w:color="000000" w:fill="C4D79B"/>
            <w:noWrap/>
            <w:vAlign w:val="center"/>
            <w:hideMark/>
          </w:tcPr>
          <w:p w14:paraId="07672DE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1C5915B2"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982" w:type="dxa"/>
            <w:gridSpan w:val="2"/>
            <w:tcBorders>
              <w:top w:val="nil"/>
              <w:left w:val="nil"/>
              <w:bottom w:val="single" w:sz="4" w:space="0" w:color="auto"/>
              <w:right w:val="single" w:sz="4" w:space="0" w:color="auto"/>
            </w:tcBorders>
            <w:shd w:val="clear" w:color="000000" w:fill="C4D79B"/>
            <w:noWrap/>
            <w:vAlign w:val="center"/>
            <w:hideMark/>
          </w:tcPr>
          <w:p w14:paraId="20A1FD2C"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017A3A9C"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r>
      <w:tr w:rsidR="00B370AE" w:rsidRPr="00B370AE" w14:paraId="18AFC21D" w14:textId="77777777" w:rsidTr="00F90085">
        <w:tblPrEx>
          <w:tblCellMar>
            <w:left w:w="108" w:type="dxa"/>
            <w:right w:w="108" w:type="dxa"/>
          </w:tblCellMar>
        </w:tblPrEx>
        <w:trPr>
          <w:trHeight w:val="300"/>
        </w:trPr>
        <w:tc>
          <w:tcPr>
            <w:tcW w:w="1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7C1AC68E"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Matebeleland South</w:t>
            </w:r>
          </w:p>
        </w:tc>
        <w:tc>
          <w:tcPr>
            <w:tcW w:w="1520" w:type="dxa"/>
            <w:gridSpan w:val="2"/>
            <w:tcBorders>
              <w:top w:val="nil"/>
              <w:left w:val="nil"/>
              <w:bottom w:val="nil"/>
              <w:right w:val="single" w:sz="4" w:space="0" w:color="auto"/>
            </w:tcBorders>
            <w:shd w:val="clear" w:color="auto" w:fill="auto"/>
            <w:vAlign w:val="center"/>
            <w:hideMark/>
          </w:tcPr>
          <w:p w14:paraId="2A402DFF"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Matobo</w:t>
            </w:r>
          </w:p>
        </w:tc>
        <w:tc>
          <w:tcPr>
            <w:tcW w:w="1267" w:type="dxa"/>
            <w:gridSpan w:val="2"/>
            <w:tcBorders>
              <w:top w:val="nil"/>
              <w:left w:val="nil"/>
              <w:bottom w:val="nil"/>
              <w:right w:val="single" w:sz="4" w:space="0" w:color="auto"/>
            </w:tcBorders>
            <w:shd w:val="clear" w:color="auto" w:fill="auto"/>
            <w:noWrap/>
            <w:vAlign w:val="center"/>
            <w:hideMark/>
          </w:tcPr>
          <w:p w14:paraId="7B316594"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500" w:type="dxa"/>
            <w:gridSpan w:val="2"/>
            <w:tcBorders>
              <w:top w:val="nil"/>
              <w:left w:val="nil"/>
              <w:bottom w:val="nil"/>
              <w:right w:val="single" w:sz="4" w:space="0" w:color="auto"/>
            </w:tcBorders>
            <w:shd w:val="clear" w:color="auto" w:fill="auto"/>
            <w:noWrap/>
            <w:vAlign w:val="center"/>
            <w:hideMark/>
          </w:tcPr>
          <w:p w14:paraId="3112C5B8"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982" w:type="dxa"/>
            <w:gridSpan w:val="2"/>
            <w:tcBorders>
              <w:top w:val="nil"/>
              <w:left w:val="nil"/>
              <w:bottom w:val="nil"/>
              <w:right w:val="single" w:sz="4" w:space="0" w:color="auto"/>
            </w:tcBorders>
            <w:shd w:val="clear" w:color="auto" w:fill="auto"/>
            <w:noWrap/>
            <w:vAlign w:val="center"/>
            <w:hideMark/>
          </w:tcPr>
          <w:p w14:paraId="3837ED59"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500" w:type="dxa"/>
            <w:gridSpan w:val="2"/>
            <w:tcBorders>
              <w:top w:val="nil"/>
              <w:left w:val="nil"/>
              <w:bottom w:val="nil"/>
              <w:right w:val="single" w:sz="4" w:space="0" w:color="auto"/>
            </w:tcBorders>
            <w:shd w:val="clear" w:color="auto" w:fill="auto"/>
            <w:noWrap/>
            <w:vAlign w:val="center"/>
            <w:hideMark/>
          </w:tcPr>
          <w:p w14:paraId="54995070"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r>
      <w:tr w:rsidR="00B370AE" w:rsidRPr="00B370AE" w14:paraId="77ADFB7C" w14:textId="77777777" w:rsidTr="00F90085">
        <w:tblPrEx>
          <w:tblCellMar>
            <w:left w:w="108" w:type="dxa"/>
            <w:right w:w="108" w:type="dxa"/>
          </w:tblCellMar>
        </w:tblPrEx>
        <w:trPr>
          <w:trHeight w:val="300"/>
        </w:trPr>
        <w:tc>
          <w:tcPr>
            <w:tcW w:w="1900" w:type="dxa"/>
            <w:gridSpan w:val="2"/>
            <w:vMerge/>
            <w:tcBorders>
              <w:top w:val="nil"/>
              <w:left w:val="single" w:sz="4" w:space="0" w:color="auto"/>
              <w:bottom w:val="single" w:sz="4" w:space="0" w:color="000000"/>
              <w:right w:val="single" w:sz="4" w:space="0" w:color="auto"/>
            </w:tcBorders>
            <w:vAlign w:val="center"/>
            <w:hideMark/>
          </w:tcPr>
          <w:p w14:paraId="29B69BD1" w14:textId="77777777" w:rsidR="00B370AE" w:rsidRPr="00B370AE" w:rsidRDefault="00B370AE" w:rsidP="00B370AE">
            <w:pPr>
              <w:spacing w:after="0" w:line="240" w:lineRule="auto"/>
              <w:rPr>
                <w:rFonts w:ascii="Calibri" w:eastAsia="Times New Roman" w:hAnsi="Calibri" w:cs="Calibri"/>
                <w:color w:val="000000"/>
              </w:rPr>
            </w:pPr>
          </w:p>
        </w:tc>
        <w:tc>
          <w:tcPr>
            <w:tcW w:w="1520" w:type="dxa"/>
            <w:gridSpan w:val="2"/>
            <w:tcBorders>
              <w:top w:val="nil"/>
              <w:left w:val="nil"/>
              <w:bottom w:val="single" w:sz="4" w:space="0" w:color="auto"/>
              <w:right w:val="single" w:sz="4" w:space="0" w:color="auto"/>
            </w:tcBorders>
            <w:shd w:val="clear" w:color="auto" w:fill="auto"/>
            <w:vAlign w:val="center"/>
            <w:hideMark/>
          </w:tcPr>
          <w:p w14:paraId="5D846D20"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Beitbridge</w:t>
            </w:r>
          </w:p>
        </w:tc>
        <w:tc>
          <w:tcPr>
            <w:tcW w:w="1267" w:type="dxa"/>
            <w:gridSpan w:val="2"/>
            <w:tcBorders>
              <w:top w:val="nil"/>
              <w:left w:val="nil"/>
              <w:bottom w:val="single" w:sz="4" w:space="0" w:color="auto"/>
              <w:right w:val="single" w:sz="4" w:space="0" w:color="auto"/>
            </w:tcBorders>
            <w:shd w:val="clear" w:color="000000" w:fill="C4D79B"/>
            <w:noWrap/>
            <w:vAlign w:val="center"/>
            <w:hideMark/>
          </w:tcPr>
          <w:p w14:paraId="3C5B5A6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17A85CAB"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982" w:type="dxa"/>
            <w:gridSpan w:val="2"/>
            <w:tcBorders>
              <w:top w:val="nil"/>
              <w:left w:val="nil"/>
              <w:bottom w:val="single" w:sz="4" w:space="0" w:color="auto"/>
              <w:right w:val="single" w:sz="4" w:space="0" w:color="auto"/>
            </w:tcBorders>
            <w:shd w:val="clear" w:color="000000" w:fill="C4D79B"/>
            <w:noWrap/>
            <w:vAlign w:val="center"/>
            <w:hideMark/>
          </w:tcPr>
          <w:p w14:paraId="30F7BC87"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2B08478F"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r>
      <w:tr w:rsidR="00B370AE" w:rsidRPr="00B370AE" w14:paraId="3A5F3DCC" w14:textId="77777777" w:rsidTr="00F90085">
        <w:tblPrEx>
          <w:tblCellMar>
            <w:left w:w="108" w:type="dxa"/>
            <w:right w:w="108" w:type="dxa"/>
          </w:tblCellMar>
        </w:tblPrEx>
        <w:trPr>
          <w:trHeight w:val="300"/>
        </w:trPr>
        <w:tc>
          <w:tcPr>
            <w:tcW w:w="1900"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6895A946"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Matebeleland North</w:t>
            </w:r>
          </w:p>
        </w:tc>
        <w:tc>
          <w:tcPr>
            <w:tcW w:w="1520" w:type="dxa"/>
            <w:gridSpan w:val="2"/>
            <w:tcBorders>
              <w:top w:val="nil"/>
              <w:left w:val="nil"/>
              <w:bottom w:val="nil"/>
              <w:right w:val="single" w:sz="4" w:space="0" w:color="auto"/>
            </w:tcBorders>
            <w:shd w:val="clear" w:color="auto" w:fill="auto"/>
            <w:vAlign w:val="center"/>
            <w:hideMark/>
          </w:tcPr>
          <w:p w14:paraId="508BCB8E"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Lupane</w:t>
            </w:r>
          </w:p>
        </w:tc>
        <w:tc>
          <w:tcPr>
            <w:tcW w:w="1267" w:type="dxa"/>
            <w:gridSpan w:val="2"/>
            <w:tcBorders>
              <w:top w:val="nil"/>
              <w:left w:val="nil"/>
              <w:bottom w:val="nil"/>
              <w:right w:val="single" w:sz="4" w:space="0" w:color="auto"/>
            </w:tcBorders>
            <w:shd w:val="clear" w:color="000000" w:fill="C4D79B"/>
            <w:noWrap/>
            <w:vAlign w:val="center"/>
            <w:hideMark/>
          </w:tcPr>
          <w:p w14:paraId="1E0CDA5C"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500" w:type="dxa"/>
            <w:gridSpan w:val="2"/>
            <w:tcBorders>
              <w:top w:val="nil"/>
              <w:left w:val="nil"/>
              <w:bottom w:val="nil"/>
              <w:right w:val="single" w:sz="4" w:space="0" w:color="auto"/>
            </w:tcBorders>
            <w:shd w:val="clear" w:color="000000" w:fill="C4D79B"/>
            <w:noWrap/>
            <w:vAlign w:val="center"/>
            <w:hideMark/>
          </w:tcPr>
          <w:p w14:paraId="6E21B1BE"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982" w:type="dxa"/>
            <w:gridSpan w:val="2"/>
            <w:tcBorders>
              <w:top w:val="nil"/>
              <w:left w:val="nil"/>
              <w:bottom w:val="nil"/>
              <w:right w:val="single" w:sz="4" w:space="0" w:color="auto"/>
            </w:tcBorders>
            <w:shd w:val="clear" w:color="000000" w:fill="C4D79B"/>
            <w:noWrap/>
            <w:vAlign w:val="center"/>
            <w:hideMark/>
          </w:tcPr>
          <w:p w14:paraId="1DACBA51"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500" w:type="dxa"/>
            <w:gridSpan w:val="2"/>
            <w:tcBorders>
              <w:top w:val="nil"/>
              <w:left w:val="nil"/>
              <w:bottom w:val="nil"/>
              <w:right w:val="single" w:sz="4" w:space="0" w:color="auto"/>
            </w:tcBorders>
            <w:shd w:val="clear" w:color="000000" w:fill="C4D79B"/>
            <w:noWrap/>
            <w:vAlign w:val="center"/>
            <w:hideMark/>
          </w:tcPr>
          <w:p w14:paraId="0674654F"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r>
      <w:tr w:rsidR="00B370AE" w:rsidRPr="00B370AE" w14:paraId="15A78F69" w14:textId="77777777" w:rsidTr="00F90085">
        <w:tblPrEx>
          <w:tblCellMar>
            <w:left w:w="108" w:type="dxa"/>
            <w:right w:w="108" w:type="dxa"/>
          </w:tblCellMar>
        </w:tblPrEx>
        <w:trPr>
          <w:trHeight w:val="300"/>
        </w:trPr>
        <w:tc>
          <w:tcPr>
            <w:tcW w:w="1900" w:type="dxa"/>
            <w:gridSpan w:val="2"/>
            <w:vMerge/>
            <w:tcBorders>
              <w:top w:val="nil"/>
              <w:left w:val="single" w:sz="4" w:space="0" w:color="auto"/>
              <w:bottom w:val="single" w:sz="4" w:space="0" w:color="000000"/>
              <w:right w:val="single" w:sz="4" w:space="0" w:color="auto"/>
            </w:tcBorders>
            <w:vAlign w:val="center"/>
            <w:hideMark/>
          </w:tcPr>
          <w:p w14:paraId="72D29A7E" w14:textId="77777777" w:rsidR="00B370AE" w:rsidRPr="00B370AE" w:rsidRDefault="00B370AE" w:rsidP="00B370AE">
            <w:pPr>
              <w:spacing w:after="0" w:line="240" w:lineRule="auto"/>
              <w:rPr>
                <w:rFonts w:ascii="Calibri" w:eastAsia="Times New Roman" w:hAnsi="Calibri" w:cs="Calibri"/>
                <w:color w:val="000000"/>
              </w:rPr>
            </w:pPr>
          </w:p>
        </w:tc>
        <w:tc>
          <w:tcPr>
            <w:tcW w:w="1520" w:type="dxa"/>
            <w:gridSpan w:val="2"/>
            <w:tcBorders>
              <w:top w:val="nil"/>
              <w:left w:val="nil"/>
              <w:bottom w:val="single" w:sz="4" w:space="0" w:color="auto"/>
              <w:right w:val="single" w:sz="4" w:space="0" w:color="auto"/>
            </w:tcBorders>
            <w:shd w:val="clear" w:color="auto" w:fill="auto"/>
            <w:vAlign w:val="center"/>
            <w:hideMark/>
          </w:tcPr>
          <w:p w14:paraId="147DB662"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Binga</w:t>
            </w:r>
          </w:p>
        </w:tc>
        <w:tc>
          <w:tcPr>
            <w:tcW w:w="1267" w:type="dxa"/>
            <w:gridSpan w:val="2"/>
            <w:tcBorders>
              <w:top w:val="nil"/>
              <w:left w:val="nil"/>
              <w:bottom w:val="single" w:sz="4" w:space="0" w:color="auto"/>
              <w:right w:val="single" w:sz="4" w:space="0" w:color="auto"/>
            </w:tcBorders>
            <w:shd w:val="clear" w:color="000000" w:fill="C4D79B"/>
            <w:noWrap/>
            <w:vAlign w:val="center"/>
            <w:hideMark/>
          </w:tcPr>
          <w:p w14:paraId="35CA8294"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35002B5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982" w:type="dxa"/>
            <w:gridSpan w:val="2"/>
            <w:tcBorders>
              <w:top w:val="nil"/>
              <w:left w:val="nil"/>
              <w:bottom w:val="single" w:sz="4" w:space="0" w:color="auto"/>
              <w:right w:val="single" w:sz="4" w:space="0" w:color="auto"/>
            </w:tcBorders>
            <w:shd w:val="clear" w:color="000000" w:fill="C4D79B"/>
            <w:noWrap/>
            <w:vAlign w:val="center"/>
            <w:hideMark/>
          </w:tcPr>
          <w:p w14:paraId="628BEF63"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2D6BA50C"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r>
      <w:tr w:rsidR="00B370AE" w:rsidRPr="00B370AE" w14:paraId="1E7A1197" w14:textId="77777777" w:rsidTr="00F90085">
        <w:tblPrEx>
          <w:tblCellMar>
            <w:left w:w="108" w:type="dxa"/>
            <w:right w:w="108" w:type="dxa"/>
          </w:tblCellMar>
        </w:tblPrEx>
        <w:trPr>
          <w:trHeight w:val="300"/>
        </w:trPr>
        <w:tc>
          <w:tcPr>
            <w:tcW w:w="1900" w:type="dxa"/>
            <w:gridSpan w:val="2"/>
            <w:vMerge w:val="restart"/>
            <w:tcBorders>
              <w:top w:val="nil"/>
              <w:left w:val="single" w:sz="4" w:space="0" w:color="auto"/>
              <w:bottom w:val="nil"/>
              <w:right w:val="single" w:sz="4" w:space="0" w:color="auto"/>
            </w:tcBorders>
            <w:shd w:val="clear" w:color="auto" w:fill="auto"/>
            <w:noWrap/>
            <w:vAlign w:val="center"/>
            <w:hideMark/>
          </w:tcPr>
          <w:p w14:paraId="58355EA6"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Midlands</w:t>
            </w:r>
          </w:p>
        </w:tc>
        <w:tc>
          <w:tcPr>
            <w:tcW w:w="1520" w:type="dxa"/>
            <w:gridSpan w:val="2"/>
            <w:tcBorders>
              <w:top w:val="nil"/>
              <w:left w:val="nil"/>
              <w:bottom w:val="nil"/>
              <w:right w:val="single" w:sz="4" w:space="0" w:color="auto"/>
            </w:tcBorders>
            <w:shd w:val="clear" w:color="auto" w:fill="auto"/>
            <w:vAlign w:val="center"/>
            <w:hideMark/>
          </w:tcPr>
          <w:p w14:paraId="127CE64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Kwekwe</w:t>
            </w:r>
          </w:p>
        </w:tc>
        <w:tc>
          <w:tcPr>
            <w:tcW w:w="1267" w:type="dxa"/>
            <w:gridSpan w:val="2"/>
            <w:tcBorders>
              <w:top w:val="nil"/>
              <w:left w:val="nil"/>
              <w:bottom w:val="nil"/>
              <w:right w:val="single" w:sz="4" w:space="0" w:color="auto"/>
            </w:tcBorders>
            <w:shd w:val="clear" w:color="auto" w:fill="auto"/>
            <w:noWrap/>
            <w:vAlign w:val="center"/>
            <w:hideMark/>
          </w:tcPr>
          <w:p w14:paraId="5C9B7282"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500" w:type="dxa"/>
            <w:gridSpan w:val="2"/>
            <w:tcBorders>
              <w:top w:val="nil"/>
              <w:left w:val="nil"/>
              <w:bottom w:val="nil"/>
              <w:right w:val="single" w:sz="4" w:space="0" w:color="auto"/>
            </w:tcBorders>
            <w:shd w:val="clear" w:color="auto" w:fill="auto"/>
            <w:noWrap/>
            <w:vAlign w:val="center"/>
            <w:hideMark/>
          </w:tcPr>
          <w:p w14:paraId="5284C5F5"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982" w:type="dxa"/>
            <w:gridSpan w:val="2"/>
            <w:tcBorders>
              <w:top w:val="nil"/>
              <w:left w:val="nil"/>
              <w:bottom w:val="nil"/>
              <w:right w:val="single" w:sz="4" w:space="0" w:color="auto"/>
            </w:tcBorders>
            <w:shd w:val="clear" w:color="auto" w:fill="auto"/>
            <w:noWrap/>
            <w:vAlign w:val="center"/>
            <w:hideMark/>
          </w:tcPr>
          <w:p w14:paraId="4AAB34F3"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c>
          <w:tcPr>
            <w:tcW w:w="1500" w:type="dxa"/>
            <w:gridSpan w:val="2"/>
            <w:tcBorders>
              <w:top w:val="nil"/>
              <w:left w:val="nil"/>
              <w:bottom w:val="nil"/>
              <w:right w:val="single" w:sz="4" w:space="0" w:color="auto"/>
            </w:tcBorders>
            <w:shd w:val="clear" w:color="auto" w:fill="auto"/>
            <w:noWrap/>
            <w:vAlign w:val="center"/>
            <w:hideMark/>
          </w:tcPr>
          <w:p w14:paraId="251B2C2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r>
      <w:tr w:rsidR="00B370AE" w:rsidRPr="00B370AE" w14:paraId="694B1893" w14:textId="77777777" w:rsidTr="00F90085">
        <w:tblPrEx>
          <w:tblCellMar>
            <w:left w:w="108" w:type="dxa"/>
            <w:right w:w="108" w:type="dxa"/>
          </w:tblCellMar>
        </w:tblPrEx>
        <w:trPr>
          <w:trHeight w:val="300"/>
        </w:trPr>
        <w:tc>
          <w:tcPr>
            <w:tcW w:w="1900" w:type="dxa"/>
            <w:gridSpan w:val="2"/>
            <w:vMerge/>
            <w:tcBorders>
              <w:top w:val="nil"/>
              <w:left w:val="single" w:sz="4" w:space="0" w:color="auto"/>
              <w:bottom w:val="nil"/>
              <w:right w:val="single" w:sz="4" w:space="0" w:color="auto"/>
            </w:tcBorders>
            <w:vAlign w:val="center"/>
            <w:hideMark/>
          </w:tcPr>
          <w:p w14:paraId="4C018886" w14:textId="77777777" w:rsidR="00B370AE" w:rsidRPr="00B370AE" w:rsidRDefault="00B370AE" w:rsidP="00B370AE">
            <w:pPr>
              <w:spacing w:after="0" w:line="240" w:lineRule="auto"/>
              <w:rPr>
                <w:rFonts w:ascii="Calibri" w:eastAsia="Times New Roman" w:hAnsi="Calibri" w:cs="Calibri"/>
                <w:color w:val="000000"/>
              </w:rPr>
            </w:pPr>
          </w:p>
        </w:tc>
        <w:tc>
          <w:tcPr>
            <w:tcW w:w="1520" w:type="dxa"/>
            <w:gridSpan w:val="2"/>
            <w:tcBorders>
              <w:top w:val="nil"/>
              <w:left w:val="nil"/>
              <w:bottom w:val="nil"/>
              <w:right w:val="single" w:sz="4" w:space="0" w:color="auto"/>
            </w:tcBorders>
            <w:shd w:val="clear" w:color="auto" w:fill="auto"/>
            <w:vAlign w:val="center"/>
            <w:hideMark/>
          </w:tcPr>
          <w:p w14:paraId="71DF5F22"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Gokwe South</w:t>
            </w:r>
          </w:p>
        </w:tc>
        <w:tc>
          <w:tcPr>
            <w:tcW w:w="1267" w:type="dxa"/>
            <w:gridSpan w:val="2"/>
            <w:tcBorders>
              <w:top w:val="nil"/>
              <w:left w:val="nil"/>
              <w:bottom w:val="nil"/>
              <w:right w:val="single" w:sz="4" w:space="0" w:color="auto"/>
            </w:tcBorders>
            <w:shd w:val="clear" w:color="000000" w:fill="C4D79B"/>
            <w:noWrap/>
            <w:vAlign w:val="center"/>
            <w:hideMark/>
          </w:tcPr>
          <w:p w14:paraId="21518F1E"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500" w:type="dxa"/>
            <w:gridSpan w:val="2"/>
            <w:tcBorders>
              <w:top w:val="nil"/>
              <w:left w:val="nil"/>
              <w:bottom w:val="nil"/>
              <w:right w:val="single" w:sz="4" w:space="0" w:color="auto"/>
            </w:tcBorders>
            <w:shd w:val="clear" w:color="000000" w:fill="C4D79B"/>
            <w:noWrap/>
            <w:vAlign w:val="center"/>
            <w:hideMark/>
          </w:tcPr>
          <w:p w14:paraId="50EC3DCD"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982" w:type="dxa"/>
            <w:gridSpan w:val="2"/>
            <w:tcBorders>
              <w:top w:val="nil"/>
              <w:left w:val="nil"/>
              <w:bottom w:val="nil"/>
              <w:right w:val="single" w:sz="4" w:space="0" w:color="auto"/>
            </w:tcBorders>
            <w:shd w:val="clear" w:color="000000" w:fill="C4D79B"/>
            <w:noWrap/>
            <w:vAlign w:val="center"/>
            <w:hideMark/>
          </w:tcPr>
          <w:p w14:paraId="120BBB64"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500" w:type="dxa"/>
            <w:gridSpan w:val="2"/>
            <w:tcBorders>
              <w:top w:val="nil"/>
              <w:left w:val="nil"/>
              <w:bottom w:val="nil"/>
              <w:right w:val="single" w:sz="4" w:space="0" w:color="auto"/>
            </w:tcBorders>
            <w:shd w:val="clear" w:color="000000" w:fill="C4D79B"/>
            <w:noWrap/>
            <w:vAlign w:val="center"/>
            <w:hideMark/>
          </w:tcPr>
          <w:p w14:paraId="67209D9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r>
      <w:tr w:rsidR="00B370AE" w:rsidRPr="00B370AE" w14:paraId="2B9E454E" w14:textId="77777777" w:rsidTr="00F90085">
        <w:tblPrEx>
          <w:tblCellMar>
            <w:left w:w="108" w:type="dxa"/>
            <w:right w:w="108" w:type="dxa"/>
          </w:tblCellMar>
        </w:tblPrEx>
        <w:trPr>
          <w:trHeight w:val="300"/>
        </w:trPr>
        <w:tc>
          <w:tcPr>
            <w:tcW w:w="1900" w:type="dxa"/>
            <w:gridSpan w:val="2"/>
            <w:vMerge w:val="restart"/>
            <w:tcBorders>
              <w:top w:val="single" w:sz="4" w:space="0" w:color="auto"/>
              <w:left w:val="single" w:sz="4" w:space="0" w:color="auto"/>
              <w:bottom w:val="nil"/>
              <w:right w:val="nil"/>
            </w:tcBorders>
            <w:shd w:val="clear" w:color="auto" w:fill="auto"/>
            <w:noWrap/>
            <w:vAlign w:val="center"/>
            <w:hideMark/>
          </w:tcPr>
          <w:p w14:paraId="00FAB45F"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Mashonaland East</w:t>
            </w:r>
          </w:p>
        </w:tc>
        <w:tc>
          <w:tcPr>
            <w:tcW w:w="1520" w:type="dxa"/>
            <w:gridSpan w:val="2"/>
            <w:tcBorders>
              <w:top w:val="single" w:sz="4" w:space="0" w:color="auto"/>
              <w:left w:val="single" w:sz="4" w:space="0" w:color="auto"/>
              <w:bottom w:val="nil"/>
              <w:right w:val="single" w:sz="4" w:space="0" w:color="auto"/>
            </w:tcBorders>
            <w:shd w:val="clear" w:color="auto" w:fill="auto"/>
            <w:noWrap/>
            <w:vAlign w:val="bottom"/>
            <w:hideMark/>
          </w:tcPr>
          <w:p w14:paraId="2CE64261"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Mudzi</w:t>
            </w:r>
          </w:p>
        </w:tc>
        <w:tc>
          <w:tcPr>
            <w:tcW w:w="1267" w:type="dxa"/>
            <w:gridSpan w:val="2"/>
            <w:tcBorders>
              <w:top w:val="single" w:sz="4" w:space="0" w:color="auto"/>
              <w:left w:val="single" w:sz="4" w:space="0" w:color="auto"/>
              <w:bottom w:val="nil"/>
              <w:right w:val="single" w:sz="4" w:space="0" w:color="auto"/>
            </w:tcBorders>
            <w:shd w:val="clear" w:color="000000" w:fill="C4D79B"/>
            <w:noWrap/>
            <w:vAlign w:val="center"/>
            <w:hideMark/>
          </w:tcPr>
          <w:p w14:paraId="188D60F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500" w:type="dxa"/>
            <w:gridSpan w:val="2"/>
            <w:tcBorders>
              <w:top w:val="single" w:sz="4" w:space="0" w:color="auto"/>
              <w:left w:val="single" w:sz="4" w:space="0" w:color="auto"/>
              <w:bottom w:val="nil"/>
              <w:right w:val="single" w:sz="4" w:space="0" w:color="auto"/>
            </w:tcBorders>
            <w:shd w:val="clear" w:color="000000" w:fill="C4D79B"/>
            <w:noWrap/>
            <w:vAlign w:val="center"/>
            <w:hideMark/>
          </w:tcPr>
          <w:p w14:paraId="02CE1EB8"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982" w:type="dxa"/>
            <w:gridSpan w:val="2"/>
            <w:tcBorders>
              <w:top w:val="single" w:sz="4" w:space="0" w:color="auto"/>
              <w:left w:val="single" w:sz="4" w:space="0" w:color="auto"/>
              <w:bottom w:val="nil"/>
              <w:right w:val="single" w:sz="4" w:space="0" w:color="auto"/>
            </w:tcBorders>
            <w:shd w:val="clear" w:color="000000" w:fill="C4D79B"/>
            <w:noWrap/>
            <w:vAlign w:val="center"/>
            <w:hideMark/>
          </w:tcPr>
          <w:p w14:paraId="387D240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98 (80)</w:t>
            </w:r>
          </w:p>
        </w:tc>
        <w:tc>
          <w:tcPr>
            <w:tcW w:w="1500" w:type="dxa"/>
            <w:gridSpan w:val="2"/>
            <w:tcBorders>
              <w:top w:val="single" w:sz="4" w:space="0" w:color="auto"/>
              <w:left w:val="single" w:sz="4" w:space="0" w:color="auto"/>
              <w:bottom w:val="nil"/>
              <w:right w:val="single" w:sz="4" w:space="0" w:color="auto"/>
            </w:tcBorders>
            <w:shd w:val="clear" w:color="000000" w:fill="C4D79B"/>
            <w:noWrap/>
            <w:vAlign w:val="center"/>
            <w:hideMark/>
          </w:tcPr>
          <w:p w14:paraId="33DC75C1"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r>
      <w:tr w:rsidR="00B370AE" w:rsidRPr="00B370AE" w14:paraId="6719467B" w14:textId="77777777" w:rsidTr="00F90085">
        <w:tblPrEx>
          <w:tblCellMar>
            <w:left w:w="108" w:type="dxa"/>
            <w:right w:w="108" w:type="dxa"/>
          </w:tblCellMar>
        </w:tblPrEx>
        <w:trPr>
          <w:trHeight w:val="600"/>
        </w:trPr>
        <w:tc>
          <w:tcPr>
            <w:tcW w:w="1900" w:type="dxa"/>
            <w:gridSpan w:val="2"/>
            <w:vMerge/>
            <w:tcBorders>
              <w:top w:val="single" w:sz="4" w:space="0" w:color="auto"/>
              <w:left w:val="single" w:sz="4" w:space="0" w:color="auto"/>
              <w:bottom w:val="nil"/>
              <w:right w:val="nil"/>
            </w:tcBorders>
            <w:vAlign w:val="center"/>
            <w:hideMark/>
          </w:tcPr>
          <w:p w14:paraId="71D59328" w14:textId="77777777" w:rsidR="00B370AE" w:rsidRPr="00B370AE" w:rsidRDefault="00B370AE" w:rsidP="00B370AE">
            <w:pPr>
              <w:spacing w:after="0" w:line="240" w:lineRule="auto"/>
              <w:rPr>
                <w:rFonts w:ascii="Calibri" w:eastAsia="Times New Roman" w:hAnsi="Calibri" w:cs="Calibri"/>
                <w:color w:val="000000"/>
              </w:rPr>
            </w:pPr>
          </w:p>
        </w:tc>
        <w:tc>
          <w:tcPr>
            <w:tcW w:w="1520" w:type="dxa"/>
            <w:gridSpan w:val="2"/>
            <w:tcBorders>
              <w:top w:val="nil"/>
              <w:left w:val="single" w:sz="4" w:space="0" w:color="auto"/>
              <w:bottom w:val="single" w:sz="4" w:space="0" w:color="auto"/>
              <w:right w:val="single" w:sz="4" w:space="0" w:color="auto"/>
            </w:tcBorders>
            <w:shd w:val="clear" w:color="auto" w:fill="auto"/>
            <w:vAlign w:val="center"/>
            <w:hideMark/>
          </w:tcPr>
          <w:p w14:paraId="297B4CDC"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Upper Mash Project</w:t>
            </w:r>
          </w:p>
        </w:tc>
        <w:tc>
          <w:tcPr>
            <w:tcW w:w="1267" w:type="dxa"/>
            <w:gridSpan w:val="2"/>
            <w:tcBorders>
              <w:top w:val="nil"/>
              <w:left w:val="nil"/>
              <w:bottom w:val="single" w:sz="4" w:space="0" w:color="auto"/>
              <w:right w:val="single" w:sz="4" w:space="0" w:color="auto"/>
            </w:tcBorders>
            <w:shd w:val="clear" w:color="000000" w:fill="C4D79B"/>
            <w:noWrap/>
            <w:vAlign w:val="center"/>
            <w:hideMark/>
          </w:tcPr>
          <w:p w14:paraId="7A4059F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11C8C5A8"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c>
          <w:tcPr>
            <w:tcW w:w="1982" w:type="dxa"/>
            <w:gridSpan w:val="2"/>
            <w:tcBorders>
              <w:top w:val="nil"/>
              <w:left w:val="nil"/>
              <w:bottom w:val="single" w:sz="4" w:space="0" w:color="auto"/>
              <w:right w:val="single" w:sz="4" w:space="0" w:color="auto"/>
            </w:tcBorders>
            <w:shd w:val="clear" w:color="000000" w:fill="C4D79B"/>
            <w:noWrap/>
            <w:vAlign w:val="center"/>
            <w:hideMark/>
          </w:tcPr>
          <w:p w14:paraId="5E537ED8"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98 (80)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443602E1"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(80)</w:t>
            </w:r>
          </w:p>
        </w:tc>
      </w:tr>
      <w:tr w:rsidR="00B370AE" w:rsidRPr="00B370AE" w14:paraId="197287AB" w14:textId="77777777" w:rsidTr="00F90085">
        <w:tblPrEx>
          <w:tblCellMar>
            <w:left w:w="108" w:type="dxa"/>
            <w:right w:w="108" w:type="dxa"/>
          </w:tblCellMar>
        </w:tblPrEx>
        <w:trPr>
          <w:trHeight w:val="300"/>
        </w:trPr>
        <w:tc>
          <w:tcPr>
            <w:tcW w:w="1900" w:type="dxa"/>
            <w:gridSpan w:val="2"/>
            <w:vMerge w:val="restart"/>
            <w:tcBorders>
              <w:top w:val="single" w:sz="4" w:space="0" w:color="auto"/>
              <w:left w:val="single" w:sz="4" w:space="0" w:color="auto"/>
              <w:bottom w:val="nil"/>
              <w:right w:val="nil"/>
            </w:tcBorders>
            <w:shd w:val="clear" w:color="auto" w:fill="auto"/>
            <w:noWrap/>
            <w:vAlign w:val="center"/>
            <w:hideMark/>
          </w:tcPr>
          <w:p w14:paraId="4FB1C73B"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Mashonaland West</w:t>
            </w:r>
          </w:p>
        </w:tc>
        <w:tc>
          <w:tcPr>
            <w:tcW w:w="1520" w:type="dxa"/>
            <w:gridSpan w:val="2"/>
            <w:tcBorders>
              <w:top w:val="nil"/>
              <w:left w:val="single" w:sz="4" w:space="0" w:color="auto"/>
              <w:bottom w:val="nil"/>
              <w:right w:val="single" w:sz="4" w:space="0" w:color="auto"/>
            </w:tcBorders>
            <w:shd w:val="clear" w:color="auto" w:fill="auto"/>
            <w:vAlign w:val="center"/>
            <w:hideMark/>
          </w:tcPr>
          <w:p w14:paraId="72350782"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Hurungwe</w:t>
            </w:r>
          </w:p>
        </w:tc>
        <w:tc>
          <w:tcPr>
            <w:tcW w:w="1267" w:type="dxa"/>
            <w:gridSpan w:val="2"/>
            <w:tcBorders>
              <w:top w:val="nil"/>
              <w:left w:val="nil"/>
              <w:bottom w:val="nil"/>
              <w:right w:val="single" w:sz="4" w:space="0" w:color="auto"/>
            </w:tcBorders>
            <w:shd w:val="clear" w:color="000000" w:fill="C4D79B"/>
            <w:noWrap/>
            <w:vAlign w:val="center"/>
            <w:hideMark/>
          </w:tcPr>
          <w:p w14:paraId="776E07B3"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500" w:type="dxa"/>
            <w:gridSpan w:val="2"/>
            <w:tcBorders>
              <w:top w:val="nil"/>
              <w:left w:val="nil"/>
              <w:bottom w:val="nil"/>
              <w:right w:val="single" w:sz="4" w:space="0" w:color="auto"/>
            </w:tcBorders>
            <w:shd w:val="clear" w:color="000000" w:fill="C4D79B"/>
            <w:noWrap/>
            <w:vAlign w:val="center"/>
            <w:hideMark/>
          </w:tcPr>
          <w:p w14:paraId="532A596F"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982" w:type="dxa"/>
            <w:gridSpan w:val="2"/>
            <w:tcBorders>
              <w:top w:val="nil"/>
              <w:left w:val="nil"/>
              <w:bottom w:val="nil"/>
              <w:right w:val="single" w:sz="4" w:space="0" w:color="auto"/>
            </w:tcBorders>
            <w:shd w:val="clear" w:color="000000" w:fill="C4D79B"/>
            <w:noWrap/>
            <w:vAlign w:val="center"/>
            <w:hideMark/>
          </w:tcPr>
          <w:p w14:paraId="1AB5D776"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(20)</w:t>
            </w:r>
          </w:p>
        </w:tc>
        <w:tc>
          <w:tcPr>
            <w:tcW w:w="1500" w:type="dxa"/>
            <w:gridSpan w:val="2"/>
            <w:tcBorders>
              <w:top w:val="nil"/>
              <w:left w:val="nil"/>
              <w:bottom w:val="nil"/>
              <w:right w:val="single" w:sz="4" w:space="0" w:color="auto"/>
            </w:tcBorders>
            <w:shd w:val="clear" w:color="auto" w:fill="auto"/>
            <w:noWrap/>
            <w:vAlign w:val="center"/>
            <w:hideMark/>
          </w:tcPr>
          <w:p w14:paraId="4D177F11"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na</w:t>
            </w:r>
          </w:p>
        </w:tc>
      </w:tr>
      <w:tr w:rsidR="00B370AE" w:rsidRPr="00B370AE" w14:paraId="27837E1F" w14:textId="77777777" w:rsidTr="00F90085">
        <w:tblPrEx>
          <w:tblCellMar>
            <w:left w:w="108" w:type="dxa"/>
            <w:right w:w="108" w:type="dxa"/>
          </w:tblCellMar>
        </w:tblPrEx>
        <w:trPr>
          <w:trHeight w:val="300"/>
        </w:trPr>
        <w:tc>
          <w:tcPr>
            <w:tcW w:w="1900" w:type="dxa"/>
            <w:gridSpan w:val="2"/>
            <w:vMerge/>
            <w:tcBorders>
              <w:top w:val="single" w:sz="4" w:space="0" w:color="auto"/>
              <w:left w:val="single" w:sz="4" w:space="0" w:color="auto"/>
              <w:bottom w:val="single" w:sz="4" w:space="0" w:color="auto"/>
              <w:right w:val="nil"/>
            </w:tcBorders>
            <w:vAlign w:val="center"/>
            <w:hideMark/>
          </w:tcPr>
          <w:p w14:paraId="59CB7274" w14:textId="77777777" w:rsidR="00B370AE" w:rsidRPr="00B370AE" w:rsidRDefault="00B370AE" w:rsidP="00B370AE">
            <w:pPr>
              <w:spacing w:after="0" w:line="240" w:lineRule="auto"/>
              <w:rPr>
                <w:rFonts w:ascii="Calibri" w:eastAsia="Times New Roman" w:hAnsi="Calibri" w:cs="Calibri"/>
                <w:color w:val="000000"/>
              </w:rPr>
            </w:pPr>
          </w:p>
        </w:tc>
        <w:tc>
          <w:tcPr>
            <w:tcW w:w="1520" w:type="dxa"/>
            <w:gridSpan w:val="2"/>
            <w:tcBorders>
              <w:top w:val="nil"/>
              <w:left w:val="single" w:sz="4" w:space="0" w:color="auto"/>
              <w:bottom w:val="single" w:sz="4" w:space="0" w:color="auto"/>
              <w:right w:val="single" w:sz="4" w:space="0" w:color="auto"/>
            </w:tcBorders>
            <w:shd w:val="clear" w:color="auto" w:fill="auto"/>
            <w:vAlign w:val="center"/>
            <w:hideMark/>
          </w:tcPr>
          <w:p w14:paraId="6CF2A2FB"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Sanyati</w:t>
            </w:r>
          </w:p>
        </w:tc>
        <w:tc>
          <w:tcPr>
            <w:tcW w:w="1267" w:type="dxa"/>
            <w:gridSpan w:val="2"/>
            <w:tcBorders>
              <w:top w:val="nil"/>
              <w:left w:val="nil"/>
              <w:bottom w:val="single" w:sz="4" w:space="0" w:color="auto"/>
              <w:right w:val="single" w:sz="4" w:space="0" w:color="auto"/>
            </w:tcBorders>
            <w:shd w:val="clear" w:color="000000" w:fill="C4D79B"/>
            <w:noWrap/>
            <w:vAlign w:val="center"/>
            <w:hideMark/>
          </w:tcPr>
          <w:p w14:paraId="33636508"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0727A253"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(60)</w:t>
            </w:r>
          </w:p>
        </w:tc>
        <w:tc>
          <w:tcPr>
            <w:tcW w:w="1982" w:type="dxa"/>
            <w:gridSpan w:val="2"/>
            <w:tcBorders>
              <w:top w:val="nil"/>
              <w:left w:val="nil"/>
              <w:bottom w:val="single" w:sz="4" w:space="0" w:color="auto"/>
              <w:right w:val="single" w:sz="4" w:space="0" w:color="auto"/>
            </w:tcBorders>
            <w:shd w:val="clear" w:color="000000" w:fill="C4D79B"/>
            <w:noWrap/>
            <w:vAlign w:val="center"/>
            <w:hideMark/>
          </w:tcPr>
          <w:p w14:paraId="168B0965"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98 (60)</w:t>
            </w:r>
          </w:p>
        </w:tc>
        <w:tc>
          <w:tcPr>
            <w:tcW w:w="1500" w:type="dxa"/>
            <w:gridSpan w:val="2"/>
            <w:tcBorders>
              <w:top w:val="nil"/>
              <w:left w:val="nil"/>
              <w:bottom w:val="single" w:sz="4" w:space="0" w:color="auto"/>
              <w:right w:val="single" w:sz="4" w:space="0" w:color="auto"/>
            </w:tcBorders>
            <w:shd w:val="clear" w:color="000000" w:fill="C4D79B"/>
            <w:noWrap/>
            <w:vAlign w:val="center"/>
            <w:hideMark/>
          </w:tcPr>
          <w:p w14:paraId="6EF426DA" w14:textId="77777777" w:rsidR="00B370AE" w:rsidRPr="00B370AE" w:rsidRDefault="00B370AE" w:rsidP="00B370AE">
            <w:pPr>
              <w:spacing w:after="0" w:line="240" w:lineRule="auto"/>
              <w:jc w:val="center"/>
              <w:rPr>
                <w:rFonts w:ascii="Calibri" w:eastAsia="Times New Roman" w:hAnsi="Calibri" w:cs="Calibri"/>
                <w:color w:val="000000"/>
              </w:rPr>
            </w:pPr>
            <w:r w:rsidRPr="00B370AE">
              <w:rPr>
                <w:rFonts w:ascii="Calibri" w:eastAsia="Times New Roman" w:hAnsi="Calibri" w:cs="Calibri"/>
                <w:color w:val="000000"/>
              </w:rPr>
              <w:t>100 (40)</w:t>
            </w:r>
          </w:p>
        </w:tc>
      </w:tr>
      <w:tr w:rsidR="00F90085" w:rsidRPr="00B370AE" w14:paraId="2A89D767" w14:textId="77777777" w:rsidTr="00F90085">
        <w:tblPrEx>
          <w:tblCellMar>
            <w:left w:w="108" w:type="dxa"/>
            <w:right w:w="108" w:type="dxa"/>
          </w:tblCellMar>
        </w:tblPrEx>
        <w:trPr>
          <w:trHeight w:val="300"/>
        </w:trPr>
        <w:tc>
          <w:tcPr>
            <w:tcW w:w="1900" w:type="dxa"/>
            <w:gridSpan w:val="2"/>
            <w:tcBorders>
              <w:top w:val="single" w:sz="4" w:space="0" w:color="auto"/>
              <w:left w:val="single" w:sz="4" w:space="0" w:color="auto"/>
              <w:bottom w:val="single" w:sz="4" w:space="0" w:color="auto"/>
              <w:right w:val="nil"/>
            </w:tcBorders>
            <w:vAlign w:val="center"/>
          </w:tcPr>
          <w:p w14:paraId="049F8E0C" w14:textId="336F9F90" w:rsidR="00F90085" w:rsidRPr="00B370AE" w:rsidRDefault="00F90085" w:rsidP="00F90085">
            <w:pPr>
              <w:spacing w:after="0" w:line="240" w:lineRule="auto"/>
              <w:jc w:val="center"/>
              <w:rPr>
                <w:rFonts w:ascii="Calibri" w:eastAsia="Times New Roman" w:hAnsi="Calibri" w:cs="Calibri"/>
                <w:color w:val="000000"/>
              </w:rPr>
            </w:pPr>
            <w:r>
              <w:rPr>
                <w:rFonts w:ascii="Calibri" w:hAnsi="Calibri" w:cs="Calibri"/>
                <w:color w:val="000000"/>
              </w:rPr>
              <w:t>Manicaland</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1908DF" w14:textId="7B859E27"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Mutasa</w:t>
            </w:r>
          </w:p>
        </w:tc>
        <w:tc>
          <w:tcPr>
            <w:tcW w:w="1267" w:type="dxa"/>
            <w:gridSpan w:val="2"/>
            <w:tcBorders>
              <w:top w:val="single" w:sz="4" w:space="0" w:color="auto"/>
              <w:left w:val="nil"/>
              <w:bottom w:val="single" w:sz="4" w:space="0" w:color="auto"/>
              <w:right w:val="single" w:sz="4" w:space="0" w:color="auto"/>
            </w:tcBorders>
            <w:shd w:val="clear" w:color="auto" w:fill="auto"/>
            <w:noWrap/>
            <w:vAlign w:val="center"/>
          </w:tcPr>
          <w:p w14:paraId="73763AC9" w14:textId="3E876BCC"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na</w:t>
            </w:r>
          </w:p>
        </w:tc>
        <w:tc>
          <w:tcPr>
            <w:tcW w:w="1500" w:type="dxa"/>
            <w:gridSpan w:val="2"/>
            <w:tcBorders>
              <w:top w:val="single" w:sz="4" w:space="0" w:color="auto"/>
              <w:left w:val="nil"/>
              <w:bottom w:val="single" w:sz="4" w:space="0" w:color="auto"/>
              <w:right w:val="single" w:sz="4" w:space="0" w:color="auto"/>
            </w:tcBorders>
            <w:shd w:val="clear" w:color="auto" w:fill="auto"/>
            <w:noWrap/>
            <w:vAlign w:val="center"/>
          </w:tcPr>
          <w:p w14:paraId="19BA20E4" w14:textId="51901071"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na</w:t>
            </w:r>
          </w:p>
        </w:tc>
        <w:tc>
          <w:tcPr>
            <w:tcW w:w="1982" w:type="dxa"/>
            <w:gridSpan w:val="2"/>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148C85A6" w14:textId="38A29D39"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100 (20)</w:t>
            </w:r>
          </w:p>
        </w:tc>
        <w:tc>
          <w:tcPr>
            <w:tcW w:w="1500" w:type="dxa"/>
            <w:gridSpan w:val="2"/>
            <w:tcBorders>
              <w:top w:val="single" w:sz="4" w:space="0" w:color="auto"/>
              <w:left w:val="nil"/>
              <w:bottom w:val="single" w:sz="4" w:space="0" w:color="auto"/>
              <w:right w:val="single" w:sz="4" w:space="0" w:color="auto"/>
            </w:tcBorders>
            <w:shd w:val="clear" w:color="auto" w:fill="auto"/>
            <w:noWrap/>
            <w:vAlign w:val="center"/>
          </w:tcPr>
          <w:p w14:paraId="6DEFFB55" w14:textId="4555BC8D" w:rsidR="00F90085" w:rsidRPr="00B370AE" w:rsidRDefault="00F90085" w:rsidP="00B370AE">
            <w:pPr>
              <w:spacing w:after="0" w:line="240" w:lineRule="auto"/>
              <w:jc w:val="center"/>
              <w:rPr>
                <w:rFonts w:ascii="Calibri" w:eastAsia="Times New Roman" w:hAnsi="Calibri" w:cs="Calibri"/>
                <w:color w:val="000000"/>
              </w:rPr>
            </w:pPr>
            <w:r>
              <w:rPr>
                <w:rFonts w:ascii="Calibri" w:hAnsi="Calibri" w:cs="Calibri"/>
                <w:color w:val="000000"/>
              </w:rPr>
              <w:t>na</w:t>
            </w:r>
          </w:p>
        </w:tc>
      </w:tr>
    </w:tbl>
    <w:p w14:paraId="35F5B292" w14:textId="7780DEFC" w:rsidR="006474D7" w:rsidRDefault="00434CDB" w:rsidP="00FB484B">
      <w:pPr>
        <w:jc w:val="center"/>
        <w:rPr>
          <w:b/>
          <w:noProof/>
          <w:u w:val="single"/>
        </w:rPr>
      </w:pPr>
      <w:r w:rsidRPr="007376FB">
        <w:rPr>
          <w:b/>
          <w:noProof/>
          <w:u w:val="single"/>
        </w:rPr>
        <w:t xml:space="preserve"> </w:t>
      </w:r>
    </w:p>
    <w:p w14:paraId="738DEDA6" w14:textId="2328EBE5" w:rsidR="006474D7" w:rsidRDefault="006474D7">
      <w:pPr>
        <w:rPr>
          <w:b/>
          <w:noProof/>
          <w:u w:val="single"/>
        </w:rPr>
      </w:pPr>
      <w:r>
        <w:rPr>
          <w:b/>
          <w:noProof/>
          <w:u w:val="single"/>
        </w:rPr>
        <w:br w:type="page"/>
      </w:r>
    </w:p>
    <w:p w14:paraId="1F87F4F3" w14:textId="6FB23E52" w:rsidR="00FB484B" w:rsidRDefault="006474D7" w:rsidP="00FB484B">
      <w:pPr>
        <w:jc w:val="center"/>
        <w:rPr>
          <w:b/>
          <w:sz w:val="28"/>
          <w:szCs w:val="28"/>
          <w:u w:val="single"/>
        </w:rPr>
      </w:pPr>
      <w:r>
        <w:rPr>
          <w:b/>
          <w:sz w:val="28"/>
          <w:szCs w:val="28"/>
          <w:u w:val="single"/>
        </w:rPr>
        <w:lastRenderedPageBreak/>
        <w:t>Acknowledgements</w:t>
      </w:r>
    </w:p>
    <w:p w14:paraId="21C4F50E" w14:textId="77777777" w:rsidR="00025C38" w:rsidRPr="00025C38" w:rsidRDefault="00025C38" w:rsidP="00025C38">
      <w:pPr>
        <w:spacing w:after="0"/>
        <w:jc w:val="center"/>
        <w:rPr>
          <w:b/>
          <w:sz w:val="20"/>
          <w:szCs w:val="20"/>
          <w:u w:val="single"/>
        </w:rPr>
      </w:pPr>
    </w:p>
    <w:p w14:paraId="6899CF4A" w14:textId="11DFF1F7" w:rsidR="006474D7" w:rsidRPr="006474D7" w:rsidRDefault="006474D7" w:rsidP="00025C38">
      <w:pPr>
        <w:spacing w:after="0"/>
        <w:rPr>
          <w:sz w:val="24"/>
          <w:szCs w:val="24"/>
        </w:rPr>
      </w:pPr>
      <w:r w:rsidRPr="006474D7">
        <w:rPr>
          <w:sz w:val="24"/>
          <w:szCs w:val="24"/>
        </w:rPr>
        <w:t>RTI collected susceptibility data in Angola</w:t>
      </w:r>
      <w:r>
        <w:rPr>
          <w:sz w:val="24"/>
          <w:szCs w:val="24"/>
        </w:rPr>
        <w:t>,</w:t>
      </w:r>
      <w:r w:rsidRPr="006474D7">
        <w:rPr>
          <w:sz w:val="24"/>
          <w:szCs w:val="24"/>
        </w:rPr>
        <w:t xml:space="preserve"> </w:t>
      </w:r>
      <w:r w:rsidR="0008392A">
        <w:rPr>
          <w:sz w:val="24"/>
          <w:szCs w:val="24"/>
        </w:rPr>
        <w:t>Liberia, Mozambique</w:t>
      </w:r>
      <w:r w:rsidR="009F7461">
        <w:rPr>
          <w:sz w:val="24"/>
          <w:szCs w:val="24"/>
        </w:rPr>
        <w:t>, and Rwanda</w:t>
      </w:r>
      <w:r w:rsidR="00CB1216">
        <w:rPr>
          <w:sz w:val="24"/>
          <w:szCs w:val="24"/>
        </w:rPr>
        <w:t xml:space="preserve"> through 2011</w:t>
      </w:r>
      <w:r w:rsidR="0008392A">
        <w:rPr>
          <w:sz w:val="24"/>
          <w:szCs w:val="24"/>
        </w:rPr>
        <w:t>.</w:t>
      </w:r>
      <w:r w:rsidR="00F97FAE">
        <w:rPr>
          <w:sz w:val="24"/>
          <w:szCs w:val="24"/>
        </w:rPr>
        <w:t xml:space="preserve"> Abt collected data</w:t>
      </w:r>
      <w:r w:rsidR="00CB1216">
        <w:rPr>
          <w:sz w:val="24"/>
          <w:szCs w:val="24"/>
        </w:rPr>
        <w:t xml:space="preserve"> in Uganda and in Angola and Mozambique in 2012</w:t>
      </w:r>
      <w:r w:rsidR="00F97FAE">
        <w:rPr>
          <w:sz w:val="24"/>
          <w:szCs w:val="24"/>
        </w:rPr>
        <w:t>.</w:t>
      </w:r>
    </w:p>
    <w:p w14:paraId="22030267" w14:textId="77777777" w:rsidR="00025C38" w:rsidRDefault="00025C38" w:rsidP="00025C38">
      <w:pPr>
        <w:spacing w:after="0"/>
        <w:rPr>
          <w:sz w:val="24"/>
          <w:szCs w:val="24"/>
        </w:rPr>
      </w:pPr>
    </w:p>
    <w:p w14:paraId="7D0B5408" w14:textId="4C1E662D" w:rsidR="006474D7" w:rsidRDefault="008F71F2" w:rsidP="006474D7">
      <w:pPr>
        <w:rPr>
          <w:sz w:val="24"/>
          <w:szCs w:val="24"/>
        </w:rPr>
      </w:pPr>
      <w:r>
        <w:rPr>
          <w:sz w:val="24"/>
          <w:szCs w:val="24"/>
        </w:rPr>
        <w:t>Additionally, s</w:t>
      </w:r>
      <w:r w:rsidR="006474D7">
        <w:rPr>
          <w:sz w:val="24"/>
          <w:szCs w:val="24"/>
        </w:rPr>
        <w:t xml:space="preserve">usceptibility data was collected and collated </w:t>
      </w:r>
      <w:r w:rsidR="001C0603">
        <w:rPr>
          <w:sz w:val="24"/>
          <w:szCs w:val="24"/>
        </w:rPr>
        <w:t>with the help of</w:t>
      </w:r>
      <w:r w:rsidR="006474D7">
        <w:rPr>
          <w:sz w:val="24"/>
          <w:szCs w:val="24"/>
        </w:rPr>
        <w:t xml:space="preserve"> the following institutions and individuals: </w:t>
      </w:r>
    </w:p>
    <w:p w14:paraId="4B579FBD" w14:textId="0D75C291" w:rsidR="00025EE5" w:rsidRDefault="00025EE5" w:rsidP="00025EE5">
      <w:pPr>
        <w:pStyle w:val="AuthName"/>
        <w:jc w:val="left"/>
        <w:rPr>
          <w:rFonts w:asciiTheme="minorHAnsi" w:hAnsiTheme="minorHAnsi" w:cstheme="minorHAnsi"/>
          <w:sz w:val="24"/>
          <w:szCs w:val="24"/>
          <w:lang w:val="fr-FR"/>
        </w:rPr>
      </w:pPr>
      <w:r w:rsidRPr="00E22430">
        <w:rPr>
          <w:rFonts w:asciiTheme="minorHAnsi" w:hAnsiTheme="minorHAnsi" w:cstheme="minorHAnsi"/>
          <w:sz w:val="24"/>
          <w:szCs w:val="24"/>
        </w:rPr>
        <w:t xml:space="preserve">Angola - </w:t>
      </w:r>
      <w:r w:rsidRPr="00E22430">
        <w:rPr>
          <w:rFonts w:asciiTheme="minorHAnsi" w:hAnsiTheme="minorHAnsi" w:cstheme="minorHAnsi"/>
          <w:sz w:val="24"/>
          <w:szCs w:val="24"/>
          <w:lang w:val="fr-FR"/>
        </w:rPr>
        <w:t>Dr. Joseph Mwangangi</w:t>
      </w:r>
    </w:p>
    <w:p w14:paraId="79B5DF75" w14:textId="77777777" w:rsidR="00025EE5" w:rsidRPr="00025EE5" w:rsidRDefault="00025EE5" w:rsidP="00025EE5">
      <w:pPr>
        <w:pStyle w:val="AuthName"/>
        <w:jc w:val="left"/>
        <w:rPr>
          <w:rFonts w:asciiTheme="minorHAnsi" w:hAnsiTheme="minorHAnsi" w:cstheme="minorHAnsi"/>
          <w:sz w:val="24"/>
          <w:szCs w:val="24"/>
          <w:lang w:val="fr-FR"/>
        </w:rPr>
      </w:pPr>
    </w:p>
    <w:p w14:paraId="2FBDABE8" w14:textId="2CBE1F37" w:rsidR="006474D7" w:rsidRPr="006474D7" w:rsidRDefault="006474D7" w:rsidP="006474D7">
      <w:pPr>
        <w:rPr>
          <w:sz w:val="24"/>
          <w:szCs w:val="24"/>
        </w:rPr>
      </w:pPr>
      <w:r w:rsidRPr="006474D7">
        <w:rPr>
          <w:sz w:val="24"/>
          <w:szCs w:val="24"/>
        </w:rPr>
        <w:t xml:space="preserve">Benin – Professor Martin </w:t>
      </w:r>
      <w:r w:rsidR="00400180">
        <w:rPr>
          <w:sz w:val="24"/>
          <w:szCs w:val="24"/>
        </w:rPr>
        <w:t>Akogbeto</w:t>
      </w:r>
      <w:r w:rsidRPr="006474D7">
        <w:rPr>
          <w:sz w:val="24"/>
          <w:szCs w:val="24"/>
        </w:rPr>
        <w:t xml:space="preserve"> </w:t>
      </w:r>
      <w:r w:rsidR="00400180">
        <w:rPr>
          <w:sz w:val="24"/>
          <w:szCs w:val="24"/>
        </w:rPr>
        <w:t>(</w:t>
      </w:r>
      <w:r w:rsidRPr="006474D7">
        <w:rPr>
          <w:sz w:val="24"/>
          <w:szCs w:val="24"/>
        </w:rPr>
        <w:t>CREC</w:t>
      </w:r>
      <w:r w:rsidR="00400180">
        <w:rPr>
          <w:sz w:val="24"/>
          <w:szCs w:val="24"/>
        </w:rPr>
        <w:t>)</w:t>
      </w:r>
    </w:p>
    <w:p w14:paraId="526F8F94" w14:textId="03340E76" w:rsidR="006474D7" w:rsidRPr="00FA5CA9" w:rsidRDefault="006474D7" w:rsidP="006474D7">
      <w:pPr>
        <w:rPr>
          <w:sz w:val="24"/>
          <w:szCs w:val="24"/>
        </w:rPr>
      </w:pPr>
      <w:r w:rsidRPr="00FA5CA9">
        <w:rPr>
          <w:sz w:val="24"/>
          <w:szCs w:val="24"/>
        </w:rPr>
        <w:t>Burkina Faso</w:t>
      </w:r>
      <w:r w:rsidR="0008392A" w:rsidRPr="00FA5CA9">
        <w:rPr>
          <w:sz w:val="24"/>
          <w:szCs w:val="24"/>
        </w:rPr>
        <w:t xml:space="preserve"> – Dr. Diabate A</w:t>
      </w:r>
      <w:r w:rsidR="00400180">
        <w:rPr>
          <w:sz w:val="24"/>
          <w:szCs w:val="24"/>
        </w:rPr>
        <w:t>bdoulaye and Dr. Dabire K. Roch</w:t>
      </w:r>
      <w:r w:rsidR="0008392A" w:rsidRPr="00FA5CA9">
        <w:rPr>
          <w:sz w:val="24"/>
          <w:szCs w:val="24"/>
        </w:rPr>
        <w:t xml:space="preserve"> </w:t>
      </w:r>
      <w:r w:rsidR="00400180">
        <w:rPr>
          <w:sz w:val="24"/>
          <w:szCs w:val="24"/>
        </w:rPr>
        <w:t>(</w:t>
      </w:r>
      <w:r w:rsidR="0008392A" w:rsidRPr="00FA5CA9">
        <w:rPr>
          <w:sz w:val="24"/>
          <w:szCs w:val="24"/>
        </w:rPr>
        <w:t>Centre Muraz</w:t>
      </w:r>
      <w:r w:rsidR="00400180">
        <w:rPr>
          <w:sz w:val="24"/>
          <w:szCs w:val="24"/>
        </w:rPr>
        <w:t>)</w:t>
      </w:r>
    </w:p>
    <w:p w14:paraId="7C423F7D" w14:textId="52349B36" w:rsidR="006474D7" w:rsidRPr="00FA5CA9" w:rsidRDefault="006474D7" w:rsidP="006474D7">
      <w:pPr>
        <w:rPr>
          <w:rFonts w:cstheme="minorHAnsi"/>
          <w:sz w:val="24"/>
          <w:szCs w:val="24"/>
        </w:rPr>
      </w:pPr>
      <w:r w:rsidRPr="00FA5CA9">
        <w:rPr>
          <w:rFonts w:cstheme="minorHAnsi"/>
          <w:sz w:val="24"/>
          <w:szCs w:val="24"/>
        </w:rPr>
        <w:t>Ethiopia</w:t>
      </w:r>
      <w:r w:rsidR="001C0603" w:rsidRPr="00FA5CA9">
        <w:rPr>
          <w:rFonts w:cstheme="minorHAnsi"/>
          <w:sz w:val="24"/>
          <w:szCs w:val="24"/>
        </w:rPr>
        <w:t xml:space="preserve"> – Dr. Meshesha Balkew</w:t>
      </w:r>
      <w:r w:rsidR="00FA5CA9" w:rsidRPr="00FA5CA9">
        <w:rPr>
          <w:rFonts w:cstheme="minorHAnsi"/>
          <w:sz w:val="24"/>
          <w:szCs w:val="24"/>
        </w:rPr>
        <w:t xml:space="preserve"> </w:t>
      </w:r>
      <w:r w:rsidR="00400180">
        <w:rPr>
          <w:rFonts w:cstheme="minorHAnsi"/>
          <w:sz w:val="24"/>
          <w:szCs w:val="24"/>
        </w:rPr>
        <w:t>(</w:t>
      </w:r>
      <w:r w:rsidR="00FA5CA9" w:rsidRPr="00FA5CA9">
        <w:rPr>
          <w:rFonts w:cstheme="minorHAnsi"/>
          <w:color w:val="000000"/>
          <w:sz w:val="24"/>
          <w:szCs w:val="24"/>
          <w:shd w:val="clear" w:color="auto" w:fill="FFFFFF"/>
        </w:rPr>
        <w:t>Addis Ababa University</w:t>
      </w:r>
      <w:r w:rsidR="00400180">
        <w:rPr>
          <w:rFonts w:cstheme="minorHAnsi"/>
          <w:color w:val="000000"/>
          <w:sz w:val="24"/>
          <w:szCs w:val="24"/>
          <w:shd w:val="clear" w:color="auto" w:fill="FFFFFF"/>
        </w:rPr>
        <w:t>)</w:t>
      </w:r>
    </w:p>
    <w:p w14:paraId="148A9B9E" w14:textId="48FDF1AB" w:rsidR="006474D7" w:rsidRPr="006474D7" w:rsidRDefault="006474D7" w:rsidP="006474D7">
      <w:pPr>
        <w:rPr>
          <w:sz w:val="24"/>
          <w:szCs w:val="24"/>
        </w:rPr>
      </w:pPr>
      <w:r w:rsidRPr="006474D7">
        <w:rPr>
          <w:sz w:val="24"/>
          <w:szCs w:val="24"/>
        </w:rPr>
        <w:t>Ghana</w:t>
      </w:r>
      <w:r w:rsidR="00400180">
        <w:rPr>
          <w:sz w:val="24"/>
          <w:szCs w:val="24"/>
        </w:rPr>
        <w:t xml:space="preserve"> – Professor Dan</w:t>
      </w:r>
      <w:r w:rsidR="00D85A1C">
        <w:rPr>
          <w:sz w:val="24"/>
          <w:szCs w:val="24"/>
        </w:rPr>
        <w:t xml:space="preserve">iel Boakye, Dr. Maxwell Appawu, and </w:t>
      </w:r>
      <w:r w:rsidR="00400180">
        <w:rPr>
          <w:sz w:val="24"/>
          <w:szCs w:val="24"/>
        </w:rPr>
        <w:t>Dr. Samuel Dadzie (Noguchi)</w:t>
      </w:r>
    </w:p>
    <w:p w14:paraId="7AEA5362" w14:textId="7DF26E6E" w:rsidR="006474D7" w:rsidRPr="006474D7" w:rsidRDefault="006474D7" w:rsidP="006474D7">
      <w:pPr>
        <w:rPr>
          <w:sz w:val="24"/>
          <w:szCs w:val="24"/>
        </w:rPr>
      </w:pPr>
      <w:r w:rsidRPr="006474D7">
        <w:rPr>
          <w:sz w:val="24"/>
          <w:szCs w:val="24"/>
        </w:rPr>
        <w:t>Kenya</w:t>
      </w:r>
      <w:r w:rsidR="00D82FBE">
        <w:rPr>
          <w:sz w:val="24"/>
          <w:szCs w:val="24"/>
        </w:rPr>
        <w:t xml:space="preserve"> </w:t>
      </w:r>
      <w:r w:rsidR="00E765D8">
        <w:rPr>
          <w:sz w:val="24"/>
          <w:szCs w:val="24"/>
        </w:rPr>
        <w:t>–</w:t>
      </w:r>
      <w:r w:rsidR="00D82FBE">
        <w:rPr>
          <w:sz w:val="24"/>
          <w:szCs w:val="24"/>
        </w:rPr>
        <w:t xml:space="preserve"> </w:t>
      </w:r>
      <w:r w:rsidR="00E765D8">
        <w:rPr>
          <w:sz w:val="24"/>
          <w:szCs w:val="24"/>
        </w:rPr>
        <w:t>(</w:t>
      </w:r>
      <w:r w:rsidR="00D82FBE">
        <w:rPr>
          <w:sz w:val="24"/>
          <w:szCs w:val="24"/>
        </w:rPr>
        <w:t>KEMRI</w:t>
      </w:r>
      <w:r w:rsidR="00CC21CD">
        <w:rPr>
          <w:sz w:val="24"/>
          <w:szCs w:val="24"/>
        </w:rPr>
        <w:t xml:space="preserve"> &amp; DOMC</w:t>
      </w:r>
      <w:r w:rsidR="00E765D8">
        <w:rPr>
          <w:sz w:val="24"/>
          <w:szCs w:val="24"/>
        </w:rPr>
        <w:t>)</w:t>
      </w:r>
    </w:p>
    <w:p w14:paraId="4D3BBC32" w14:textId="49DF8FBB" w:rsidR="006474D7" w:rsidRPr="006474D7" w:rsidRDefault="006474D7" w:rsidP="006474D7">
      <w:pPr>
        <w:rPr>
          <w:sz w:val="24"/>
          <w:szCs w:val="24"/>
        </w:rPr>
      </w:pPr>
      <w:r w:rsidRPr="006474D7">
        <w:rPr>
          <w:sz w:val="24"/>
          <w:szCs w:val="24"/>
        </w:rPr>
        <w:t>Madagascar</w:t>
      </w:r>
      <w:r w:rsidR="00D72C58">
        <w:rPr>
          <w:sz w:val="24"/>
          <w:szCs w:val="24"/>
        </w:rPr>
        <w:t xml:space="preserve"> - (</w:t>
      </w:r>
      <w:r w:rsidR="0075708C">
        <w:rPr>
          <w:sz w:val="24"/>
          <w:szCs w:val="24"/>
        </w:rPr>
        <w:t>IPM</w:t>
      </w:r>
      <w:r w:rsidR="00F71538">
        <w:rPr>
          <w:sz w:val="24"/>
          <w:szCs w:val="24"/>
        </w:rPr>
        <w:t xml:space="preserve"> &amp; PNLP</w:t>
      </w:r>
      <w:r w:rsidR="00D72C58">
        <w:rPr>
          <w:sz w:val="24"/>
          <w:szCs w:val="24"/>
        </w:rPr>
        <w:t>)</w:t>
      </w:r>
    </w:p>
    <w:p w14:paraId="79CE998A" w14:textId="2CA9C08C" w:rsidR="006474D7" w:rsidRPr="006474D7" w:rsidRDefault="006474D7" w:rsidP="006474D7">
      <w:pPr>
        <w:rPr>
          <w:sz w:val="24"/>
          <w:szCs w:val="24"/>
        </w:rPr>
      </w:pPr>
      <w:r w:rsidRPr="006474D7">
        <w:rPr>
          <w:sz w:val="24"/>
          <w:szCs w:val="24"/>
        </w:rPr>
        <w:t>Malawi</w:t>
      </w:r>
      <w:r w:rsidR="00523689">
        <w:rPr>
          <w:sz w:val="24"/>
          <w:szCs w:val="24"/>
        </w:rPr>
        <w:t xml:space="preserve"> – Dr. Themba Mzilahowa, PhD (MAC)</w:t>
      </w:r>
    </w:p>
    <w:p w14:paraId="2234E58E" w14:textId="0CAB862D" w:rsidR="006474D7" w:rsidRPr="006474D7" w:rsidRDefault="00E765D8" w:rsidP="006474D7">
      <w:pPr>
        <w:rPr>
          <w:sz w:val="24"/>
          <w:szCs w:val="24"/>
        </w:rPr>
      </w:pPr>
      <w:r>
        <w:rPr>
          <w:sz w:val="24"/>
          <w:szCs w:val="24"/>
        </w:rPr>
        <w:t>Mali</w:t>
      </w:r>
      <w:r w:rsidR="00AF0C1A">
        <w:rPr>
          <w:sz w:val="24"/>
          <w:szCs w:val="24"/>
        </w:rPr>
        <w:t xml:space="preserve"> – Dr. Mamadou B. Coulibaly (MRTC)</w:t>
      </w:r>
    </w:p>
    <w:p w14:paraId="58120BC7" w14:textId="5D176F51" w:rsidR="00A34246" w:rsidRPr="00A34246" w:rsidRDefault="00A34246" w:rsidP="006474D7">
      <w:pPr>
        <w:rPr>
          <w:b/>
          <w:noProof/>
        </w:rPr>
      </w:pPr>
      <w:r>
        <w:rPr>
          <w:sz w:val="24"/>
          <w:szCs w:val="24"/>
        </w:rPr>
        <w:t xml:space="preserve">Nigeria – </w:t>
      </w:r>
      <w:r w:rsidR="00C61FA7">
        <w:rPr>
          <w:sz w:val="24"/>
          <w:szCs w:val="24"/>
        </w:rPr>
        <w:t xml:space="preserve">Dr. </w:t>
      </w:r>
      <w:r>
        <w:rPr>
          <w:sz w:val="24"/>
          <w:szCs w:val="24"/>
        </w:rPr>
        <w:t>Ge</w:t>
      </w:r>
      <w:r w:rsidR="00154A5C">
        <w:rPr>
          <w:sz w:val="24"/>
          <w:szCs w:val="24"/>
        </w:rPr>
        <w:t>o</w:t>
      </w:r>
      <w:r>
        <w:rPr>
          <w:sz w:val="24"/>
          <w:szCs w:val="24"/>
        </w:rPr>
        <w:t xml:space="preserve">rgina S. </w:t>
      </w:r>
      <w:r w:rsidRPr="000B3892">
        <w:rPr>
          <w:sz w:val="24"/>
          <w:szCs w:val="24"/>
        </w:rPr>
        <w:t>Mwansat (University of Jos)</w:t>
      </w:r>
    </w:p>
    <w:p w14:paraId="4542B9F8" w14:textId="3079654D" w:rsidR="008F71F2" w:rsidRDefault="008F71F2" w:rsidP="006474D7">
      <w:pPr>
        <w:rPr>
          <w:sz w:val="24"/>
          <w:szCs w:val="24"/>
        </w:rPr>
      </w:pPr>
      <w:r>
        <w:rPr>
          <w:sz w:val="24"/>
          <w:szCs w:val="24"/>
        </w:rPr>
        <w:t>Rwanda – (NMCP)</w:t>
      </w:r>
    </w:p>
    <w:p w14:paraId="05D43927" w14:textId="3F59B41E" w:rsidR="006474D7" w:rsidRPr="006474D7" w:rsidRDefault="006474D7" w:rsidP="006474D7">
      <w:pPr>
        <w:rPr>
          <w:sz w:val="24"/>
          <w:szCs w:val="24"/>
        </w:rPr>
      </w:pPr>
      <w:r w:rsidRPr="006474D7">
        <w:rPr>
          <w:sz w:val="24"/>
          <w:szCs w:val="24"/>
        </w:rPr>
        <w:t>Senegal</w:t>
      </w:r>
      <w:r w:rsidR="006D2F83">
        <w:rPr>
          <w:sz w:val="24"/>
          <w:szCs w:val="24"/>
        </w:rPr>
        <w:t xml:space="preserve"> – Lassana Konate, El Hadji Kaba Sylla, Malick Faye Ndao,</w:t>
      </w:r>
      <w:r w:rsidR="00C81FB0">
        <w:rPr>
          <w:sz w:val="24"/>
          <w:szCs w:val="24"/>
        </w:rPr>
        <w:t xml:space="preserve"> Amadou Niang,</w:t>
      </w:r>
      <w:r w:rsidR="006D2F83">
        <w:rPr>
          <w:sz w:val="24"/>
          <w:szCs w:val="24"/>
        </w:rPr>
        <w:t xml:space="preserve"> </w:t>
      </w:r>
      <w:r w:rsidR="00D85A1C">
        <w:rPr>
          <w:sz w:val="24"/>
          <w:szCs w:val="24"/>
        </w:rPr>
        <w:t xml:space="preserve">and </w:t>
      </w:r>
      <w:r w:rsidR="006D2F83">
        <w:rPr>
          <w:sz w:val="24"/>
          <w:szCs w:val="24"/>
        </w:rPr>
        <w:t>Ou</w:t>
      </w:r>
      <w:r w:rsidR="00C81FB0">
        <w:rPr>
          <w:sz w:val="24"/>
          <w:szCs w:val="24"/>
        </w:rPr>
        <w:t>s</w:t>
      </w:r>
      <w:r w:rsidR="006D2F83">
        <w:rPr>
          <w:sz w:val="24"/>
          <w:szCs w:val="24"/>
        </w:rPr>
        <w:t>mane Faye (UCAD)</w:t>
      </w:r>
    </w:p>
    <w:p w14:paraId="793FB6DD" w14:textId="24222864" w:rsidR="006474D7" w:rsidRPr="006474D7" w:rsidRDefault="006474D7" w:rsidP="006474D7">
      <w:pPr>
        <w:rPr>
          <w:sz w:val="24"/>
          <w:szCs w:val="24"/>
        </w:rPr>
      </w:pPr>
      <w:r w:rsidRPr="006474D7">
        <w:rPr>
          <w:sz w:val="24"/>
          <w:szCs w:val="24"/>
        </w:rPr>
        <w:t>Tanzania</w:t>
      </w:r>
      <w:r w:rsidR="005220DD">
        <w:rPr>
          <w:sz w:val="24"/>
          <w:szCs w:val="24"/>
        </w:rPr>
        <w:t xml:space="preserve"> – William Kisinza (Amani Medical Research Centre); Juma H</w:t>
      </w:r>
      <w:r w:rsidR="00D85A1C">
        <w:rPr>
          <w:sz w:val="24"/>
          <w:szCs w:val="24"/>
        </w:rPr>
        <w:t>.</w:t>
      </w:r>
      <w:r w:rsidR="005220DD">
        <w:rPr>
          <w:sz w:val="24"/>
          <w:szCs w:val="24"/>
        </w:rPr>
        <w:t xml:space="preserve"> Mcha (ZMCP)</w:t>
      </w:r>
    </w:p>
    <w:p w14:paraId="55E4252E" w14:textId="059D113A" w:rsidR="006474D7" w:rsidRPr="006474D7" w:rsidRDefault="006474D7" w:rsidP="006474D7">
      <w:pPr>
        <w:rPr>
          <w:sz w:val="24"/>
          <w:szCs w:val="24"/>
        </w:rPr>
      </w:pPr>
      <w:r w:rsidRPr="006474D7">
        <w:rPr>
          <w:sz w:val="24"/>
          <w:szCs w:val="24"/>
        </w:rPr>
        <w:t>Uganda</w:t>
      </w:r>
      <w:r w:rsidR="00F97FAE">
        <w:rPr>
          <w:sz w:val="24"/>
          <w:szCs w:val="24"/>
        </w:rPr>
        <w:t xml:space="preserve"> – Michael Okia (NMCP)</w:t>
      </w:r>
    </w:p>
    <w:p w14:paraId="5D833CE6" w14:textId="69FBC280" w:rsidR="006474D7" w:rsidRPr="006474D7" w:rsidRDefault="006474D7" w:rsidP="006474D7">
      <w:pPr>
        <w:rPr>
          <w:sz w:val="24"/>
          <w:szCs w:val="24"/>
        </w:rPr>
      </w:pPr>
      <w:r w:rsidRPr="006474D7">
        <w:rPr>
          <w:sz w:val="24"/>
          <w:szCs w:val="24"/>
        </w:rPr>
        <w:t>Zambia</w:t>
      </w:r>
      <w:r w:rsidR="00FE13DA">
        <w:rPr>
          <w:sz w:val="24"/>
          <w:szCs w:val="24"/>
        </w:rPr>
        <w:t xml:space="preserve"> – Emmanuel Chanda (NMCC) and Musapa Mulenga (ZISSP)</w:t>
      </w:r>
    </w:p>
    <w:p w14:paraId="2C53BF23" w14:textId="7F41715C" w:rsidR="006474D7" w:rsidRPr="004C6B71" w:rsidRDefault="004C6B71">
      <w:pPr>
        <w:rPr>
          <w:sz w:val="24"/>
          <w:szCs w:val="24"/>
        </w:rPr>
      </w:pPr>
      <w:r w:rsidRPr="004C6B71">
        <w:rPr>
          <w:sz w:val="24"/>
          <w:szCs w:val="24"/>
        </w:rPr>
        <w:t>Zimbabwe</w:t>
      </w:r>
      <w:r>
        <w:rPr>
          <w:sz w:val="24"/>
          <w:szCs w:val="24"/>
        </w:rPr>
        <w:t xml:space="preserve"> – (NMCP</w:t>
      </w:r>
      <w:r w:rsidR="00B370AE">
        <w:rPr>
          <w:sz w:val="24"/>
          <w:szCs w:val="24"/>
        </w:rPr>
        <w:t xml:space="preserve"> &amp; NIHR</w:t>
      </w:r>
      <w:r>
        <w:rPr>
          <w:sz w:val="24"/>
          <w:szCs w:val="24"/>
        </w:rPr>
        <w:t>)</w:t>
      </w:r>
    </w:p>
    <w:sectPr w:rsidR="006474D7" w:rsidRPr="004C6B71" w:rsidSect="008A48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74D56" w14:textId="77777777" w:rsidR="00AC6C70" w:rsidRDefault="00AC6C70" w:rsidP="003B13C7">
      <w:pPr>
        <w:spacing w:after="0" w:line="240" w:lineRule="auto"/>
      </w:pPr>
      <w:r>
        <w:separator/>
      </w:r>
    </w:p>
  </w:endnote>
  <w:endnote w:type="continuationSeparator" w:id="0">
    <w:p w14:paraId="24835F10" w14:textId="77777777" w:rsidR="00AC6C70" w:rsidRDefault="00AC6C70" w:rsidP="003B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Gill Sans">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C1339" w14:textId="77777777" w:rsidR="00AC6C70" w:rsidRDefault="00AC6C70" w:rsidP="003B61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5B39FB" w14:textId="77777777" w:rsidR="00AC6C70" w:rsidRDefault="00AC6C70" w:rsidP="00C322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5149B" w14:textId="77777777" w:rsidR="00AC6C70" w:rsidRDefault="00AC6C70" w:rsidP="003B61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5E8B">
      <w:rPr>
        <w:rStyle w:val="PageNumber"/>
        <w:noProof/>
      </w:rPr>
      <w:t>29</w:t>
    </w:r>
    <w:r>
      <w:rPr>
        <w:rStyle w:val="PageNumber"/>
      </w:rPr>
      <w:fldChar w:fldCharType="end"/>
    </w:r>
  </w:p>
  <w:p w14:paraId="7F12A1C6" w14:textId="77777777" w:rsidR="00AC6C70" w:rsidRDefault="00AC6C70" w:rsidP="00C322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FBBA4" w14:textId="77777777" w:rsidR="00AC6C70" w:rsidRDefault="00AC6C70" w:rsidP="003B13C7">
      <w:pPr>
        <w:spacing w:after="0" w:line="240" w:lineRule="auto"/>
      </w:pPr>
      <w:r>
        <w:separator/>
      </w:r>
    </w:p>
  </w:footnote>
  <w:footnote w:type="continuationSeparator" w:id="0">
    <w:p w14:paraId="1AC07C58" w14:textId="77777777" w:rsidR="00AC6C70" w:rsidRDefault="00AC6C70" w:rsidP="003B13C7">
      <w:pPr>
        <w:spacing w:after="0" w:line="240" w:lineRule="auto"/>
      </w:pPr>
      <w:r>
        <w:continuationSeparator/>
      </w:r>
    </w:p>
  </w:footnote>
  <w:footnote w:id="1">
    <w:p w14:paraId="3685B8AA" w14:textId="0B7936E7" w:rsidR="00AC6C70" w:rsidRPr="00A10E0D" w:rsidRDefault="00AC6C70">
      <w:pPr>
        <w:pStyle w:val="FootnoteText"/>
        <w:rPr>
          <w:rFonts w:asciiTheme="minorHAnsi" w:hAnsiTheme="minorHAnsi" w:cstheme="minorHAnsi"/>
        </w:rPr>
      </w:pPr>
      <w:r w:rsidRPr="00A10E0D">
        <w:rPr>
          <w:rStyle w:val="FootnoteReference"/>
          <w:rFonts w:asciiTheme="minorHAnsi" w:hAnsiTheme="minorHAnsi" w:cstheme="minorHAnsi"/>
        </w:rPr>
        <w:footnoteRef/>
      </w:r>
      <w:r w:rsidRPr="00A10E0D">
        <w:rPr>
          <w:rFonts w:asciiTheme="minorHAnsi" w:hAnsiTheme="minorHAnsi" w:cstheme="minorHAnsi"/>
        </w:rPr>
        <w:t xml:space="preserve"> Test procedures for insecticide resistance monitoring in malaria vectors and bioefficacy and persistence of i</w:t>
      </w:r>
      <w:r>
        <w:rPr>
          <w:rFonts w:asciiTheme="minorHAnsi" w:hAnsiTheme="minorHAnsi" w:cstheme="minorHAnsi"/>
        </w:rPr>
        <w:t>nsecticides on treated surfaces</w:t>
      </w:r>
      <w:r w:rsidRPr="00A10E0D">
        <w:rPr>
          <w:rFonts w:asciiTheme="minorHAnsi" w:hAnsiTheme="minorHAnsi" w:cstheme="minorHAnsi"/>
        </w:rPr>
        <w:t xml:space="preserve"> </w:t>
      </w:r>
      <w:r>
        <w:rPr>
          <w:rFonts w:asciiTheme="minorHAnsi" w:hAnsiTheme="minorHAnsi" w:cstheme="minorHAnsi"/>
        </w:rPr>
        <w:t>(</w:t>
      </w:r>
      <w:r w:rsidRPr="00A10E0D">
        <w:rPr>
          <w:rFonts w:asciiTheme="minorHAnsi" w:hAnsiTheme="minorHAnsi" w:cstheme="minorHAnsi"/>
        </w:rPr>
        <w:t>WHO</w:t>
      </w:r>
      <w:r>
        <w:rPr>
          <w:rFonts w:asciiTheme="minorHAnsi" w:hAnsiTheme="minorHAnsi" w:cstheme="minorHAnsi"/>
        </w:rPr>
        <w:t>,</w:t>
      </w:r>
      <w:r w:rsidRPr="00A10E0D">
        <w:rPr>
          <w:rFonts w:asciiTheme="minorHAnsi" w:hAnsiTheme="minorHAnsi" w:cstheme="minorHAnsi"/>
        </w:rPr>
        <w:t xml:space="preserve"> 1998</w:t>
      </w:r>
      <w:r>
        <w:rPr>
          <w:rFonts w:asciiTheme="minorHAnsi" w:hAnsiTheme="minorHAnsi" w:cstheme="minorHAnsi"/>
        </w:rPr>
        <w:t>)</w:t>
      </w:r>
      <w:r w:rsidRPr="00A10E0D">
        <w:rPr>
          <w:rFonts w:asciiTheme="minorHAnsi" w:hAnsiTheme="minorHAnsi" w:cstheme="minorHAnsi"/>
        </w:rPr>
        <w:t>.</w:t>
      </w:r>
    </w:p>
  </w:footnote>
  <w:footnote w:id="2">
    <w:p w14:paraId="6C41F818" w14:textId="422733A0" w:rsidR="00AC6C70" w:rsidRDefault="00AC6C70">
      <w:pPr>
        <w:pStyle w:val="FootnoteText"/>
      </w:pPr>
      <w:r w:rsidRPr="00A10E0D">
        <w:rPr>
          <w:rStyle w:val="FootnoteReference"/>
          <w:rFonts w:asciiTheme="minorHAnsi" w:hAnsiTheme="minorHAnsi" w:cstheme="minorHAnsi"/>
        </w:rPr>
        <w:footnoteRef/>
      </w:r>
      <w:r w:rsidRPr="00A10E0D">
        <w:rPr>
          <w:rFonts w:asciiTheme="minorHAnsi" w:hAnsiTheme="minorHAnsi" w:cstheme="minorHAnsi"/>
        </w:rPr>
        <w:t xml:space="preserve"> Test procedures for insecticide resistance monitorin</w:t>
      </w:r>
      <w:r>
        <w:rPr>
          <w:rFonts w:asciiTheme="minorHAnsi" w:hAnsiTheme="minorHAnsi" w:cstheme="minorHAnsi"/>
        </w:rPr>
        <w:t>g in malaria vector mosquitoes (</w:t>
      </w:r>
      <w:r w:rsidRPr="00A10E0D">
        <w:rPr>
          <w:rFonts w:asciiTheme="minorHAnsi" w:hAnsiTheme="minorHAnsi" w:cstheme="minorHAnsi"/>
        </w:rPr>
        <w:t>WHO</w:t>
      </w:r>
      <w:r>
        <w:rPr>
          <w:rFonts w:asciiTheme="minorHAnsi" w:hAnsiTheme="minorHAnsi" w:cstheme="minorHAnsi"/>
        </w:rPr>
        <w:t>,</w:t>
      </w:r>
      <w:r w:rsidRPr="00A10E0D">
        <w:rPr>
          <w:rFonts w:asciiTheme="minorHAnsi" w:hAnsiTheme="minorHAnsi" w:cstheme="minorHAnsi"/>
        </w:rPr>
        <w:t xml:space="preserve"> 2012</w:t>
      </w:r>
      <w:r>
        <w:rPr>
          <w:rFonts w:asciiTheme="minorHAnsi" w:hAnsiTheme="minorHAnsi" w:cstheme="minorHAnsi"/>
        </w:rPr>
        <w:t>)</w:t>
      </w:r>
      <w:r w:rsidRPr="00A10E0D">
        <w:rPr>
          <w:rFonts w:asciiTheme="minorHAnsi" w:hAnsiTheme="minorHAnsi" w:cstheme="minorHAnsi"/>
        </w:rPr>
        <w:t>.</w:t>
      </w:r>
    </w:p>
  </w:footnote>
  <w:footnote w:id="3">
    <w:p w14:paraId="7FC6304A" w14:textId="23A8653C" w:rsidR="00AC6C70" w:rsidRPr="00E006BB" w:rsidRDefault="00AC6C70">
      <w:pPr>
        <w:pStyle w:val="FootnoteText"/>
        <w:rPr>
          <w:rFonts w:asciiTheme="minorHAnsi" w:hAnsiTheme="minorHAnsi" w:cstheme="minorHAnsi"/>
        </w:rPr>
      </w:pPr>
      <w:r w:rsidRPr="00E006BB">
        <w:rPr>
          <w:rStyle w:val="FootnoteReference"/>
          <w:rFonts w:asciiTheme="minorHAnsi" w:hAnsiTheme="minorHAnsi" w:cstheme="minorHAnsi"/>
        </w:rPr>
        <w:footnoteRef/>
      </w:r>
      <w:r w:rsidRPr="00E006BB">
        <w:rPr>
          <w:rFonts w:asciiTheme="minorHAnsi" w:hAnsiTheme="minorHAnsi" w:cstheme="minorHAnsi"/>
        </w:rPr>
        <w:t xml:space="preserve"> These districts have been split and now represent 10 districts. PMI support for IRS is targeted to all the districts that are encompass</w:t>
      </w:r>
      <w:r>
        <w:rPr>
          <w:rFonts w:asciiTheme="minorHAnsi" w:hAnsiTheme="minorHAnsi" w:cstheme="minorHAnsi"/>
        </w:rPr>
        <w:t xml:space="preserve">ed by the former administrative </w:t>
      </w:r>
      <w:r w:rsidRPr="00E006BB">
        <w:rPr>
          <w:rFonts w:asciiTheme="minorHAnsi" w:hAnsiTheme="minorHAnsi" w:cstheme="minorHAnsi"/>
        </w:rPr>
        <w:t>di</w:t>
      </w:r>
      <w:r>
        <w:rPr>
          <w:rFonts w:asciiTheme="minorHAnsi" w:hAnsiTheme="minorHAnsi" w:cstheme="minorHAnsi"/>
        </w:rPr>
        <w:t>s</w:t>
      </w:r>
      <w:r w:rsidRPr="00E006BB">
        <w:rPr>
          <w:rFonts w:asciiTheme="minorHAnsi" w:hAnsiTheme="minorHAnsi" w:cstheme="minorHAnsi"/>
        </w:rPr>
        <w:t>tricts of Rachuonyo, Nyando, and Migori.</w:t>
      </w:r>
    </w:p>
  </w:footnote>
  <w:footnote w:id="4">
    <w:p w14:paraId="39B20E1C" w14:textId="4A9E89DF" w:rsidR="00AC6C70" w:rsidRPr="00096925" w:rsidRDefault="00AC6C70">
      <w:pPr>
        <w:pStyle w:val="FootnoteText"/>
        <w:rPr>
          <w:rFonts w:asciiTheme="minorHAnsi" w:hAnsiTheme="minorHAnsi" w:cstheme="minorHAnsi"/>
        </w:rPr>
      </w:pPr>
      <w:r w:rsidRPr="00096925">
        <w:rPr>
          <w:rStyle w:val="FootnoteReference"/>
          <w:rFonts w:asciiTheme="minorHAnsi" w:hAnsiTheme="minorHAnsi" w:cstheme="minorHAnsi"/>
        </w:rPr>
        <w:footnoteRef/>
      </w:r>
      <w:r w:rsidRPr="00096925">
        <w:rPr>
          <w:rFonts w:asciiTheme="minorHAnsi" w:hAnsiTheme="minorHAnsi" w:cstheme="minorHAnsi"/>
        </w:rPr>
        <w:t xml:space="preserve"> Some data taken from Abilio 2011, </w:t>
      </w:r>
      <w:r w:rsidRPr="001937AC">
        <w:rPr>
          <w:rFonts w:asciiTheme="minorHAnsi" w:hAnsiTheme="minorHAnsi" w:cstheme="minorHAnsi"/>
          <w:i/>
        </w:rPr>
        <w:t>Malar J</w:t>
      </w:r>
    </w:p>
  </w:footnote>
  <w:footnote w:id="5">
    <w:p w14:paraId="4580FDC4" w14:textId="77777777" w:rsidR="00AC6C70" w:rsidRPr="000D3181" w:rsidRDefault="00AC6C70" w:rsidP="000D3181">
      <w:pPr>
        <w:pStyle w:val="FootnoteText"/>
        <w:rPr>
          <w:rFonts w:asciiTheme="minorHAnsi" w:hAnsiTheme="minorHAnsi" w:cstheme="minorHAnsi"/>
        </w:rPr>
      </w:pPr>
      <w:r w:rsidRPr="000D3181">
        <w:rPr>
          <w:rStyle w:val="FootnoteReference"/>
          <w:rFonts w:asciiTheme="minorHAnsi" w:hAnsiTheme="minorHAnsi" w:cstheme="minorHAnsi"/>
        </w:rPr>
        <w:footnoteRef/>
      </w:r>
      <w:r w:rsidRPr="000D3181">
        <w:rPr>
          <w:rFonts w:asciiTheme="minorHAnsi" w:hAnsiTheme="minorHAnsi" w:cstheme="minorHAnsi"/>
        </w:rPr>
        <w:t xml:space="preserve"> Produced by the Insecticide Resistance and Pesticide Selection Technical Advisory Committee, July 2011.</w:t>
      </w:r>
    </w:p>
  </w:footnote>
  <w:footnote w:id="6">
    <w:p w14:paraId="6B0BBAB3" w14:textId="61AAE4EA" w:rsidR="00AC6C70" w:rsidRPr="001A1C02" w:rsidRDefault="00AC6C70">
      <w:pPr>
        <w:pStyle w:val="FootnoteText"/>
        <w:rPr>
          <w:rFonts w:asciiTheme="minorHAnsi" w:hAnsiTheme="minorHAnsi" w:cstheme="minorHAnsi"/>
        </w:rPr>
      </w:pPr>
      <w:r w:rsidRPr="001A1C02">
        <w:rPr>
          <w:rStyle w:val="FootnoteReference"/>
          <w:rFonts w:asciiTheme="minorHAnsi" w:hAnsiTheme="minorHAnsi" w:cstheme="minorHAnsi"/>
        </w:rPr>
        <w:footnoteRef/>
      </w:r>
      <w:r w:rsidRPr="001A1C02">
        <w:rPr>
          <w:rFonts w:asciiTheme="minorHAnsi" w:hAnsiTheme="minorHAnsi" w:cstheme="minorHAnsi"/>
        </w:rPr>
        <w:t xml:space="preserve"> Data from Insecticide Resistance Monitoring Report, prepared by Michael Coleman, LSTM, for ZISSP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77880" w14:textId="04D0DE08" w:rsidR="00AC6C70" w:rsidRPr="007B301C" w:rsidRDefault="00AC6C70" w:rsidP="007B301C">
    <w:pPr>
      <w:jc w:val="center"/>
      <w:rPr>
        <w:b/>
      </w:rPr>
    </w:pPr>
    <w:r w:rsidRPr="003B13C7">
      <w:rPr>
        <w:b/>
      </w:rPr>
      <w:t>PMI Insecticide Susceptibility Summaries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629"/>
    <w:multiLevelType w:val="hybridMultilevel"/>
    <w:tmpl w:val="7486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E68B7"/>
    <w:multiLevelType w:val="hybridMultilevel"/>
    <w:tmpl w:val="DFAA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F01AB"/>
    <w:multiLevelType w:val="hybridMultilevel"/>
    <w:tmpl w:val="5C12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52DDB"/>
    <w:multiLevelType w:val="hybridMultilevel"/>
    <w:tmpl w:val="D3B0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0613F"/>
    <w:multiLevelType w:val="hybridMultilevel"/>
    <w:tmpl w:val="EEA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82B89"/>
    <w:multiLevelType w:val="hybridMultilevel"/>
    <w:tmpl w:val="8BACB522"/>
    <w:lvl w:ilvl="0" w:tplc="623053A2">
      <w:start w:val="1"/>
      <w:numFmt w:val="bullet"/>
      <w:pStyle w:val="USAIDTableBullets"/>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A34C0A"/>
    <w:multiLevelType w:val="hybridMultilevel"/>
    <w:tmpl w:val="BAF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C23B75"/>
    <w:multiLevelType w:val="hybridMultilevel"/>
    <w:tmpl w:val="87F8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E24B4"/>
    <w:multiLevelType w:val="hybridMultilevel"/>
    <w:tmpl w:val="85CA0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976B00"/>
    <w:multiLevelType w:val="hybridMultilevel"/>
    <w:tmpl w:val="3E6E6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F60E66"/>
    <w:multiLevelType w:val="hybridMultilevel"/>
    <w:tmpl w:val="23EC86D8"/>
    <w:lvl w:ilvl="0" w:tplc="CDBEAD04">
      <w:start w:val="2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2"/>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C7"/>
    <w:rsid w:val="00003657"/>
    <w:rsid w:val="000057E0"/>
    <w:rsid w:val="00010A94"/>
    <w:rsid w:val="00012B1A"/>
    <w:rsid w:val="00017288"/>
    <w:rsid w:val="000204BA"/>
    <w:rsid w:val="0002143B"/>
    <w:rsid w:val="00021B53"/>
    <w:rsid w:val="00025C38"/>
    <w:rsid w:val="00025EE5"/>
    <w:rsid w:val="00030638"/>
    <w:rsid w:val="00037B6C"/>
    <w:rsid w:val="00043EF9"/>
    <w:rsid w:val="0004662D"/>
    <w:rsid w:val="00047609"/>
    <w:rsid w:val="00051275"/>
    <w:rsid w:val="00063F5A"/>
    <w:rsid w:val="0006640C"/>
    <w:rsid w:val="00071FB8"/>
    <w:rsid w:val="00072A22"/>
    <w:rsid w:val="000802A2"/>
    <w:rsid w:val="0008356B"/>
    <w:rsid w:val="0008392A"/>
    <w:rsid w:val="000935F8"/>
    <w:rsid w:val="00096925"/>
    <w:rsid w:val="00097591"/>
    <w:rsid w:val="000A671B"/>
    <w:rsid w:val="000A74FC"/>
    <w:rsid w:val="000B3892"/>
    <w:rsid w:val="000C445D"/>
    <w:rsid w:val="000C563D"/>
    <w:rsid w:val="000C5768"/>
    <w:rsid w:val="000C5F7E"/>
    <w:rsid w:val="000C6B60"/>
    <w:rsid w:val="000C7A72"/>
    <w:rsid w:val="000D3181"/>
    <w:rsid w:val="000E4AE4"/>
    <w:rsid w:val="000E5D94"/>
    <w:rsid w:val="000E7B34"/>
    <w:rsid w:val="000F24B5"/>
    <w:rsid w:val="000F2A43"/>
    <w:rsid w:val="000F5E8B"/>
    <w:rsid w:val="001019A6"/>
    <w:rsid w:val="001038C4"/>
    <w:rsid w:val="001104FA"/>
    <w:rsid w:val="00113252"/>
    <w:rsid w:val="00120020"/>
    <w:rsid w:val="001220CC"/>
    <w:rsid w:val="00136EDF"/>
    <w:rsid w:val="0014264F"/>
    <w:rsid w:val="00144916"/>
    <w:rsid w:val="0015194D"/>
    <w:rsid w:val="00154A5C"/>
    <w:rsid w:val="00155A2B"/>
    <w:rsid w:val="00167CD6"/>
    <w:rsid w:val="0017598E"/>
    <w:rsid w:val="00175C18"/>
    <w:rsid w:val="0018447A"/>
    <w:rsid w:val="001937AC"/>
    <w:rsid w:val="00194C71"/>
    <w:rsid w:val="00196E03"/>
    <w:rsid w:val="001A1C02"/>
    <w:rsid w:val="001A2FDA"/>
    <w:rsid w:val="001A33C9"/>
    <w:rsid w:val="001A69C4"/>
    <w:rsid w:val="001B4D15"/>
    <w:rsid w:val="001C0603"/>
    <w:rsid w:val="001C1A6B"/>
    <w:rsid w:val="001D43E0"/>
    <w:rsid w:val="001D5537"/>
    <w:rsid w:val="001E146E"/>
    <w:rsid w:val="001E178F"/>
    <w:rsid w:val="001E678B"/>
    <w:rsid w:val="001F53ED"/>
    <w:rsid w:val="00227E62"/>
    <w:rsid w:val="002338D8"/>
    <w:rsid w:val="00234BF8"/>
    <w:rsid w:val="00240606"/>
    <w:rsid w:val="002432A6"/>
    <w:rsid w:val="0024375D"/>
    <w:rsid w:val="00246408"/>
    <w:rsid w:val="00250CC9"/>
    <w:rsid w:val="00254660"/>
    <w:rsid w:val="00266379"/>
    <w:rsid w:val="00284611"/>
    <w:rsid w:val="00285A4A"/>
    <w:rsid w:val="0029181E"/>
    <w:rsid w:val="00296025"/>
    <w:rsid w:val="002A16F1"/>
    <w:rsid w:val="002A5434"/>
    <w:rsid w:val="002A5B06"/>
    <w:rsid w:val="002A5CBD"/>
    <w:rsid w:val="002B2056"/>
    <w:rsid w:val="002B381C"/>
    <w:rsid w:val="002B4797"/>
    <w:rsid w:val="002B7176"/>
    <w:rsid w:val="002C082F"/>
    <w:rsid w:val="002C3CD7"/>
    <w:rsid w:val="002C6DFE"/>
    <w:rsid w:val="002C7683"/>
    <w:rsid w:val="002D1779"/>
    <w:rsid w:val="002D2B24"/>
    <w:rsid w:val="002E3815"/>
    <w:rsid w:val="002E6FE2"/>
    <w:rsid w:val="002F3808"/>
    <w:rsid w:val="002F43DA"/>
    <w:rsid w:val="002F6B21"/>
    <w:rsid w:val="0030344F"/>
    <w:rsid w:val="00303E4B"/>
    <w:rsid w:val="00311514"/>
    <w:rsid w:val="00315D54"/>
    <w:rsid w:val="00325948"/>
    <w:rsid w:val="00331E13"/>
    <w:rsid w:val="003342FD"/>
    <w:rsid w:val="003343C3"/>
    <w:rsid w:val="003356B0"/>
    <w:rsid w:val="00335C53"/>
    <w:rsid w:val="00336071"/>
    <w:rsid w:val="003420F8"/>
    <w:rsid w:val="0034644B"/>
    <w:rsid w:val="003467F4"/>
    <w:rsid w:val="00352D93"/>
    <w:rsid w:val="00356172"/>
    <w:rsid w:val="003566EC"/>
    <w:rsid w:val="00364778"/>
    <w:rsid w:val="003653BB"/>
    <w:rsid w:val="0037314B"/>
    <w:rsid w:val="003734B6"/>
    <w:rsid w:val="00381858"/>
    <w:rsid w:val="00382283"/>
    <w:rsid w:val="003928B9"/>
    <w:rsid w:val="003A299E"/>
    <w:rsid w:val="003A6625"/>
    <w:rsid w:val="003A7D1D"/>
    <w:rsid w:val="003B13C7"/>
    <w:rsid w:val="003B4344"/>
    <w:rsid w:val="003B47BE"/>
    <w:rsid w:val="003B6100"/>
    <w:rsid w:val="003C195E"/>
    <w:rsid w:val="003C2153"/>
    <w:rsid w:val="003C5619"/>
    <w:rsid w:val="003D183F"/>
    <w:rsid w:val="003D74F5"/>
    <w:rsid w:val="003E3C03"/>
    <w:rsid w:val="003E7AA3"/>
    <w:rsid w:val="003F2991"/>
    <w:rsid w:val="00400180"/>
    <w:rsid w:val="0040110A"/>
    <w:rsid w:val="004032AA"/>
    <w:rsid w:val="00406C22"/>
    <w:rsid w:val="004075D8"/>
    <w:rsid w:val="00415539"/>
    <w:rsid w:val="00420A4B"/>
    <w:rsid w:val="004231DA"/>
    <w:rsid w:val="004236D2"/>
    <w:rsid w:val="00431A91"/>
    <w:rsid w:val="004337CB"/>
    <w:rsid w:val="00434CDB"/>
    <w:rsid w:val="00444879"/>
    <w:rsid w:val="00446B56"/>
    <w:rsid w:val="00447047"/>
    <w:rsid w:val="00451C1A"/>
    <w:rsid w:val="004549E2"/>
    <w:rsid w:val="004704B8"/>
    <w:rsid w:val="0047051A"/>
    <w:rsid w:val="0047712C"/>
    <w:rsid w:val="004901EA"/>
    <w:rsid w:val="00491308"/>
    <w:rsid w:val="00492A83"/>
    <w:rsid w:val="00496864"/>
    <w:rsid w:val="004A21CB"/>
    <w:rsid w:val="004A583D"/>
    <w:rsid w:val="004B170E"/>
    <w:rsid w:val="004B5284"/>
    <w:rsid w:val="004B7E36"/>
    <w:rsid w:val="004C0832"/>
    <w:rsid w:val="004C6B71"/>
    <w:rsid w:val="004C6F2D"/>
    <w:rsid w:val="004C766D"/>
    <w:rsid w:val="004D18EB"/>
    <w:rsid w:val="004D5A71"/>
    <w:rsid w:val="004D6790"/>
    <w:rsid w:val="004D72EE"/>
    <w:rsid w:val="004E3FA7"/>
    <w:rsid w:val="004E45C7"/>
    <w:rsid w:val="004E75AF"/>
    <w:rsid w:val="004F1A9D"/>
    <w:rsid w:val="004F4C6F"/>
    <w:rsid w:val="004F7492"/>
    <w:rsid w:val="00501F8C"/>
    <w:rsid w:val="00502A49"/>
    <w:rsid w:val="00503C90"/>
    <w:rsid w:val="005059F8"/>
    <w:rsid w:val="00505E99"/>
    <w:rsid w:val="0051753E"/>
    <w:rsid w:val="00517E3D"/>
    <w:rsid w:val="005220DD"/>
    <w:rsid w:val="00523689"/>
    <w:rsid w:val="00533776"/>
    <w:rsid w:val="00555F71"/>
    <w:rsid w:val="00561EB9"/>
    <w:rsid w:val="00570195"/>
    <w:rsid w:val="005807A9"/>
    <w:rsid w:val="005870BF"/>
    <w:rsid w:val="00590A76"/>
    <w:rsid w:val="00594B08"/>
    <w:rsid w:val="005950B9"/>
    <w:rsid w:val="005A0E3F"/>
    <w:rsid w:val="005A4034"/>
    <w:rsid w:val="005A4156"/>
    <w:rsid w:val="005A7132"/>
    <w:rsid w:val="005C53CE"/>
    <w:rsid w:val="005C7387"/>
    <w:rsid w:val="005D1222"/>
    <w:rsid w:val="005D20C2"/>
    <w:rsid w:val="005D7044"/>
    <w:rsid w:val="005F3391"/>
    <w:rsid w:val="005F3D33"/>
    <w:rsid w:val="005F51C1"/>
    <w:rsid w:val="005F6672"/>
    <w:rsid w:val="00605851"/>
    <w:rsid w:val="00607C0E"/>
    <w:rsid w:val="0061103B"/>
    <w:rsid w:val="00613705"/>
    <w:rsid w:val="006206E7"/>
    <w:rsid w:val="0062144F"/>
    <w:rsid w:val="0063045D"/>
    <w:rsid w:val="00647390"/>
    <w:rsid w:val="0064744D"/>
    <w:rsid w:val="006474D7"/>
    <w:rsid w:val="00651B26"/>
    <w:rsid w:val="0065464C"/>
    <w:rsid w:val="00660E36"/>
    <w:rsid w:val="00662C65"/>
    <w:rsid w:val="006862D6"/>
    <w:rsid w:val="006A31A0"/>
    <w:rsid w:val="006A33D2"/>
    <w:rsid w:val="006A3D6B"/>
    <w:rsid w:val="006B6034"/>
    <w:rsid w:val="006B7D25"/>
    <w:rsid w:val="006D2F83"/>
    <w:rsid w:val="006D7E7B"/>
    <w:rsid w:val="006E13FA"/>
    <w:rsid w:val="006E41D5"/>
    <w:rsid w:val="006F3A41"/>
    <w:rsid w:val="006F5009"/>
    <w:rsid w:val="006F77AB"/>
    <w:rsid w:val="007022CA"/>
    <w:rsid w:val="00706DAC"/>
    <w:rsid w:val="0071275C"/>
    <w:rsid w:val="00720A58"/>
    <w:rsid w:val="007248F5"/>
    <w:rsid w:val="007376FB"/>
    <w:rsid w:val="0074783F"/>
    <w:rsid w:val="007518FC"/>
    <w:rsid w:val="00752E86"/>
    <w:rsid w:val="0075708C"/>
    <w:rsid w:val="00765332"/>
    <w:rsid w:val="00765557"/>
    <w:rsid w:val="007856F8"/>
    <w:rsid w:val="00795FB4"/>
    <w:rsid w:val="007972DC"/>
    <w:rsid w:val="00797734"/>
    <w:rsid w:val="00797D59"/>
    <w:rsid w:val="007A12AC"/>
    <w:rsid w:val="007A74EC"/>
    <w:rsid w:val="007B301C"/>
    <w:rsid w:val="007B346F"/>
    <w:rsid w:val="007B3FC2"/>
    <w:rsid w:val="007B5D0F"/>
    <w:rsid w:val="007C1CB0"/>
    <w:rsid w:val="007C2D71"/>
    <w:rsid w:val="007C5994"/>
    <w:rsid w:val="007C79AB"/>
    <w:rsid w:val="007D798B"/>
    <w:rsid w:val="007E57CC"/>
    <w:rsid w:val="007E7B71"/>
    <w:rsid w:val="007F1CB2"/>
    <w:rsid w:val="007F513B"/>
    <w:rsid w:val="007F79BA"/>
    <w:rsid w:val="00807603"/>
    <w:rsid w:val="00812126"/>
    <w:rsid w:val="00812B08"/>
    <w:rsid w:val="0081457A"/>
    <w:rsid w:val="00814B98"/>
    <w:rsid w:val="008229C6"/>
    <w:rsid w:val="00823884"/>
    <w:rsid w:val="008268A5"/>
    <w:rsid w:val="008279A0"/>
    <w:rsid w:val="00831C47"/>
    <w:rsid w:val="0083537C"/>
    <w:rsid w:val="00841486"/>
    <w:rsid w:val="00841BFC"/>
    <w:rsid w:val="00842A41"/>
    <w:rsid w:val="00846C85"/>
    <w:rsid w:val="00851EC6"/>
    <w:rsid w:val="00857311"/>
    <w:rsid w:val="008666DB"/>
    <w:rsid w:val="00871867"/>
    <w:rsid w:val="0087739F"/>
    <w:rsid w:val="00884C57"/>
    <w:rsid w:val="008872AB"/>
    <w:rsid w:val="008A4326"/>
    <w:rsid w:val="008A48DE"/>
    <w:rsid w:val="008A6E63"/>
    <w:rsid w:val="008B195A"/>
    <w:rsid w:val="008B24F0"/>
    <w:rsid w:val="008B40F2"/>
    <w:rsid w:val="008B47FF"/>
    <w:rsid w:val="008C5F71"/>
    <w:rsid w:val="008C7345"/>
    <w:rsid w:val="008D21D2"/>
    <w:rsid w:val="008D7C3E"/>
    <w:rsid w:val="008E0420"/>
    <w:rsid w:val="008E346B"/>
    <w:rsid w:val="008E6AF5"/>
    <w:rsid w:val="008F10A9"/>
    <w:rsid w:val="008F3F65"/>
    <w:rsid w:val="008F590E"/>
    <w:rsid w:val="008F71F2"/>
    <w:rsid w:val="00906571"/>
    <w:rsid w:val="00906942"/>
    <w:rsid w:val="009076B5"/>
    <w:rsid w:val="0091625C"/>
    <w:rsid w:val="00916A09"/>
    <w:rsid w:val="0092483E"/>
    <w:rsid w:val="00927133"/>
    <w:rsid w:val="00934BDE"/>
    <w:rsid w:val="00940F18"/>
    <w:rsid w:val="00941D07"/>
    <w:rsid w:val="00943379"/>
    <w:rsid w:val="00955397"/>
    <w:rsid w:val="00955A1C"/>
    <w:rsid w:val="00956168"/>
    <w:rsid w:val="00957875"/>
    <w:rsid w:val="00960042"/>
    <w:rsid w:val="00961420"/>
    <w:rsid w:val="009633D6"/>
    <w:rsid w:val="00966892"/>
    <w:rsid w:val="00970E75"/>
    <w:rsid w:val="009710AA"/>
    <w:rsid w:val="00974201"/>
    <w:rsid w:val="00975545"/>
    <w:rsid w:val="00984A37"/>
    <w:rsid w:val="009873B6"/>
    <w:rsid w:val="00990DB6"/>
    <w:rsid w:val="00991499"/>
    <w:rsid w:val="00992458"/>
    <w:rsid w:val="0099591D"/>
    <w:rsid w:val="009A60F0"/>
    <w:rsid w:val="009B27E9"/>
    <w:rsid w:val="009B6A26"/>
    <w:rsid w:val="009C14D9"/>
    <w:rsid w:val="009C18AC"/>
    <w:rsid w:val="009C195A"/>
    <w:rsid w:val="009C207B"/>
    <w:rsid w:val="009C5DB9"/>
    <w:rsid w:val="009D3230"/>
    <w:rsid w:val="009E2CC1"/>
    <w:rsid w:val="009F7461"/>
    <w:rsid w:val="00A002A2"/>
    <w:rsid w:val="00A10E0D"/>
    <w:rsid w:val="00A16B4D"/>
    <w:rsid w:val="00A21485"/>
    <w:rsid w:val="00A23EC6"/>
    <w:rsid w:val="00A273DF"/>
    <w:rsid w:val="00A34246"/>
    <w:rsid w:val="00A34E94"/>
    <w:rsid w:val="00A37032"/>
    <w:rsid w:val="00A434A0"/>
    <w:rsid w:val="00A456D4"/>
    <w:rsid w:val="00A47138"/>
    <w:rsid w:val="00A50265"/>
    <w:rsid w:val="00A50E44"/>
    <w:rsid w:val="00A54AA4"/>
    <w:rsid w:val="00A82BA1"/>
    <w:rsid w:val="00A91DDC"/>
    <w:rsid w:val="00A91DF6"/>
    <w:rsid w:val="00A9318F"/>
    <w:rsid w:val="00A96355"/>
    <w:rsid w:val="00A964E7"/>
    <w:rsid w:val="00A97072"/>
    <w:rsid w:val="00AA000C"/>
    <w:rsid w:val="00AA3429"/>
    <w:rsid w:val="00AA60AC"/>
    <w:rsid w:val="00AC6C70"/>
    <w:rsid w:val="00AC6CB3"/>
    <w:rsid w:val="00AD6ECC"/>
    <w:rsid w:val="00AD78FC"/>
    <w:rsid w:val="00AE26BD"/>
    <w:rsid w:val="00AE3C71"/>
    <w:rsid w:val="00AE3D54"/>
    <w:rsid w:val="00AE491E"/>
    <w:rsid w:val="00AE5777"/>
    <w:rsid w:val="00AF0B51"/>
    <w:rsid w:val="00AF0C1A"/>
    <w:rsid w:val="00AF3604"/>
    <w:rsid w:val="00AF590D"/>
    <w:rsid w:val="00B10668"/>
    <w:rsid w:val="00B15756"/>
    <w:rsid w:val="00B3020F"/>
    <w:rsid w:val="00B310FB"/>
    <w:rsid w:val="00B33725"/>
    <w:rsid w:val="00B370AE"/>
    <w:rsid w:val="00B41335"/>
    <w:rsid w:val="00B42961"/>
    <w:rsid w:val="00B44A27"/>
    <w:rsid w:val="00B5390D"/>
    <w:rsid w:val="00B55F42"/>
    <w:rsid w:val="00B56461"/>
    <w:rsid w:val="00B62129"/>
    <w:rsid w:val="00B67896"/>
    <w:rsid w:val="00B72695"/>
    <w:rsid w:val="00B822A5"/>
    <w:rsid w:val="00B845A6"/>
    <w:rsid w:val="00B87FE0"/>
    <w:rsid w:val="00B932C7"/>
    <w:rsid w:val="00BA1E99"/>
    <w:rsid w:val="00BB21C9"/>
    <w:rsid w:val="00BC1BC9"/>
    <w:rsid w:val="00BC2D15"/>
    <w:rsid w:val="00BC72E1"/>
    <w:rsid w:val="00BD7313"/>
    <w:rsid w:val="00BF0D12"/>
    <w:rsid w:val="00BF0E46"/>
    <w:rsid w:val="00BF16A4"/>
    <w:rsid w:val="00BF2734"/>
    <w:rsid w:val="00BF65C7"/>
    <w:rsid w:val="00C03984"/>
    <w:rsid w:val="00C03D9A"/>
    <w:rsid w:val="00C07F9A"/>
    <w:rsid w:val="00C106EC"/>
    <w:rsid w:val="00C21276"/>
    <w:rsid w:val="00C2665D"/>
    <w:rsid w:val="00C3133B"/>
    <w:rsid w:val="00C3225E"/>
    <w:rsid w:val="00C405E4"/>
    <w:rsid w:val="00C45684"/>
    <w:rsid w:val="00C502A9"/>
    <w:rsid w:val="00C52F13"/>
    <w:rsid w:val="00C61FA7"/>
    <w:rsid w:val="00C7237B"/>
    <w:rsid w:val="00C7359B"/>
    <w:rsid w:val="00C81FB0"/>
    <w:rsid w:val="00C840DB"/>
    <w:rsid w:val="00C91386"/>
    <w:rsid w:val="00C94AEA"/>
    <w:rsid w:val="00C958F6"/>
    <w:rsid w:val="00CA0FDF"/>
    <w:rsid w:val="00CA2210"/>
    <w:rsid w:val="00CB0A61"/>
    <w:rsid w:val="00CB1216"/>
    <w:rsid w:val="00CC0D61"/>
    <w:rsid w:val="00CC21CD"/>
    <w:rsid w:val="00CC51ED"/>
    <w:rsid w:val="00CD0119"/>
    <w:rsid w:val="00CE23A9"/>
    <w:rsid w:val="00CE7F16"/>
    <w:rsid w:val="00D152AE"/>
    <w:rsid w:val="00D1587D"/>
    <w:rsid w:val="00D20204"/>
    <w:rsid w:val="00D23028"/>
    <w:rsid w:val="00D269A9"/>
    <w:rsid w:val="00D343B9"/>
    <w:rsid w:val="00D3710A"/>
    <w:rsid w:val="00D460C7"/>
    <w:rsid w:val="00D61FD0"/>
    <w:rsid w:val="00D649F5"/>
    <w:rsid w:val="00D72C58"/>
    <w:rsid w:val="00D74004"/>
    <w:rsid w:val="00D82FBE"/>
    <w:rsid w:val="00D85A1C"/>
    <w:rsid w:val="00D97E52"/>
    <w:rsid w:val="00DA03D0"/>
    <w:rsid w:val="00DA2F72"/>
    <w:rsid w:val="00DB4824"/>
    <w:rsid w:val="00DB5CD1"/>
    <w:rsid w:val="00DC554D"/>
    <w:rsid w:val="00DD2381"/>
    <w:rsid w:val="00DD49D8"/>
    <w:rsid w:val="00DE51F6"/>
    <w:rsid w:val="00DE68EF"/>
    <w:rsid w:val="00DE6FAD"/>
    <w:rsid w:val="00DE744A"/>
    <w:rsid w:val="00DF4646"/>
    <w:rsid w:val="00DF6791"/>
    <w:rsid w:val="00E006BB"/>
    <w:rsid w:val="00E025FC"/>
    <w:rsid w:val="00E02B65"/>
    <w:rsid w:val="00E10DB2"/>
    <w:rsid w:val="00E12274"/>
    <w:rsid w:val="00E14492"/>
    <w:rsid w:val="00E23D0C"/>
    <w:rsid w:val="00E24411"/>
    <w:rsid w:val="00E24EEF"/>
    <w:rsid w:val="00E263A0"/>
    <w:rsid w:val="00E31376"/>
    <w:rsid w:val="00E406D6"/>
    <w:rsid w:val="00E53A18"/>
    <w:rsid w:val="00E55135"/>
    <w:rsid w:val="00E62354"/>
    <w:rsid w:val="00E624C1"/>
    <w:rsid w:val="00E6572D"/>
    <w:rsid w:val="00E668A8"/>
    <w:rsid w:val="00E729B7"/>
    <w:rsid w:val="00E765D8"/>
    <w:rsid w:val="00E8020E"/>
    <w:rsid w:val="00E81B43"/>
    <w:rsid w:val="00E82926"/>
    <w:rsid w:val="00E85FAC"/>
    <w:rsid w:val="00E93AD4"/>
    <w:rsid w:val="00E94368"/>
    <w:rsid w:val="00E955D8"/>
    <w:rsid w:val="00EA2DE0"/>
    <w:rsid w:val="00EA6CB0"/>
    <w:rsid w:val="00EB364C"/>
    <w:rsid w:val="00EB5D67"/>
    <w:rsid w:val="00EB7CA7"/>
    <w:rsid w:val="00EC6F70"/>
    <w:rsid w:val="00ED6D31"/>
    <w:rsid w:val="00EF0915"/>
    <w:rsid w:val="00EF13EB"/>
    <w:rsid w:val="00EF2AAA"/>
    <w:rsid w:val="00EF734F"/>
    <w:rsid w:val="00F01DDF"/>
    <w:rsid w:val="00F053F3"/>
    <w:rsid w:val="00F0718B"/>
    <w:rsid w:val="00F14240"/>
    <w:rsid w:val="00F33307"/>
    <w:rsid w:val="00F3576A"/>
    <w:rsid w:val="00F40465"/>
    <w:rsid w:val="00F43EBB"/>
    <w:rsid w:val="00F47882"/>
    <w:rsid w:val="00F53B45"/>
    <w:rsid w:val="00F549DD"/>
    <w:rsid w:val="00F70911"/>
    <w:rsid w:val="00F71538"/>
    <w:rsid w:val="00F73550"/>
    <w:rsid w:val="00F74E0B"/>
    <w:rsid w:val="00F819DB"/>
    <w:rsid w:val="00F863A4"/>
    <w:rsid w:val="00F90085"/>
    <w:rsid w:val="00F97FAE"/>
    <w:rsid w:val="00FA2991"/>
    <w:rsid w:val="00FA5CA9"/>
    <w:rsid w:val="00FA5D40"/>
    <w:rsid w:val="00FB2DAD"/>
    <w:rsid w:val="00FB484B"/>
    <w:rsid w:val="00FB5633"/>
    <w:rsid w:val="00FB7237"/>
    <w:rsid w:val="00FC0DCE"/>
    <w:rsid w:val="00FD1405"/>
    <w:rsid w:val="00FD6EDD"/>
    <w:rsid w:val="00FE13DA"/>
    <w:rsid w:val="00FE2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C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41"/>
  </w:style>
  <w:style w:type="paragraph" w:styleId="Heading3">
    <w:name w:val="heading 3"/>
    <w:basedOn w:val="Normal"/>
    <w:link w:val="Heading3Char"/>
    <w:uiPriority w:val="9"/>
    <w:qFormat/>
    <w:rsid w:val="006D2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3C7"/>
  </w:style>
  <w:style w:type="paragraph" w:styleId="Footer">
    <w:name w:val="footer"/>
    <w:basedOn w:val="Normal"/>
    <w:link w:val="FooterChar"/>
    <w:uiPriority w:val="99"/>
    <w:unhideWhenUsed/>
    <w:rsid w:val="003B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C7"/>
  </w:style>
  <w:style w:type="paragraph" w:styleId="BalloonText">
    <w:name w:val="Balloon Text"/>
    <w:basedOn w:val="Normal"/>
    <w:link w:val="BalloonTextChar"/>
    <w:uiPriority w:val="99"/>
    <w:semiHidden/>
    <w:unhideWhenUsed/>
    <w:rsid w:val="003B1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C7"/>
    <w:rPr>
      <w:rFonts w:ascii="Tahoma" w:hAnsi="Tahoma" w:cs="Tahoma"/>
      <w:sz w:val="16"/>
      <w:szCs w:val="16"/>
    </w:rPr>
  </w:style>
  <w:style w:type="paragraph" w:styleId="ListParagraph">
    <w:name w:val="List Paragraph"/>
    <w:basedOn w:val="Normal"/>
    <w:uiPriority w:val="34"/>
    <w:qFormat/>
    <w:rsid w:val="000C5768"/>
    <w:pPr>
      <w:ind w:left="720"/>
      <w:contextualSpacing/>
    </w:pPr>
  </w:style>
  <w:style w:type="paragraph" w:styleId="NoSpacing">
    <w:name w:val="No Spacing"/>
    <w:uiPriority w:val="99"/>
    <w:qFormat/>
    <w:rsid w:val="00F549DD"/>
    <w:pPr>
      <w:spacing w:after="0" w:line="240" w:lineRule="auto"/>
    </w:pPr>
    <w:rPr>
      <w:rFonts w:ascii="Calibri" w:eastAsia="Times New Roman" w:hAnsi="Calibri" w:cs="Times New Roman"/>
    </w:rPr>
  </w:style>
  <w:style w:type="character" w:styleId="FootnoteReference">
    <w:name w:val="footnote reference"/>
    <w:basedOn w:val="DefaultParagraphFont"/>
    <w:semiHidden/>
    <w:rsid w:val="006F3A41"/>
    <w:rPr>
      <w:vertAlign w:val="superscript"/>
    </w:rPr>
  </w:style>
  <w:style w:type="character" w:styleId="Hyperlink">
    <w:name w:val="Hyperlink"/>
    <w:basedOn w:val="DefaultParagraphFont"/>
    <w:uiPriority w:val="99"/>
    <w:rsid w:val="006F3A41"/>
    <w:rPr>
      <w:color w:val="0000FF"/>
      <w:u w:val="single"/>
    </w:rPr>
  </w:style>
  <w:style w:type="paragraph" w:styleId="FootnoteText">
    <w:name w:val="footnote text"/>
    <w:basedOn w:val="Normal"/>
    <w:link w:val="FootnoteTextChar"/>
    <w:uiPriority w:val="99"/>
    <w:semiHidden/>
    <w:rsid w:val="006F3A41"/>
    <w:pPr>
      <w:spacing w:after="0" w:line="240" w:lineRule="auto"/>
    </w:pPr>
    <w:rPr>
      <w:rFonts w:ascii="Times" w:eastAsia="Times New Roman" w:hAnsi="Times" w:cs="Times New Roman"/>
      <w:sz w:val="20"/>
      <w:szCs w:val="20"/>
    </w:rPr>
  </w:style>
  <w:style w:type="character" w:customStyle="1" w:styleId="FootnoteTextChar">
    <w:name w:val="Footnote Text Char"/>
    <w:basedOn w:val="DefaultParagraphFont"/>
    <w:link w:val="FootnoteText"/>
    <w:uiPriority w:val="99"/>
    <w:semiHidden/>
    <w:rsid w:val="006F3A41"/>
    <w:rPr>
      <w:rFonts w:ascii="Times" w:eastAsia="Times New Roman" w:hAnsi="Times" w:cs="Times New Roman"/>
      <w:sz w:val="20"/>
      <w:szCs w:val="20"/>
    </w:rPr>
  </w:style>
  <w:style w:type="paragraph" w:customStyle="1" w:styleId="1-DocText">
    <w:name w:val="1-DocText"/>
    <w:link w:val="1-DocTextChar"/>
    <w:rsid w:val="00144916"/>
    <w:pPr>
      <w:tabs>
        <w:tab w:val="left" w:pos="2610"/>
      </w:tabs>
      <w:spacing w:before="120" w:after="120" w:line="240" w:lineRule="auto"/>
    </w:pPr>
    <w:rPr>
      <w:rFonts w:ascii="Gill Sans" w:eastAsia="Times New Roman" w:hAnsi="Gill Sans" w:cs="Times New Roman"/>
      <w:szCs w:val="20"/>
    </w:rPr>
  </w:style>
  <w:style w:type="character" w:customStyle="1" w:styleId="1-DocTextChar">
    <w:name w:val="1-DocText Char"/>
    <w:basedOn w:val="DefaultParagraphFont"/>
    <w:link w:val="1-DocText"/>
    <w:locked/>
    <w:rsid w:val="00144916"/>
    <w:rPr>
      <w:rFonts w:ascii="Gill Sans" w:eastAsia="Times New Roman" w:hAnsi="Gill Sans" w:cs="Times New Roman"/>
      <w:szCs w:val="20"/>
    </w:rPr>
  </w:style>
  <w:style w:type="paragraph" w:customStyle="1" w:styleId="xl64">
    <w:name w:val="xl64"/>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20"/>
      <w:szCs w:val="20"/>
    </w:rPr>
  </w:style>
  <w:style w:type="paragraph" w:customStyle="1" w:styleId="xl65">
    <w:name w:val="xl65"/>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sz w:val="20"/>
      <w:szCs w:val="20"/>
    </w:rPr>
  </w:style>
  <w:style w:type="paragraph" w:customStyle="1" w:styleId="xl66">
    <w:name w:val="xl66"/>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hAnsi="Arial" w:cs="Arial"/>
      <w:b/>
      <w:bCs/>
      <w:sz w:val="20"/>
      <w:szCs w:val="20"/>
    </w:rPr>
  </w:style>
  <w:style w:type="paragraph" w:customStyle="1" w:styleId="xl67">
    <w:name w:val="xl67"/>
    <w:basedOn w:val="Normal"/>
    <w:rsid w:val="00E62354"/>
    <w:pPr>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line="240" w:lineRule="auto"/>
      <w:jc w:val="center"/>
    </w:pPr>
    <w:rPr>
      <w:rFonts w:ascii="Arial" w:hAnsi="Arial" w:cs="Arial"/>
      <w:b/>
      <w:bCs/>
      <w:sz w:val="20"/>
      <w:szCs w:val="20"/>
    </w:rPr>
  </w:style>
  <w:style w:type="paragraph" w:customStyle="1" w:styleId="xl68">
    <w:name w:val="xl68"/>
    <w:basedOn w:val="Normal"/>
    <w:rsid w:val="00E62354"/>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69">
    <w:name w:val="xl69"/>
    <w:basedOn w:val="Normal"/>
    <w:rsid w:val="00E6235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pPr>
    <w:rPr>
      <w:rFonts w:ascii="Arial" w:hAnsi="Arial" w:cs="Arial"/>
      <w:b/>
      <w:bCs/>
      <w:sz w:val="20"/>
      <w:szCs w:val="20"/>
    </w:rPr>
  </w:style>
  <w:style w:type="paragraph" w:customStyle="1" w:styleId="xl70">
    <w:name w:val="xl70"/>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w:hAnsi="Times"/>
      <w:sz w:val="20"/>
      <w:szCs w:val="20"/>
    </w:rPr>
  </w:style>
  <w:style w:type="paragraph" w:customStyle="1" w:styleId="xl71">
    <w:name w:val="xl71"/>
    <w:basedOn w:val="Normal"/>
    <w:rsid w:val="00E623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hAnsi="Arial" w:cs="Arial"/>
      <w:color w:val="000000"/>
      <w:sz w:val="20"/>
      <w:szCs w:val="20"/>
    </w:rPr>
  </w:style>
  <w:style w:type="paragraph" w:customStyle="1" w:styleId="xl72">
    <w:name w:val="xl72"/>
    <w:basedOn w:val="Normal"/>
    <w:rsid w:val="00E623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w:hAnsi="Times"/>
      <w:sz w:val="20"/>
      <w:szCs w:val="20"/>
    </w:rPr>
  </w:style>
  <w:style w:type="paragraph" w:customStyle="1" w:styleId="xl73">
    <w:name w:val="xl73"/>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hAnsi="Arial" w:cs="Arial"/>
      <w:color w:val="000000"/>
      <w:sz w:val="20"/>
      <w:szCs w:val="20"/>
    </w:rPr>
  </w:style>
  <w:style w:type="paragraph" w:customStyle="1" w:styleId="xl74">
    <w:name w:val="xl74"/>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w:hAnsi="Times"/>
      <w:sz w:val="20"/>
      <w:szCs w:val="20"/>
    </w:rPr>
  </w:style>
  <w:style w:type="paragraph" w:customStyle="1" w:styleId="xl75">
    <w:name w:val="xl75"/>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w:hAnsi="Times"/>
      <w:sz w:val="20"/>
      <w:szCs w:val="20"/>
    </w:rPr>
  </w:style>
  <w:style w:type="paragraph" w:customStyle="1" w:styleId="xl76">
    <w:name w:val="xl76"/>
    <w:basedOn w:val="Normal"/>
    <w:rsid w:val="00E623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w:hAnsi="Times"/>
      <w:sz w:val="20"/>
      <w:szCs w:val="20"/>
    </w:rPr>
  </w:style>
  <w:style w:type="paragraph" w:customStyle="1" w:styleId="xl77">
    <w:name w:val="xl77"/>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w:hAnsi="Times"/>
      <w:sz w:val="20"/>
      <w:szCs w:val="20"/>
    </w:rPr>
  </w:style>
  <w:style w:type="paragraph" w:customStyle="1" w:styleId="xl78">
    <w:name w:val="xl78"/>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w:hAnsi="Times"/>
      <w:sz w:val="20"/>
      <w:szCs w:val="20"/>
    </w:rPr>
  </w:style>
  <w:style w:type="paragraph" w:customStyle="1" w:styleId="xl79">
    <w:name w:val="xl79"/>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sz w:val="20"/>
      <w:szCs w:val="20"/>
    </w:rPr>
  </w:style>
  <w:style w:type="paragraph" w:customStyle="1" w:styleId="xl80">
    <w:name w:val="xl80"/>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w:hAnsi="Times"/>
      <w:sz w:val="20"/>
      <w:szCs w:val="20"/>
    </w:rPr>
  </w:style>
  <w:style w:type="paragraph" w:customStyle="1" w:styleId="xl81">
    <w:name w:val="xl81"/>
    <w:basedOn w:val="Normal"/>
    <w:rsid w:val="00E62354"/>
    <w:pPr>
      <w:pBdr>
        <w:top w:val="single" w:sz="4" w:space="0" w:color="auto"/>
        <w:left w:val="single" w:sz="4" w:space="0" w:color="auto"/>
        <w:bottom w:val="single" w:sz="4" w:space="0" w:color="auto"/>
        <w:right w:val="single" w:sz="4" w:space="0" w:color="auto"/>
      </w:pBdr>
      <w:shd w:val="clear" w:color="000000" w:fill="1FB714"/>
      <w:spacing w:before="100" w:beforeAutospacing="1" w:after="100" w:afterAutospacing="1" w:line="240" w:lineRule="auto"/>
      <w:jc w:val="center"/>
      <w:textAlignment w:val="center"/>
    </w:pPr>
    <w:rPr>
      <w:rFonts w:ascii="Times" w:hAnsi="Times"/>
      <w:sz w:val="20"/>
      <w:szCs w:val="20"/>
    </w:rPr>
  </w:style>
  <w:style w:type="paragraph" w:customStyle="1" w:styleId="xl82">
    <w:name w:val="xl82"/>
    <w:basedOn w:val="Normal"/>
    <w:rsid w:val="00E62354"/>
    <w:pPr>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line="240" w:lineRule="auto"/>
      <w:jc w:val="center"/>
    </w:pPr>
    <w:rPr>
      <w:rFonts w:ascii="Times" w:hAnsi="Times"/>
      <w:sz w:val="20"/>
      <w:szCs w:val="20"/>
    </w:rPr>
  </w:style>
  <w:style w:type="paragraph" w:customStyle="1" w:styleId="xl83">
    <w:name w:val="xl83"/>
    <w:basedOn w:val="Normal"/>
    <w:rsid w:val="00E62354"/>
    <w:pPr>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line="240" w:lineRule="auto"/>
      <w:jc w:val="center"/>
      <w:textAlignment w:val="center"/>
    </w:pPr>
    <w:rPr>
      <w:rFonts w:ascii="Times" w:hAnsi="Times"/>
      <w:sz w:val="20"/>
      <w:szCs w:val="20"/>
    </w:rPr>
  </w:style>
  <w:style w:type="paragraph" w:customStyle="1" w:styleId="xl84">
    <w:name w:val="xl84"/>
    <w:basedOn w:val="Normal"/>
    <w:rsid w:val="00E62354"/>
    <w:pPr>
      <w:pBdr>
        <w:top w:val="single" w:sz="4" w:space="0" w:color="auto"/>
        <w:left w:val="single" w:sz="4" w:space="0" w:color="auto"/>
        <w:bottom w:val="single" w:sz="4" w:space="0" w:color="auto"/>
        <w:right w:val="single" w:sz="4" w:space="0" w:color="auto"/>
      </w:pBdr>
      <w:shd w:val="clear" w:color="000000" w:fill="DD0806"/>
      <w:spacing w:before="100" w:beforeAutospacing="1" w:after="100" w:afterAutospacing="1" w:line="240" w:lineRule="auto"/>
      <w:jc w:val="center"/>
      <w:textAlignment w:val="center"/>
    </w:pPr>
    <w:rPr>
      <w:rFonts w:ascii="Times" w:hAnsi="Times"/>
      <w:sz w:val="20"/>
      <w:szCs w:val="20"/>
    </w:rPr>
  </w:style>
  <w:style w:type="paragraph" w:customStyle="1" w:styleId="xl85">
    <w:name w:val="xl85"/>
    <w:basedOn w:val="Normal"/>
    <w:rsid w:val="00E62354"/>
    <w:pPr>
      <w:pBdr>
        <w:top w:val="single" w:sz="4" w:space="0" w:color="auto"/>
        <w:left w:val="single" w:sz="4" w:space="0" w:color="auto"/>
        <w:bottom w:val="single" w:sz="4" w:space="0" w:color="auto"/>
        <w:right w:val="single" w:sz="4" w:space="0" w:color="auto"/>
      </w:pBdr>
      <w:shd w:val="clear" w:color="000000" w:fill="1FB714"/>
      <w:spacing w:before="100" w:beforeAutospacing="1" w:after="100" w:afterAutospacing="1" w:line="240" w:lineRule="auto"/>
      <w:jc w:val="center"/>
    </w:pPr>
    <w:rPr>
      <w:rFonts w:ascii="Times" w:hAnsi="Times"/>
      <w:sz w:val="20"/>
      <w:szCs w:val="20"/>
    </w:rPr>
  </w:style>
  <w:style w:type="paragraph" w:customStyle="1" w:styleId="xl86">
    <w:name w:val="xl86"/>
    <w:basedOn w:val="Normal"/>
    <w:rsid w:val="00E62354"/>
    <w:pPr>
      <w:pBdr>
        <w:top w:val="single" w:sz="4" w:space="0" w:color="auto"/>
        <w:left w:val="single" w:sz="4" w:space="0" w:color="auto"/>
        <w:bottom w:val="single" w:sz="4" w:space="0" w:color="auto"/>
        <w:right w:val="single" w:sz="4" w:space="0" w:color="auto"/>
      </w:pBdr>
      <w:shd w:val="clear" w:color="000000" w:fill="DD0806"/>
      <w:spacing w:before="100" w:beforeAutospacing="1" w:after="100" w:afterAutospacing="1" w:line="240" w:lineRule="auto"/>
      <w:jc w:val="center"/>
    </w:pPr>
    <w:rPr>
      <w:rFonts w:ascii="Times" w:hAnsi="Times"/>
      <w:sz w:val="20"/>
      <w:szCs w:val="20"/>
    </w:rPr>
  </w:style>
  <w:style w:type="paragraph" w:customStyle="1" w:styleId="xl87">
    <w:name w:val="xl87"/>
    <w:basedOn w:val="Normal"/>
    <w:rsid w:val="00E62354"/>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hAnsi="Arial" w:cs="Arial"/>
      <w:b/>
      <w:bCs/>
      <w:sz w:val="20"/>
      <w:szCs w:val="20"/>
    </w:rPr>
  </w:style>
  <w:style w:type="paragraph" w:customStyle="1" w:styleId="xl88">
    <w:name w:val="xl88"/>
    <w:basedOn w:val="Normal"/>
    <w:rsid w:val="00E62354"/>
    <w:pPr>
      <w:pBdr>
        <w:top w:val="single" w:sz="4" w:space="0" w:color="auto"/>
        <w:bottom w:val="single" w:sz="4" w:space="0" w:color="auto"/>
        <w:right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89">
    <w:name w:val="xl89"/>
    <w:basedOn w:val="Normal"/>
    <w:rsid w:val="00E62354"/>
    <w:pPr>
      <w:pBdr>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90">
    <w:name w:val="xl90"/>
    <w:basedOn w:val="Normal"/>
    <w:rsid w:val="00E62354"/>
    <w:pPr>
      <w:pBdr>
        <w:top w:val="single" w:sz="4" w:space="0" w:color="auto"/>
        <w:left w:val="single" w:sz="4" w:space="0" w:color="auto"/>
        <w:bottom w:val="single" w:sz="4" w:space="0" w:color="auto"/>
      </w:pBdr>
      <w:shd w:val="clear" w:color="000000" w:fill="FF99CC"/>
      <w:spacing w:before="100" w:beforeAutospacing="1" w:after="100" w:afterAutospacing="1" w:line="240" w:lineRule="auto"/>
      <w:jc w:val="center"/>
    </w:pPr>
    <w:rPr>
      <w:rFonts w:ascii="Arial" w:hAnsi="Arial" w:cs="Arial"/>
      <w:b/>
      <w:bCs/>
      <w:sz w:val="20"/>
      <w:szCs w:val="20"/>
    </w:rPr>
  </w:style>
  <w:style w:type="paragraph" w:customStyle="1" w:styleId="xl91">
    <w:name w:val="xl91"/>
    <w:basedOn w:val="Normal"/>
    <w:rsid w:val="00E62354"/>
    <w:pPr>
      <w:pBdr>
        <w:top w:val="single" w:sz="4" w:space="0" w:color="auto"/>
        <w:bottom w:val="single" w:sz="4" w:space="0" w:color="auto"/>
      </w:pBdr>
      <w:shd w:val="clear" w:color="000000" w:fill="FF99CC"/>
      <w:spacing w:before="100" w:beforeAutospacing="1" w:after="100" w:afterAutospacing="1" w:line="240" w:lineRule="auto"/>
      <w:jc w:val="center"/>
    </w:pPr>
    <w:rPr>
      <w:rFonts w:ascii="Arial" w:hAnsi="Arial" w:cs="Arial"/>
      <w:b/>
      <w:bCs/>
      <w:sz w:val="20"/>
      <w:szCs w:val="20"/>
    </w:rPr>
  </w:style>
  <w:style w:type="paragraph" w:customStyle="1" w:styleId="xl92">
    <w:name w:val="xl92"/>
    <w:basedOn w:val="Normal"/>
    <w:rsid w:val="00E62354"/>
    <w:pPr>
      <w:pBdr>
        <w:top w:val="single" w:sz="4" w:space="0" w:color="auto"/>
        <w:bottom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93">
    <w:name w:val="xl93"/>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w:hAnsi="Times"/>
      <w:sz w:val="20"/>
      <w:szCs w:val="20"/>
    </w:rPr>
  </w:style>
  <w:style w:type="paragraph" w:customStyle="1" w:styleId="xl94">
    <w:name w:val="xl94"/>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w:hAnsi="Times"/>
      <w:sz w:val="20"/>
      <w:szCs w:val="20"/>
    </w:rPr>
  </w:style>
  <w:style w:type="paragraph" w:customStyle="1" w:styleId="xl95">
    <w:name w:val="xl95"/>
    <w:basedOn w:val="Normal"/>
    <w:rsid w:val="00E62354"/>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hAnsi="Arial" w:cs="Arial"/>
      <w:b/>
      <w:bCs/>
      <w:sz w:val="20"/>
      <w:szCs w:val="20"/>
    </w:rPr>
  </w:style>
  <w:style w:type="paragraph" w:customStyle="1" w:styleId="oa1">
    <w:name w:val="oa1"/>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w:hAnsi="Times"/>
      <w:sz w:val="20"/>
      <w:szCs w:val="20"/>
    </w:rPr>
  </w:style>
  <w:style w:type="paragraph" w:customStyle="1" w:styleId="oa2">
    <w:name w:val="oa2"/>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w:hAnsi="Times"/>
      <w:sz w:val="20"/>
      <w:szCs w:val="20"/>
    </w:rPr>
  </w:style>
  <w:style w:type="paragraph" w:customStyle="1" w:styleId="oa3">
    <w:name w:val="oa3"/>
    <w:basedOn w:val="Normal"/>
    <w:rsid w:val="00E62354"/>
    <w:pPr>
      <w:pBdr>
        <w:top w:val="single" w:sz="4" w:space="0" w:color="000000"/>
        <w:left w:val="single" w:sz="4" w:space="0" w:color="000000"/>
        <w:bottom w:val="single" w:sz="4" w:space="0" w:color="000000"/>
      </w:pBdr>
      <w:shd w:val="clear" w:color="auto" w:fill="FF99CC"/>
      <w:spacing w:before="100" w:beforeAutospacing="1" w:after="100" w:afterAutospacing="1" w:line="240" w:lineRule="auto"/>
      <w:jc w:val="center"/>
    </w:pPr>
    <w:rPr>
      <w:rFonts w:ascii="Times" w:hAnsi="Times"/>
      <w:sz w:val="20"/>
      <w:szCs w:val="20"/>
    </w:rPr>
  </w:style>
  <w:style w:type="paragraph" w:customStyle="1" w:styleId="oa4">
    <w:name w:val="oa4"/>
    <w:basedOn w:val="Normal"/>
    <w:rsid w:val="00E62354"/>
    <w:pPr>
      <w:spacing w:before="100" w:beforeAutospacing="1" w:after="100" w:afterAutospacing="1" w:line="240" w:lineRule="auto"/>
      <w:textAlignment w:val="top"/>
    </w:pPr>
    <w:rPr>
      <w:rFonts w:ascii="Times" w:hAnsi="Times"/>
      <w:sz w:val="20"/>
      <w:szCs w:val="20"/>
    </w:rPr>
  </w:style>
  <w:style w:type="paragraph" w:customStyle="1" w:styleId="oa5">
    <w:name w:val="oa5"/>
    <w:basedOn w:val="Normal"/>
    <w:rsid w:val="00E62354"/>
    <w:pPr>
      <w:pBdr>
        <w:top w:val="single" w:sz="4" w:space="0" w:color="000000"/>
        <w:bottom w:val="single" w:sz="4" w:space="0" w:color="000000"/>
      </w:pBdr>
      <w:shd w:val="clear" w:color="auto" w:fill="FFCC99"/>
      <w:spacing w:before="100" w:beforeAutospacing="1" w:after="100" w:afterAutospacing="1" w:line="240" w:lineRule="auto"/>
      <w:jc w:val="center"/>
    </w:pPr>
    <w:rPr>
      <w:rFonts w:ascii="Times" w:hAnsi="Times"/>
      <w:sz w:val="20"/>
      <w:szCs w:val="20"/>
    </w:rPr>
  </w:style>
  <w:style w:type="paragraph" w:customStyle="1" w:styleId="oa6">
    <w:name w:val="oa6"/>
    <w:basedOn w:val="Normal"/>
    <w:rsid w:val="00E62354"/>
    <w:pPr>
      <w:pBdr>
        <w:top w:val="single" w:sz="4" w:space="0" w:color="000000"/>
        <w:bottom w:val="single" w:sz="4" w:space="0" w:color="000000"/>
        <w:right w:val="single" w:sz="4" w:space="0" w:color="000000"/>
      </w:pBdr>
      <w:shd w:val="clear" w:color="auto" w:fill="FFCC99"/>
      <w:spacing w:before="100" w:beforeAutospacing="1" w:after="100" w:afterAutospacing="1" w:line="240" w:lineRule="auto"/>
      <w:jc w:val="center"/>
    </w:pPr>
    <w:rPr>
      <w:rFonts w:ascii="Times" w:hAnsi="Times"/>
      <w:sz w:val="20"/>
      <w:szCs w:val="20"/>
    </w:rPr>
  </w:style>
  <w:style w:type="paragraph" w:customStyle="1" w:styleId="oa7">
    <w:name w:val="oa7"/>
    <w:basedOn w:val="Normal"/>
    <w:rsid w:val="00E62354"/>
    <w:pPr>
      <w:pBdr>
        <w:top w:val="single" w:sz="4" w:space="0" w:color="000000"/>
        <w:left w:val="single" w:sz="4" w:space="0" w:color="000000"/>
        <w:bottom w:val="single" w:sz="4" w:space="0" w:color="000000"/>
        <w:right w:val="single" w:sz="4" w:space="0" w:color="000000"/>
      </w:pBdr>
      <w:shd w:val="clear" w:color="auto" w:fill="CCFFCC"/>
      <w:spacing w:before="100" w:beforeAutospacing="1" w:after="100" w:afterAutospacing="1" w:line="240" w:lineRule="auto"/>
      <w:jc w:val="center"/>
    </w:pPr>
    <w:rPr>
      <w:rFonts w:ascii="Times" w:hAnsi="Times"/>
      <w:sz w:val="20"/>
      <w:szCs w:val="20"/>
    </w:rPr>
  </w:style>
  <w:style w:type="paragraph" w:customStyle="1" w:styleId="oa8">
    <w:name w:val="oa8"/>
    <w:basedOn w:val="Normal"/>
    <w:rsid w:val="00E62354"/>
    <w:pPr>
      <w:pBdr>
        <w:top w:val="single" w:sz="4" w:space="0" w:color="000000"/>
        <w:left w:val="single" w:sz="4" w:space="0" w:color="000000"/>
        <w:bottom w:val="single" w:sz="4" w:space="0" w:color="000000"/>
        <w:right w:val="single" w:sz="4" w:space="0" w:color="000000"/>
      </w:pBdr>
      <w:shd w:val="clear" w:color="auto" w:fill="FF99CC"/>
      <w:spacing w:before="100" w:beforeAutospacing="1" w:after="100" w:afterAutospacing="1" w:line="240" w:lineRule="auto"/>
      <w:jc w:val="center"/>
    </w:pPr>
    <w:rPr>
      <w:rFonts w:ascii="Times" w:hAnsi="Times"/>
      <w:sz w:val="20"/>
      <w:szCs w:val="20"/>
    </w:rPr>
  </w:style>
  <w:style w:type="paragraph" w:customStyle="1" w:styleId="oa9">
    <w:name w:val="oa9"/>
    <w:basedOn w:val="Normal"/>
    <w:rsid w:val="00E62354"/>
    <w:pPr>
      <w:pBdr>
        <w:top w:val="single" w:sz="4" w:space="0" w:color="000000"/>
        <w:left w:val="single" w:sz="4" w:space="0" w:color="000000"/>
        <w:bottom w:val="single" w:sz="4" w:space="0" w:color="000000"/>
        <w:right w:val="single" w:sz="4" w:space="0" w:color="000000"/>
      </w:pBdr>
      <w:shd w:val="clear" w:color="auto" w:fill="FFCC99"/>
      <w:spacing w:before="100" w:beforeAutospacing="1" w:after="100" w:afterAutospacing="1" w:line="240" w:lineRule="auto"/>
      <w:jc w:val="center"/>
    </w:pPr>
    <w:rPr>
      <w:rFonts w:ascii="Times" w:hAnsi="Times"/>
      <w:sz w:val="20"/>
      <w:szCs w:val="20"/>
    </w:rPr>
  </w:style>
  <w:style w:type="paragraph" w:customStyle="1" w:styleId="oa10">
    <w:name w:val="oa10"/>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w:hAnsi="Times"/>
      <w:sz w:val="20"/>
      <w:szCs w:val="20"/>
    </w:rPr>
  </w:style>
  <w:style w:type="paragraph" w:customStyle="1" w:styleId="oa11">
    <w:name w:val="oa11"/>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both"/>
      <w:textAlignment w:val="top"/>
    </w:pPr>
    <w:rPr>
      <w:rFonts w:ascii="Times" w:hAnsi="Times"/>
      <w:sz w:val="20"/>
      <w:szCs w:val="20"/>
    </w:rPr>
  </w:style>
  <w:style w:type="paragraph" w:customStyle="1" w:styleId="oa12">
    <w:name w:val="oa12"/>
    <w:basedOn w:val="Normal"/>
    <w:rsid w:val="00E62354"/>
    <w:pPr>
      <w:pBdr>
        <w:top w:val="single" w:sz="4" w:space="0" w:color="000000"/>
        <w:left w:val="single" w:sz="4" w:space="0" w:color="000000"/>
        <w:bottom w:val="single" w:sz="4" w:space="0" w:color="000000"/>
        <w:right w:val="single" w:sz="4" w:space="0" w:color="000000"/>
      </w:pBdr>
      <w:shd w:val="clear" w:color="auto" w:fill="DD0806"/>
      <w:spacing w:before="100" w:beforeAutospacing="1" w:after="100" w:afterAutospacing="1" w:line="240" w:lineRule="auto"/>
      <w:jc w:val="center"/>
      <w:textAlignment w:val="center"/>
    </w:pPr>
    <w:rPr>
      <w:rFonts w:ascii="Times" w:hAnsi="Times"/>
      <w:sz w:val="20"/>
      <w:szCs w:val="20"/>
    </w:rPr>
  </w:style>
  <w:style w:type="paragraph" w:customStyle="1" w:styleId="oa13">
    <w:name w:val="oa13"/>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w:hAnsi="Times"/>
      <w:sz w:val="20"/>
      <w:szCs w:val="20"/>
    </w:rPr>
  </w:style>
  <w:style w:type="paragraph" w:customStyle="1" w:styleId="oa14">
    <w:name w:val="oa14"/>
    <w:basedOn w:val="Normal"/>
    <w:rsid w:val="00E62354"/>
    <w:pPr>
      <w:pBdr>
        <w:top w:val="single" w:sz="4" w:space="0" w:color="000000"/>
        <w:left w:val="single" w:sz="4" w:space="0" w:color="000000"/>
        <w:bottom w:val="single" w:sz="4" w:space="0" w:color="000000"/>
        <w:right w:val="single" w:sz="4" w:space="0" w:color="000000"/>
      </w:pBdr>
      <w:shd w:val="clear" w:color="auto" w:fill="FFCC00"/>
      <w:spacing w:before="100" w:beforeAutospacing="1" w:after="100" w:afterAutospacing="1" w:line="240" w:lineRule="auto"/>
      <w:jc w:val="center"/>
      <w:textAlignment w:val="center"/>
    </w:pPr>
    <w:rPr>
      <w:rFonts w:ascii="Times" w:hAnsi="Times"/>
      <w:sz w:val="20"/>
      <w:szCs w:val="20"/>
    </w:rPr>
  </w:style>
  <w:style w:type="paragraph" w:customStyle="1" w:styleId="oa15">
    <w:name w:val="oa15"/>
    <w:basedOn w:val="Normal"/>
    <w:rsid w:val="00E62354"/>
    <w:pPr>
      <w:pBdr>
        <w:top w:val="single" w:sz="4" w:space="0" w:color="000000"/>
        <w:left w:val="single" w:sz="4" w:space="0" w:color="000000"/>
        <w:bottom w:val="single" w:sz="4" w:space="0" w:color="000000"/>
        <w:right w:val="single" w:sz="4" w:space="0" w:color="000000"/>
      </w:pBdr>
      <w:shd w:val="clear" w:color="auto" w:fill="1FB714"/>
      <w:spacing w:before="100" w:beforeAutospacing="1" w:after="100" w:afterAutospacing="1" w:line="240" w:lineRule="auto"/>
      <w:jc w:val="center"/>
    </w:pPr>
    <w:rPr>
      <w:rFonts w:ascii="Times" w:hAnsi="Times"/>
      <w:sz w:val="20"/>
      <w:szCs w:val="20"/>
    </w:rPr>
  </w:style>
  <w:style w:type="paragraph" w:customStyle="1" w:styleId="oa16">
    <w:name w:val="oa16"/>
    <w:basedOn w:val="Normal"/>
    <w:rsid w:val="00E62354"/>
    <w:pPr>
      <w:pBdr>
        <w:top w:val="single" w:sz="4" w:space="0" w:color="000000"/>
        <w:left w:val="single" w:sz="4" w:space="0" w:color="000000"/>
        <w:bottom w:val="single" w:sz="4" w:space="0" w:color="000000"/>
        <w:right w:val="single" w:sz="4" w:space="0" w:color="000000"/>
      </w:pBdr>
      <w:shd w:val="clear" w:color="auto" w:fill="FFCC00"/>
      <w:spacing w:before="100" w:beforeAutospacing="1" w:after="100" w:afterAutospacing="1" w:line="240" w:lineRule="auto"/>
      <w:jc w:val="center"/>
    </w:pPr>
    <w:rPr>
      <w:rFonts w:ascii="Times" w:hAnsi="Times"/>
      <w:sz w:val="20"/>
      <w:szCs w:val="20"/>
    </w:rPr>
  </w:style>
  <w:style w:type="paragraph" w:customStyle="1" w:styleId="oa17">
    <w:name w:val="oa17"/>
    <w:basedOn w:val="Normal"/>
    <w:rsid w:val="00E62354"/>
    <w:pPr>
      <w:pBdr>
        <w:top w:val="single" w:sz="4" w:space="0" w:color="000000"/>
        <w:left w:val="single" w:sz="4" w:space="0" w:color="000000"/>
        <w:bottom w:val="single" w:sz="4" w:space="0" w:color="000000"/>
        <w:right w:val="single" w:sz="4" w:space="0" w:color="000000"/>
      </w:pBdr>
      <w:shd w:val="clear" w:color="auto" w:fill="1FB714"/>
      <w:spacing w:before="100" w:beforeAutospacing="1" w:after="100" w:afterAutospacing="1" w:line="240" w:lineRule="auto"/>
      <w:jc w:val="center"/>
      <w:textAlignment w:val="center"/>
    </w:pPr>
    <w:rPr>
      <w:rFonts w:ascii="Times" w:hAnsi="Times"/>
      <w:sz w:val="20"/>
      <w:szCs w:val="20"/>
    </w:rPr>
  </w:style>
  <w:style w:type="paragraph" w:customStyle="1" w:styleId="oa18">
    <w:name w:val="oa18"/>
    <w:basedOn w:val="Normal"/>
    <w:rsid w:val="00E62354"/>
    <w:pPr>
      <w:pBdr>
        <w:top w:val="single" w:sz="4" w:space="0" w:color="000000"/>
        <w:left w:val="single" w:sz="4" w:space="0" w:color="000000"/>
        <w:bottom w:val="single" w:sz="4" w:space="0" w:color="000000"/>
        <w:right w:val="single" w:sz="4" w:space="0" w:color="000000"/>
      </w:pBdr>
      <w:shd w:val="clear" w:color="auto" w:fill="DD0806"/>
      <w:spacing w:before="100" w:beforeAutospacing="1" w:after="100" w:afterAutospacing="1" w:line="240" w:lineRule="auto"/>
      <w:jc w:val="center"/>
    </w:pPr>
    <w:rPr>
      <w:rFonts w:ascii="Times" w:hAnsi="Times"/>
      <w:sz w:val="20"/>
      <w:szCs w:val="20"/>
    </w:rPr>
  </w:style>
  <w:style w:type="paragraph" w:customStyle="1" w:styleId="oa19">
    <w:name w:val="oa19"/>
    <w:basedOn w:val="Normal"/>
    <w:rsid w:val="00E62354"/>
    <w:pPr>
      <w:pBdr>
        <w:top w:val="single" w:sz="4" w:space="0" w:color="000000"/>
        <w:left w:val="single" w:sz="4" w:space="0" w:color="000000"/>
        <w:bottom w:val="single" w:sz="4" w:space="0" w:color="000000"/>
        <w:right w:val="single" w:sz="4" w:space="0" w:color="000000"/>
      </w:pBdr>
      <w:shd w:val="clear" w:color="auto" w:fill="969696"/>
      <w:spacing w:before="100" w:beforeAutospacing="1" w:after="100" w:afterAutospacing="1" w:line="240" w:lineRule="auto"/>
    </w:pPr>
    <w:rPr>
      <w:rFonts w:ascii="Times" w:hAnsi="Times"/>
      <w:sz w:val="20"/>
      <w:szCs w:val="20"/>
    </w:rPr>
  </w:style>
  <w:style w:type="paragraph" w:customStyle="1" w:styleId="oa20">
    <w:name w:val="oa20"/>
    <w:basedOn w:val="Normal"/>
    <w:rsid w:val="00E62354"/>
    <w:pPr>
      <w:pBdr>
        <w:top w:val="single" w:sz="4" w:space="0" w:color="000000"/>
        <w:left w:val="single" w:sz="4" w:space="0" w:color="000000"/>
        <w:bottom w:val="single" w:sz="4" w:space="0" w:color="000000"/>
        <w:right w:val="single" w:sz="4" w:space="0" w:color="000000"/>
      </w:pBdr>
      <w:shd w:val="clear" w:color="auto" w:fill="969696"/>
      <w:spacing w:before="100" w:beforeAutospacing="1" w:after="100" w:afterAutospacing="1" w:line="240" w:lineRule="auto"/>
      <w:jc w:val="right"/>
    </w:pPr>
    <w:rPr>
      <w:rFonts w:ascii="Times" w:hAnsi="Times"/>
      <w:sz w:val="20"/>
      <w:szCs w:val="20"/>
    </w:rPr>
  </w:style>
  <w:style w:type="paragraph" w:styleId="NormalWeb">
    <w:name w:val="Normal (Web)"/>
    <w:basedOn w:val="Normal"/>
    <w:uiPriority w:val="99"/>
    <w:unhideWhenUsed/>
    <w:rsid w:val="00E62354"/>
    <w:pPr>
      <w:spacing w:before="100" w:beforeAutospacing="1" w:after="100" w:afterAutospacing="1" w:line="240" w:lineRule="auto"/>
    </w:pPr>
    <w:rPr>
      <w:rFonts w:ascii="Times" w:hAnsi="Times" w:cs="Times New Roman"/>
      <w:sz w:val="20"/>
      <w:szCs w:val="20"/>
    </w:rPr>
  </w:style>
  <w:style w:type="paragraph" w:customStyle="1" w:styleId="USAIDTabletext">
    <w:name w:val="USAID Table text"/>
    <w:basedOn w:val="Normal"/>
    <w:uiPriority w:val="99"/>
    <w:rsid w:val="008279A0"/>
    <w:pPr>
      <w:spacing w:before="240" w:after="20" w:line="240" w:lineRule="auto"/>
    </w:pPr>
    <w:rPr>
      <w:rFonts w:ascii="Arial" w:eastAsia="Times New Roman" w:hAnsi="Arial" w:cs="Arial"/>
      <w:sz w:val="18"/>
      <w:szCs w:val="18"/>
    </w:rPr>
  </w:style>
  <w:style w:type="paragraph" w:customStyle="1" w:styleId="USAIDTableBullets">
    <w:name w:val="USAID Table Bullets"/>
    <w:uiPriority w:val="99"/>
    <w:rsid w:val="008279A0"/>
    <w:pPr>
      <w:numPr>
        <w:numId w:val="11"/>
      </w:numPr>
      <w:spacing w:before="240" w:after="20" w:line="240" w:lineRule="auto"/>
    </w:pPr>
    <w:rPr>
      <w:rFonts w:ascii="Arial" w:eastAsia="Times New Roman" w:hAnsi="Arial" w:cs="Arial"/>
      <w:sz w:val="18"/>
      <w:szCs w:val="18"/>
    </w:rPr>
  </w:style>
  <w:style w:type="character" w:customStyle="1" w:styleId="Heading3Char">
    <w:name w:val="Heading 3 Char"/>
    <w:basedOn w:val="DefaultParagraphFont"/>
    <w:link w:val="Heading3"/>
    <w:uiPriority w:val="9"/>
    <w:rsid w:val="006D2F83"/>
    <w:rPr>
      <w:rFonts w:ascii="Times New Roman" w:eastAsia="Times New Roman" w:hAnsi="Times New Roman" w:cs="Times New Roman"/>
      <w:b/>
      <w:bCs/>
      <w:sz w:val="27"/>
      <w:szCs w:val="27"/>
    </w:rPr>
  </w:style>
  <w:style w:type="character" w:styleId="Emphasis">
    <w:name w:val="Emphasis"/>
    <w:basedOn w:val="DefaultParagraphFont"/>
    <w:uiPriority w:val="20"/>
    <w:qFormat/>
    <w:rsid w:val="006D2F83"/>
    <w:rPr>
      <w:i/>
      <w:iCs/>
    </w:rPr>
  </w:style>
  <w:style w:type="character" w:customStyle="1" w:styleId="apple-converted-space">
    <w:name w:val="apple-converted-space"/>
    <w:basedOn w:val="DefaultParagraphFont"/>
    <w:rsid w:val="006D2F83"/>
  </w:style>
  <w:style w:type="character" w:styleId="CommentReference">
    <w:name w:val="annotation reference"/>
    <w:basedOn w:val="DefaultParagraphFont"/>
    <w:uiPriority w:val="99"/>
    <w:semiHidden/>
    <w:unhideWhenUsed/>
    <w:rsid w:val="008229C6"/>
    <w:rPr>
      <w:sz w:val="16"/>
      <w:szCs w:val="16"/>
    </w:rPr>
  </w:style>
  <w:style w:type="paragraph" w:styleId="CommentText">
    <w:name w:val="annotation text"/>
    <w:basedOn w:val="Normal"/>
    <w:link w:val="CommentTextChar"/>
    <w:uiPriority w:val="99"/>
    <w:semiHidden/>
    <w:unhideWhenUsed/>
    <w:rsid w:val="008229C6"/>
    <w:pPr>
      <w:spacing w:line="240" w:lineRule="auto"/>
    </w:pPr>
    <w:rPr>
      <w:sz w:val="20"/>
      <w:szCs w:val="20"/>
    </w:rPr>
  </w:style>
  <w:style w:type="character" w:customStyle="1" w:styleId="CommentTextChar">
    <w:name w:val="Comment Text Char"/>
    <w:basedOn w:val="DefaultParagraphFont"/>
    <w:link w:val="CommentText"/>
    <w:uiPriority w:val="99"/>
    <w:semiHidden/>
    <w:rsid w:val="008229C6"/>
    <w:rPr>
      <w:sz w:val="20"/>
      <w:szCs w:val="20"/>
    </w:rPr>
  </w:style>
  <w:style w:type="character" w:styleId="PageNumber">
    <w:name w:val="page number"/>
    <w:basedOn w:val="DefaultParagraphFont"/>
    <w:uiPriority w:val="99"/>
    <w:semiHidden/>
    <w:unhideWhenUsed/>
    <w:rsid w:val="00C3225E"/>
  </w:style>
  <w:style w:type="paragraph" w:styleId="CommentSubject">
    <w:name w:val="annotation subject"/>
    <w:basedOn w:val="CommentText"/>
    <w:next w:val="CommentText"/>
    <w:link w:val="CommentSubjectChar"/>
    <w:uiPriority w:val="99"/>
    <w:semiHidden/>
    <w:unhideWhenUsed/>
    <w:rsid w:val="00496864"/>
    <w:rPr>
      <w:b/>
      <w:bCs/>
    </w:rPr>
  </w:style>
  <w:style w:type="character" w:customStyle="1" w:styleId="CommentSubjectChar">
    <w:name w:val="Comment Subject Char"/>
    <w:basedOn w:val="CommentTextChar"/>
    <w:link w:val="CommentSubject"/>
    <w:uiPriority w:val="99"/>
    <w:semiHidden/>
    <w:rsid w:val="00496864"/>
    <w:rPr>
      <w:b/>
      <w:bCs/>
      <w:sz w:val="20"/>
      <w:szCs w:val="20"/>
    </w:rPr>
  </w:style>
  <w:style w:type="paragraph" w:customStyle="1" w:styleId="AuthName">
    <w:name w:val="Auth. Name"/>
    <w:basedOn w:val="Normal"/>
    <w:rsid w:val="00025EE5"/>
    <w:pPr>
      <w:spacing w:after="0" w:line="240" w:lineRule="auto"/>
      <w:jc w:val="center"/>
    </w:pPr>
    <w:rPr>
      <w:rFonts w:ascii="Gill Sans MT" w:eastAsia="Times New Roman" w:hAnsi="Gill Sans MT"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41"/>
  </w:style>
  <w:style w:type="paragraph" w:styleId="Heading3">
    <w:name w:val="heading 3"/>
    <w:basedOn w:val="Normal"/>
    <w:link w:val="Heading3Char"/>
    <w:uiPriority w:val="9"/>
    <w:qFormat/>
    <w:rsid w:val="006D2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3C7"/>
  </w:style>
  <w:style w:type="paragraph" w:styleId="Footer">
    <w:name w:val="footer"/>
    <w:basedOn w:val="Normal"/>
    <w:link w:val="FooterChar"/>
    <w:uiPriority w:val="99"/>
    <w:unhideWhenUsed/>
    <w:rsid w:val="003B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C7"/>
  </w:style>
  <w:style w:type="paragraph" w:styleId="BalloonText">
    <w:name w:val="Balloon Text"/>
    <w:basedOn w:val="Normal"/>
    <w:link w:val="BalloonTextChar"/>
    <w:uiPriority w:val="99"/>
    <w:semiHidden/>
    <w:unhideWhenUsed/>
    <w:rsid w:val="003B1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C7"/>
    <w:rPr>
      <w:rFonts w:ascii="Tahoma" w:hAnsi="Tahoma" w:cs="Tahoma"/>
      <w:sz w:val="16"/>
      <w:szCs w:val="16"/>
    </w:rPr>
  </w:style>
  <w:style w:type="paragraph" w:styleId="ListParagraph">
    <w:name w:val="List Paragraph"/>
    <w:basedOn w:val="Normal"/>
    <w:uiPriority w:val="34"/>
    <w:qFormat/>
    <w:rsid w:val="000C5768"/>
    <w:pPr>
      <w:ind w:left="720"/>
      <w:contextualSpacing/>
    </w:pPr>
  </w:style>
  <w:style w:type="paragraph" w:styleId="NoSpacing">
    <w:name w:val="No Spacing"/>
    <w:uiPriority w:val="99"/>
    <w:qFormat/>
    <w:rsid w:val="00F549DD"/>
    <w:pPr>
      <w:spacing w:after="0" w:line="240" w:lineRule="auto"/>
    </w:pPr>
    <w:rPr>
      <w:rFonts w:ascii="Calibri" w:eastAsia="Times New Roman" w:hAnsi="Calibri" w:cs="Times New Roman"/>
    </w:rPr>
  </w:style>
  <w:style w:type="character" w:styleId="FootnoteReference">
    <w:name w:val="footnote reference"/>
    <w:basedOn w:val="DefaultParagraphFont"/>
    <w:semiHidden/>
    <w:rsid w:val="006F3A41"/>
    <w:rPr>
      <w:vertAlign w:val="superscript"/>
    </w:rPr>
  </w:style>
  <w:style w:type="character" w:styleId="Hyperlink">
    <w:name w:val="Hyperlink"/>
    <w:basedOn w:val="DefaultParagraphFont"/>
    <w:uiPriority w:val="99"/>
    <w:rsid w:val="006F3A41"/>
    <w:rPr>
      <w:color w:val="0000FF"/>
      <w:u w:val="single"/>
    </w:rPr>
  </w:style>
  <w:style w:type="paragraph" w:styleId="FootnoteText">
    <w:name w:val="footnote text"/>
    <w:basedOn w:val="Normal"/>
    <w:link w:val="FootnoteTextChar"/>
    <w:uiPriority w:val="99"/>
    <w:semiHidden/>
    <w:rsid w:val="006F3A41"/>
    <w:pPr>
      <w:spacing w:after="0" w:line="240" w:lineRule="auto"/>
    </w:pPr>
    <w:rPr>
      <w:rFonts w:ascii="Times" w:eastAsia="Times New Roman" w:hAnsi="Times" w:cs="Times New Roman"/>
      <w:sz w:val="20"/>
      <w:szCs w:val="20"/>
    </w:rPr>
  </w:style>
  <w:style w:type="character" w:customStyle="1" w:styleId="FootnoteTextChar">
    <w:name w:val="Footnote Text Char"/>
    <w:basedOn w:val="DefaultParagraphFont"/>
    <w:link w:val="FootnoteText"/>
    <w:uiPriority w:val="99"/>
    <w:semiHidden/>
    <w:rsid w:val="006F3A41"/>
    <w:rPr>
      <w:rFonts w:ascii="Times" w:eastAsia="Times New Roman" w:hAnsi="Times" w:cs="Times New Roman"/>
      <w:sz w:val="20"/>
      <w:szCs w:val="20"/>
    </w:rPr>
  </w:style>
  <w:style w:type="paragraph" w:customStyle="1" w:styleId="1-DocText">
    <w:name w:val="1-DocText"/>
    <w:link w:val="1-DocTextChar"/>
    <w:rsid w:val="00144916"/>
    <w:pPr>
      <w:tabs>
        <w:tab w:val="left" w:pos="2610"/>
      </w:tabs>
      <w:spacing w:before="120" w:after="120" w:line="240" w:lineRule="auto"/>
    </w:pPr>
    <w:rPr>
      <w:rFonts w:ascii="Gill Sans" w:eastAsia="Times New Roman" w:hAnsi="Gill Sans" w:cs="Times New Roman"/>
      <w:szCs w:val="20"/>
    </w:rPr>
  </w:style>
  <w:style w:type="character" w:customStyle="1" w:styleId="1-DocTextChar">
    <w:name w:val="1-DocText Char"/>
    <w:basedOn w:val="DefaultParagraphFont"/>
    <w:link w:val="1-DocText"/>
    <w:locked/>
    <w:rsid w:val="00144916"/>
    <w:rPr>
      <w:rFonts w:ascii="Gill Sans" w:eastAsia="Times New Roman" w:hAnsi="Gill Sans" w:cs="Times New Roman"/>
      <w:szCs w:val="20"/>
    </w:rPr>
  </w:style>
  <w:style w:type="paragraph" w:customStyle="1" w:styleId="xl64">
    <w:name w:val="xl64"/>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s="Times New Roman"/>
      <w:sz w:val="20"/>
      <w:szCs w:val="20"/>
    </w:rPr>
  </w:style>
  <w:style w:type="paragraph" w:customStyle="1" w:styleId="xl65">
    <w:name w:val="xl65"/>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sz w:val="20"/>
      <w:szCs w:val="20"/>
    </w:rPr>
  </w:style>
  <w:style w:type="paragraph" w:customStyle="1" w:styleId="xl66">
    <w:name w:val="xl66"/>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hAnsi="Arial" w:cs="Arial"/>
      <w:b/>
      <w:bCs/>
      <w:sz w:val="20"/>
      <w:szCs w:val="20"/>
    </w:rPr>
  </w:style>
  <w:style w:type="paragraph" w:customStyle="1" w:styleId="xl67">
    <w:name w:val="xl67"/>
    <w:basedOn w:val="Normal"/>
    <w:rsid w:val="00E62354"/>
    <w:pPr>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line="240" w:lineRule="auto"/>
      <w:jc w:val="center"/>
    </w:pPr>
    <w:rPr>
      <w:rFonts w:ascii="Arial" w:hAnsi="Arial" w:cs="Arial"/>
      <w:b/>
      <w:bCs/>
      <w:sz w:val="20"/>
      <w:szCs w:val="20"/>
    </w:rPr>
  </w:style>
  <w:style w:type="paragraph" w:customStyle="1" w:styleId="xl68">
    <w:name w:val="xl68"/>
    <w:basedOn w:val="Normal"/>
    <w:rsid w:val="00E62354"/>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69">
    <w:name w:val="xl69"/>
    <w:basedOn w:val="Normal"/>
    <w:rsid w:val="00E6235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pPr>
    <w:rPr>
      <w:rFonts w:ascii="Arial" w:hAnsi="Arial" w:cs="Arial"/>
      <w:b/>
      <w:bCs/>
      <w:sz w:val="20"/>
      <w:szCs w:val="20"/>
    </w:rPr>
  </w:style>
  <w:style w:type="paragraph" w:customStyle="1" w:styleId="xl70">
    <w:name w:val="xl70"/>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w:hAnsi="Times"/>
      <w:sz w:val="20"/>
      <w:szCs w:val="20"/>
    </w:rPr>
  </w:style>
  <w:style w:type="paragraph" w:customStyle="1" w:styleId="xl71">
    <w:name w:val="xl71"/>
    <w:basedOn w:val="Normal"/>
    <w:rsid w:val="00E623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hAnsi="Arial" w:cs="Arial"/>
      <w:color w:val="000000"/>
      <w:sz w:val="20"/>
      <w:szCs w:val="20"/>
    </w:rPr>
  </w:style>
  <w:style w:type="paragraph" w:customStyle="1" w:styleId="xl72">
    <w:name w:val="xl72"/>
    <w:basedOn w:val="Normal"/>
    <w:rsid w:val="00E623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w:hAnsi="Times"/>
      <w:sz w:val="20"/>
      <w:szCs w:val="20"/>
    </w:rPr>
  </w:style>
  <w:style w:type="paragraph" w:customStyle="1" w:styleId="xl73">
    <w:name w:val="xl73"/>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hAnsi="Arial" w:cs="Arial"/>
      <w:color w:val="000000"/>
      <w:sz w:val="20"/>
      <w:szCs w:val="20"/>
    </w:rPr>
  </w:style>
  <w:style w:type="paragraph" w:customStyle="1" w:styleId="xl74">
    <w:name w:val="xl74"/>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w:hAnsi="Times"/>
      <w:sz w:val="20"/>
      <w:szCs w:val="20"/>
    </w:rPr>
  </w:style>
  <w:style w:type="paragraph" w:customStyle="1" w:styleId="xl75">
    <w:name w:val="xl75"/>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w:hAnsi="Times"/>
      <w:sz w:val="20"/>
      <w:szCs w:val="20"/>
    </w:rPr>
  </w:style>
  <w:style w:type="paragraph" w:customStyle="1" w:styleId="xl76">
    <w:name w:val="xl76"/>
    <w:basedOn w:val="Normal"/>
    <w:rsid w:val="00E623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w:hAnsi="Times"/>
      <w:sz w:val="20"/>
      <w:szCs w:val="20"/>
    </w:rPr>
  </w:style>
  <w:style w:type="paragraph" w:customStyle="1" w:styleId="xl77">
    <w:name w:val="xl77"/>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w:hAnsi="Times"/>
      <w:sz w:val="20"/>
      <w:szCs w:val="20"/>
    </w:rPr>
  </w:style>
  <w:style w:type="paragraph" w:customStyle="1" w:styleId="xl78">
    <w:name w:val="xl78"/>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w:hAnsi="Times"/>
      <w:sz w:val="20"/>
      <w:szCs w:val="20"/>
    </w:rPr>
  </w:style>
  <w:style w:type="paragraph" w:customStyle="1" w:styleId="xl79">
    <w:name w:val="xl79"/>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sz w:val="20"/>
      <w:szCs w:val="20"/>
    </w:rPr>
  </w:style>
  <w:style w:type="paragraph" w:customStyle="1" w:styleId="xl80">
    <w:name w:val="xl80"/>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w:hAnsi="Times"/>
      <w:sz w:val="20"/>
      <w:szCs w:val="20"/>
    </w:rPr>
  </w:style>
  <w:style w:type="paragraph" w:customStyle="1" w:styleId="xl81">
    <w:name w:val="xl81"/>
    <w:basedOn w:val="Normal"/>
    <w:rsid w:val="00E62354"/>
    <w:pPr>
      <w:pBdr>
        <w:top w:val="single" w:sz="4" w:space="0" w:color="auto"/>
        <w:left w:val="single" w:sz="4" w:space="0" w:color="auto"/>
        <w:bottom w:val="single" w:sz="4" w:space="0" w:color="auto"/>
        <w:right w:val="single" w:sz="4" w:space="0" w:color="auto"/>
      </w:pBdr>
      <w:shd w:val="clear" w:color="000000" w:fill="1FB714"/>
      <w:spacing w:before="100" w:beforeAutospacing="1" w:after="100" w:afterAutospacing="1" w:line="240" w:lineRule="auto"/>
      <w:jc w:val="center"/>
      <w:textAlignment w:val="center"/>
    </w:pPr>
    <w:rPr>
      <w:rFonts w:ascii="Times" w:hAnsi="Times"/>
      <w:sz w:val="20"/>
      <w:szCs w:val="20"/>
    </w:rPr>
  </w:style>
  <w:style w:type="paragraph" w:customStyle="1" w:styleId="xl82">
    <w:name w:val="xl82"/>
    <w:basedOn w:val="Normal"/>
    <w:rsid w:val="00E62354"/>
    <w:pPr>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line="240" w:lineRule="auto"/>
      <w:jc w:val="center"/>
    </w:pPr>
    <w:rPr>
      <w:rFonts w:ascii="Times" w:hAnsi="Times"/>
      <w:sz w:val="20"/>
      <w:szCs w:val="20"/>
    </w:rPr>
  </w:style>
  <w:style w:type="paragraph" w:customStyle="1" w:styleId="xl83">
    <w:name w:val="xl83"/>
    <w:basedOn w:val="Normal"/>
    <w:rsid w:val="00E62354"/>
    <w:pPr>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line="240" w:lineRule="auto"/>
      <w:jc w:val="center"/>
      <w:textAlignment w:val="center"/>
    </w:pPr>
    <w:rPr>
      <w:rFonts w:ascii="Times" w:hAnsi="Times"/>
      <w:sz w:val="20"/>
      <w:szCs w:val="20"/>
    </w:rPr>
  </w:style>
  <w:style w:type="paragraph" w:customStyle="1" w:styleId="xl84">
    <w:name w:val="xl84"/>
    <w:basedOn w:val="Normal"/>
    <w:rsid w:val="00E62354"/>
    <w:pPr>
      <w:pBdr>
        <w:top w:val="single" w:sz="4" w:space="0" w:color="auto"/>
        <w:left w:val="single" w:sz="4" w:space="0" w:color="auto"/>
        <w:bottom w:val="single" w:sz="4" w:space="0" w:color="auto"/>
        <w:right w:val="single" w:sz="4" w:space="0" w:color="auto"/>
      </w:pBdr>
      <w:shd w:val="clear" w:color="000000" w:fill="DD0806"/>
      <w:spacing w:before="100" w:beforeAutospacing="1" w:after="100" w:afterAutospacing="1" w:line="240" w:lineRule="auto"/>
      <w:jc w:val="center"/>
      <w:textAlignment w:val="center"/>
    </w:pPr>
    <w:rPr>
      <w:rFonts w:ascii="Times" w:hAnsi="Times"/>
      <w:sz w:val="20"/>
      <w:szCs w:val="20"/>
    </w:rPr>
  </w:style>
  <w:style w:type="paragraph" w:customStyle="1" w:styleId="xl85">
    <w:name w:val="xl85"/>
    <w:basedOn w:val="Normal"/>
    <w:rsid w:val="00E62354"/>
    <w:pPr>
      <w:pBdr>
        <w:top w:val="single" w:sz="4" w:space="0" w:color="auto"/>
        <w:left w:val="single" w:sz="4" w:space="0" w:color="auto"/>
        <w:bottom w:val="single" w:sz="4" w:space="0" w:color="auto"/>
        <w:right w:val="single" w:sz="4" w:space="0" w:color="auto"/>
      </w:pBdr>
      <w:shd w:val="clear" w:color="000000" w:fill="1FB714"/>
      <w:spacing w:before="100" w:beforeAutospacing="1" w:after="100" w:afterAutospacing="1" w:line="240" w:lineRule="auto"/>
      <w:jc w:val="center"/>
    </w:pPr>
    <w:rPr>
      <w:rFonts w:ascii="Times" w:hAnsi="Times"/>
      <w:sz w:val="20"/>
      <w:szCs w:val="20"/>
    </w:rPr>
  </w:style>
  <w:style w:type="paragraph" w:customStyle="1" w:styleId="xl86">
    <w:name w:val="xl86"/>
    <w:basedOn w:val="Normal"/>
    <w:rsid w:val="00E62354"/>
    <w:pPr>
      <w:pBdr>
        <w:top w:val="single" w:sz="4" w:space="0" w:color="auto"/>
        <w:left w:val="single" w:sz="4" w:space="0" w:color="auto"/>
        <w:bottom w:val="single" w:sz="4" w:space="0" w:color="auto"/>
        <w:right w:val="single" w:sz="4" w:space="0" w:color="auto"/>
      </w:pBdr>
      <w:shd w:val="clear" w:color="000000" w:fill="DD0806"/>
      <w:spacing w:before="100" w:beforeAutospacing="1" w:after="100" w:afterAutospacing="1" w:line="240" w:lineRule="auto"/>
      <w:jc w:val="center"/>
    </w:pPr>
    <w:rPr>
      <w:rFonts w:ascii="Times" w:hAnsi="Times"/>
      <w:sz w:val="20"/>
      <w:szCs w:val="20"/>
    </w:rPr>
  </w:style>
  <w:style w:type="paragraph" w:customStyle="1" w:styleId="xl87">
    <w:name w:val="xl87"/>
    <w:basedOn w:val="Normal"/>
    <w:rsid w:val="00E62354"/>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hAnsi="Arial" w:cs="Arial"/>
      <w:b/>
      <w:bCs/>
      <w:sz w:val="20"/>
      <w:szCs w:val="20"/>
    </w:rPr>
  </w:style>
  <w:style w:type="paragraph" w:customStyle="1" w:styleId="xl88">
    <w:name w:val="xl88"/>
    <w:basedOn w:val="Normal"/>
    <w:rsid w:val="00E62354"/>
    <w:pPr>
      <w:pBdr>
        <w:top w:val="single" w:sz="4" w:space="0" w:color="auto"/>
        <w:bottom w:val="single" w:sz="4" w:space="0" w:color="auto"/>
        <w:right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89">
    <w:name w:val="xl89"/>
    <w:basedOn w:val="Normal"/>
    <w:rsid w:val="00E62354"/>
    <w:pPr>
      <w:pBdr>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90">
    <w:name w:val="xl90"/>
    <w:basedOn w:val="Normal"/>
    <w:rsid w:val="00E62354"/>
    <w:pPr>
      <w:pBdr>
        <w:top w:val="single" w:sz="4" w:space="0" w:color="auto"/>
        <w:left w:val="single" w:sz="4" w:space="0" w:color="auto"/>
        <w:bottom w:val="single" w:sz="4" w:space="0" w:color="auto"/>
      </w:pBdr>
      <w:shd w:val="clear" w:color="000000" w:fill="FF99CC"/>
      <w:spacing w:before="100" w:beforeAutospacing="1" w:after="100" w:afterAutospacing="1" w:line="240" w:lineRule="auto"/>
      <w:jc w:val="center"/>
    </w:pPr>
    <w:rPr>
      <w:rFonts w:ascii="Arial" w:hAnsi="Arial" w:cs="Arial"/>
      <w:b/>
      <w:bCs/>
      <w:sz w:val="20"/>
      <w:szCs w:val="20"/>
    </w:rPr>
  </w:style>
  <w:style w:type="paragraph" w:customStyle="1" w:styleId="xl91">
    <w:name w:val="xl91"/>
    <w:basedOn w:val="Normal"/>
    <w:rsid w:val="00E62354"/>
    <w:pPr>
      <w:pBdr>
        <w:top w:val="single" w:sz="4" w:space="0" w:color="auto"/>
        <w:bottom w:val="single" w:sz="4" w:space="0" w:color="auto"/>
      </w:pBdr>
      <w:shd w:val="clear" w:color="000000" w:fill="FF99CC"/>
      <w:spacing w:before="100" w:beforeAutospacing="1" w:after="100" w:afterAutospacing="1" w:line="240" w:lineRule="auto"/>
      <w:jc w:val="center"/>
    </w:pPr>
    <w:rPr>
      <w:rFonts w:ascii="Arial" w:hAnsi="Arial" w:cs="Arial"/>
      <w:b/>
      <w:bCs/>
      <w:sz w:val="20"/>
      <w:szCs w:val="20"/>
    </w:rPr>
  </w:style>
  <w:style w:type="paragraph" w:customStyle="1" w:styleId="xl92">
    <w:name w:val="xl92"/>
    <w:basedOn w:val="Normal"/>
    <w:rsid w:val="00E62354"/>
    <w:pPr>
      <w:pBdr>
        <w:top w:val="single" w:sz="4" w:space="0" w:color="auto"/>
        <w:bottom w:val="single" w:sz="4" w:space="0" w:color="auto"/>
      </w:pBdr>
      <w:shd w:val="clear" w:color="000000" w:fill="FFCC99"/>
      <w:spacing w:before="100" w:beforeAutospacing="1" w:after="100" w:afterAutospacing="1" w:line="240" w:lineRule="auto"/>
      <w:jc w:val="center"/>
    </w:pPr>
    <w:rPr>
      <w:rFonts w:ascii="Arial" w:hAnsi="Arial" w:cs="Arial"/>
      <w:b/>
      <w:bCs/>
      <w:sz w:val="20"/>
      <w:szCs w:val="20"/>
    </w:rPr>
  </w:style>
  <w:style w:type="paragraph" w:customStyle="1" w:styleId="xl93">
    <w:name w:val="xl93"/>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w:hAnsi="Times"/>
      <w:sz w:val="20"/>
      <w:szCs w:val="20"/>
    </w:rPr>
  </w:style>
  <w:style w:type="paragraph" w:customStyle="1" w:styleId="xl94">
    <w:name w:val="xl94"/>
    <w:basedOn w:val="Normal"/>
    <w:rsid w:val="00E623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w:hAnsi="Times"/>
      <w:sz w:val="20"/>
      <w:szCs w:val="20"/>
    </w:rPr>
  </w:style>
  <w:style w:type="paragraph" w:customStyle="1" w:styleId="xl95">
    <w:name w:val="xl95"/>
    <w:basedOn w:val="Normal"/>
    <w:rsid w:val="00E62354"/>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hAnsi="Arial" w:cs="Arial"/>
      <w:b/>
      <w:bCs/>
      <w:sz w:val="20"/>
      <w:szCs w:val="20"/>
    </w:rPr>
  </w:style>
  <w:style w:type="paragraph" w:customStyle="1" w:styleId="oa1">
    <w:name w:val="oa1"/>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w:hAnsi="Times"/>
      <w:sz w:val="20"/>
      <w:szCs w:val="20"/>
    </w:rPr>
  </w:style>
  <w:style w:type="paragraph" w:customStyle="1" w:styleId="oa2">
    <w:name w:val="oa2"/>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w:hAnsi="Times"/>
      <w:sz w:val="20"/>
      <w:szCs w:val="20"/>
    </w:rPr>
  </w:style>
  <w:style w:type="paragraph" w:customStyle="1" w:styleId="oa3">
    <w:name w:val="oa3"/>
    <w:basedOn w:val="Normal"/>
    <w:rsid w:val="00E62354"/>
    <w:pPr>
      <w:pBdr>
        <w:top w:val="single" w:sz="4" w:space="0" w:color="000000"/>
        <w:left w:val="single" w:sz="4" w:space="0" w:color="000000"/>
        <w:bottom w:val="single" w:sz="4" w:space="0" w:color="000000"/>
      </w:pBdr>
      <w:shd w:val="clear" w:color="auto" w:fill="FF99CC"/>
      <w:spacing w:before="100" w:beforeAutospacing="1" w:after="100" w:afterAutospacing="1" w:line="240" w:lineRule="auto"/>
      <w:jc w:val="center"/>
    </w:pPr>
    <w:rPr>
      <w:rFonts w:ascii="Times" w:hAnsi="Times"/>
      <w:sz w:val="20"/>
      <w:szCs w:val="20"/>
    </w:rPr>
  </w:style>
  <w:style w:type="paragraph" w:customStyle="1" w:styleId="oa4">
    <w:name w:val="oa4"/>
    <w:basedOn w:val="Normal"/>
    <w:rsid w:val="00E62354"/>
    <w:pPr>
      <w:spacing w:before="100" w:beforeAutospacing="1" w:after="100" w:afterAutospacing="1" w:line="240" w:lineRule="auto"/>
      <w:textAlignment w:val="top"/>
    </w:pPr>
    <w:rPr>
      <w:rFonts w:ascii="Times" w:hAnsi="Times"/>
      <w:sz w:val="20"/>
      <w:szCs w:val="20"/>
    </w:rPr>
  </w:style>
  <w:style w:type="paragraph" w:customStyle="1" w:styleId="oa5">
    <w:name w:val="oa5"/>
    <w:basedOn w:val="Normal"/>
    <w:rsid w:val="00E62354"/>
    <w:pPr>
      <w:pBdr>
        <w:top w:val="single" w:sz="4" w:space="0" w:color="000000"/>
        <w:bottom w:val="single" w:sz="4" w:space="0" w:color="000000"/>
      </w:pBdr>
      <w:shd w:val="clear" w:color="auto" w:fill="FFCC99"/>
      <w:spacing w:before="100" w:beforeAutospacing="1" w:after="100" w:afterAutospacing="1" w:line="240" w:lineRule="auto"/>
      <w:jc w:val="center"/>
    </w:pPr>
    <w:rPr>
      <w:rFonts w:ascii="Times" w:hAnsi="Times"/>
      <w:sz w:val="20"/>
      <w:szCs w:val="20"/>
    </w:rPr>
  </w:style>
  <w:style w:type="paragraph" w:customStyle="1" w:styleId="oa6">
    <w:name w:val="oa6"/>
    <w:basedOn w:val="Normal"/>
    <w:rsid w:val="00E62354"/>
    <w:pPr>
      <w:pBdr>
        <w:top w:val="single" w:sz="4" w:space="0" w:color="000000"/>
        <w:bottom w:val="single" w:sz="4" w:space="0" w:color="000000"/>
        <w:right w:val="single" w:sz="4" w:space="0" w:color="000000"/>
      </w:pBdr>
      <w:shd w:val="clear" w:color="auto" w:fill="FFCC99"/>
      <w:spacing w:before="100" w:beforeAutospacing="1" w:after="100" w:afterAutospacing="1" w:line="240" w:lineRule="auto"/>
      <w:jc w:val="center"/>
    </w:pPr>
    <w:rPr>
      <w:rFonts w:ascii="Times" w:hAnsi="Times"/>
      <w:sz w:val="20"/>
      <w:szCs w:val="20"/>
    </w:rPr>
  </w:style>
  <w:style w:type="paragraph" w:customStyle="1" w:styleId="oa7">
    <w:name w:val="oa7"/>
    <w:basedOn w:val="Normal"/>
    <w:rsid w:val="00E62354"/>
    <w:pPr>
      <w:pBdr>
        <w:top w:val="single" w:sz="4" w:space="0" w:color="000000"/>
        <w:left w:val="single" w:sz="4" w:space="0" w:color="000000"/>
        <w:bottom w:val="single" w:sz="4" w:space="0" w:color="000000"/>
        <w:right w:val="single" w:sz="4" w:space="0" w:color="000000"/>
      </w:pBdr>
      <w:shd w:val="clear" w:color="auto" w:fill="CCFFCC"/>
      <w:spacing w:before="100" w:beforeAutospacing="1" w:after="100" w:afterAutospacing="1" w:line="240" w:lineRule="auto"/>
      <w:jc w:val="center"/>
    </w:pPr>
    <w:rPr>
      <w:rFonts w:ascii="Times" w:hAnsi="Times"/>
      <w:sz w:val="20"/>
      <w:szCs w:val="20"/>
    </w:rPr>
  </w:style>
  <w:style w:type="paragraph" w:customStyle="1" w:styleId="oa8">
    <w:name w:val="oa8"/>
    <w:basedOn w:val="Normal"/>
    <w:rsid w:val="00E62354"/>
    <w:pPr>
      <w:pBdr>
        <w:top w:val="single" w:sz="4" w:space="0" w:color="000000"/>
        <w:left w:val="single" w:sz="4" w:space="0" w:color="000000"/>
        <w:bottom w:val="single" w:sz="4" w:space="0" w:color="000000"/>
        <w:right w:val="single" w:sz="4" w:space="0" w:color="000000"/>
      </w:pBdr>
      <w:shd w:val="clear" w:color="auto" w:fill="FF99CC"/>
      <w:spacing w:before="100" w:beforeAutospacing="1" w:after="100" w:afterAutospacing="1" w:line="240" w:lineRule="auto"/>
      <w:jc w:val="center"/>
    </w:pPr>
    <w:rPr>
      <w:rFonts w:ascii="Times" w:hAnsi="Times"/>
      <w:sz w:val="20"/>
      <w:szCs w:val="20"/>
    </w:rPr>
  </w:style>
  <w:style w:type="paragraph" w:customStyle="1" w:styleId="oa9">
    <w:name w:val="oa9"/>
    <w:basedOn w:val="Normal"/>
    <w:rsid w:val="00E62354"/>
    <w:pPr>
      <w:pBdr>
        <w:top w:val="single" w:sz="4" w:space="0" w:color="000000"/>
        <w:left w:val="single" w:sz="4" w:space="0" w:color="000000"/>
        <w:bottom w:val="single" w:sz="4" w:space="0" w:color="000000"/>
        <w:right w:val="single" w:sz="4" w:space="0" w:color="000000"/>
      </w:pBdr>
      <w:shd w:val="clear" w:color="auto" w:fill="FFCC99"/>
      <w:spacing w:before="100" w:beforeAutospacing="1" w:after="100" w:afterAutospacing="1" w:line="240" w:lineRule="auto"/>
      <w:jc w:val="center"/>
    </w:pPr>
    <w:rPr>
      <w:rFonts w:ascii="Times" w:hAnsi="Times"/>
      <w:sz w:val="20"/>
      <w:szCs w:val="20"/>
    </w:rPr>
  </w:style>
  <w:style w:type="paragraph" w:customStyle="1" w:styleId="oa10">
    <w:name w:val="oa10"/>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w:hAnsi="Times"/>
      <w:sz w:val="20"/>
      <w:szCs w:val="20"/>
    </w:rPr>
  </w:style>
  <w:style w:type="paragraph" w:customStyle="1" w:styleId="oa11">
    <w:name w:val="oa11"/>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both"/>
      <w:textAlignment w:val="top"/>
    </w:pPr>
    <w:rPr>
      <w:rFonts w:ascii="Times" w:hAnsi="Times"/>
      <w:sz w:val="20"/>
      <w:szCs w:val="20"/>
    </w:rPr>
  </w:style>
  <w:style w:type="paragraph" w:customStyle="1" w:styleId="oa12">
    <w:name w:val="oa12"/>
    <w:basedOn w:val="Normal"/>
    <w:rsid w:val="00E62354"/>
    <w:pPr>
      <w:pBdr>
        <w:top w:val="single" w:sz="4" w:space="0" w:color="000000"/>
        <w:left w:val="single" w:sz="4" w:space="0" w:color="000000"/>
        <w:bottom w:val="single" w:sz="4" w:space="0" w:color="000000"/>
        <w:right w:val="single" w:sz="4" w:space="0" w:color="000000"/>
      </w:pBdr>
      <w:shd w:val="clear" w:color="auto" w:fill="DD0806"/>
      <w:spacing w:before="100" w:beforeAutospacing="1" w:after="100" w:afterAutospacing="1" w:line="240" w:lineRule="auto"/>
      <w:jc w:val="center"/>
      <w:textAlignment w:val="center"/>
    </w:pPr>
    <w:rPr>
      <w:rFonts w:ascii="Times" w:hAnsi="Times"/>
      <w:sz w:val="20"/>
      <w:szCs w:val="20"/>
    </w:rPr>
  </w:style>
  <w:style w:type="paragraph" w:customStyle="1" w:styleId="oa13">
    <w:name w:val="oa13"/>
    <w:basedOn w:val="Normal"/>
    <w:rsid w:val="00E6235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w:hAnsi="Times"/>
      <w:sz w:val="20"/>
      <w:szCs w:val="20"/>
    </w:rPr>
  </w:style>
  <w:style w:type="paragraph" w:customStyle="1" w:styleId="oa14">
    <w:name w:val="oa14"/>
    <w:basedOn w:val="Normal"/>
    <w:rsid w:val="00E62354"/>
    <w:pPr>
      <w:pBdr>
        <w:top w:val="single" w:sz="4" w:space="0" w:color="000000"/>
        <w:left w:val="single" w:sz="4" w:space="0" w:color="000000"/>
        <w:bottom w:val="single" w:sz="4" w:space="0" w:color="000000"/>
        <w:right w:val="single" w:sz="4" w:space="0" w:color="000000"/>
      </w:pBdr>
      <w:shd w:val="clear" w:color="auto" w:fill="FFCC00"/>
      <w:spacing w:before="100" w:beforeAutospacing="1" w:after="100" w:afterAutospacing="1" w:line="240" w:lineRule="auto"/>
      <w:jc w:val="center"/>
      <w:textAlignment w:val="center"/>
    </w:pPr>
    <w:rPr>
      <w:rFonts w:ascii="Times" w:hAnsi="Times"/>
      <w:sz w:val="20"/>
      <w:szCs w:val="20"/>
    </w:rPr>
  </w:style>
  <w:style w:type="paragraph" w:customStyle="1" w:styleId="oa15">
    <w:name w:val="oa15"/>
    <w:basedOn w:val="Normal"/>
    <w:rsid w:val="00E62354"/>
    <w:pPr>
      <w:pBdr>
        <w:top w:val="single" w:sz="4" w:space="0" w:color="000000"/>
        <w:left w:val="single" w:sz="4" w:space="0" w:color="000000"/>
        <w:bottom w:val="single" w:sz="4" w:space="0" w:color="000000"/>
        <w:right w:val="single" w:sz="4" w:space="0" w:color="000000"/>
      </w:pBdr>
      <w:shd w:val="clear" w:color="auto" w:fill="1FB714"/>
      <w:spacing w:before="100" w:beforeAutospacing="1" w:after="100" w:afterAutospacing="1" w:line="240" w:lineRule="auto"/>
      <w:jc w:val="center"/>
    </w:pPr>
    <w:rPr>
      <w:rFonts w:ascii="Times" w:hAnsi="Times"/>
      <w:sz w:val="20"/>
      <w:szCs w:val="20"/>
    </w:rPr>
  </w:style>
  <w:style w:type="paragraph" w:customStyle="1" w:styleId="oa16">
    <w:name w:val="oa16"/>
    <w:basedOn w:val="Normal"/>
    <w:rsid w:val="00E62354"/>
    <w:pPr>
      <w:pBdr>
        <w:top w:val="single" w:sz="4" w:space="0" w:color="000000"/>
        <w:left w:val="single" w:sz="4" w:space="0" w:color="000000"/>
        <w:bottom w:val="single" w:sz="4" w:space="0" w:color="000000"/>
        <w:right w:val="single" w:sz="4" w:space="0" w:color="000000"/>
      </w:pBdr>
      <w:shd w:val="clear" w:color="auto" w:fill="FFCC00"/>
      <w:spacing w:before="100" w:beforeAutospacing="1" w:after="100" w:afterAutospacing="1" w:line="240" w:lineRule="auto"/>
      <w:jc w:val="center"/>
    </w:pPr>
    <w:rPr>
      <w:rFonts w:ascii="Times" w:hAnsi="Times"/>
      <w:sz w:val="20"/>
      <w:szCs w:val="20"/>
    </w:rPr>
  </w:style>
  <w:style w:type="paragraph" w:customStyle="1" w:styleId="oa17">
    <w:name w:val="oa17"/>
    <w:basedOn w:val="Normal"/>
    <w:rsid w:val="00E62354"/>
    <w:pPr>
      <w:pBdr>
        <w:top w:val="single" w:sz="4" w:space="0" w:color="000000"/>
        <w:left w:val="single" w:sz="4" w:space="0" w:color="000000"/>
        <w:bottom w:val="single" w:sz="4" w:space="0" w:color="000000"/>
        <w:right w:val="single" w:sz="4" w:space="0" w:color="000000"/>
      </w:pBdr>
      <w:shd w:val="clear" w:color="auto" w:fill="1FB714"/>
      <w:spacing w:before="100" w:beforeAutospacing="1" w:after="100" w:afterAutospacing="1" w:line="240" w:lineRule="auto"/>
      <w:jc w:val="center"/>
      <w:textAlignment w:val="center"/>
    </w:pPr>
    <w:rPr>
      <w:rFonts w:ascii="Times" w:hAnsi="Times"/>
      <w:sz w:val="20"/>
      <w:szCs w:val="20"/>
    </w:rPr>
  </w:style>
  <w:style w:type="paragraph" w:customStyle="1" w:styleId="oa18">
    <w:name w:val="oa18"/>
    <w:basedOn w:val="Normal"/>
    <w:rsid w:val="00E62354"/>
    <w:pPr>
      <w:pBdr>
        <w:top w:val="single" w:sz="4" w:space="0" w:color="000000"/>
        <w:left w:val="single" w:sz="4" w:space="0" w:color="000000"/>
        <w:bottom w:val="single" w:sz="4" w:space="0" w:color="000000"/>
        <w:right w:val="single" w:sz="4" w:space="0" w:color="000000"/>
      </w:pBdr>
      <w:shd w:val="clear" w:color="auto" w:fill="DD0806"/>
      <w:spacing w:before="100" w:beforeAutospacing="1" w:after="100" w:afterAutospacing="1" w:line="240" w:lineRule="auto"/>
      <w:jc w:val="center"/>
    </w:pPr>
    <w:rPr>
      <w:rFonts w:ascii="Times" w:hAnsi="Times"/>
      <w:sz w:val="20"/>
      <w:szCs w:val="20"/>
    </w:rPr>
  </w:style>
  <w:style w:type="paragraph" w:customStyle="1" w:styleId="oa19">
    <w:name w:val="oa19"/>
    <w:basedOn w:val="Normal"/>
    <w:rsid w:val="00E62354"/>
    <w:pPr>
      <w:pBdr>
        <w:top w:val="single" w:sz="4" w:space="0" w:color="000000"/>
        <w:left w:val="single" w:sz="4" w:space="0" w:color="000000"/>
        <w:bottom w:val="single" w:sz="4" w:space="0" w:color="000000"/>
        <w:right w:val="single" w:sz="4" w:space="0" w:color="000000"/>
      </w:pBdr>
      <w:shd w:val="clear" w:color="auto" w:fill="969696"/>
      <w:spacing w:before="100" w:beforeAutospacing="1" w:after="100" w:afterAutospacing="1" w:line="240" w:lineRule="auto"/>
    </w:pPr>
    <w:rPr>
      <w:rFonts w:ascii="Times" w:hAnsi="Times"/>
      <w:sz w:val="20"/>
      <w:szCs w:val="20"/>
    </w:rPr>
  </w:style>
  <w:style w:type="paragraph" w:customStyle="1" w:styleId="oa20">
    <w:name w:val="oa20"/>
    <w:basedOn w:val="Normal"/>
    <w:rsid w:val="00E62354"/>
    <w:pPr>
      <w:pBdr>
        <w:top w:val="single" w:sz="4" w:space="0" w:color="000000"/>
        <w:left w:val="single" w:sz="4" w:space="0" w:color="000000"/>
        <w:bottom w:val="single" w:sz="4" w:space="0" w:color="000000"/>
        <w:right w:val="single" w:sz="4" w:space="0" w:color="000000"/>
      </w:pBdr>
      <w:shd w:val="clear" w:color="auto" w:fill="969696"/>
      <w:spacing w:before="100" w:beforeAutospacing="1" w:after="100" w:afterAutospacing="1" w:line="240" w:lineRule="auto"/>
      <w:jc w:val="right"/>
    </w:pPr>
    <w:rPr>
      <w:rFonts w:ascii="Times" w:hAnsi="Times"/>
      <w:sz w:val="20"/>
      <w:szCs w:val="20"/>
    </w:rPr>
  </w:style>
  <w:style w:type="paragraph" w:styleId="NormalWeb">
    <w:name w:val="Normal (Web)"/>
    <w:basedOn w:val="Normal"/>
    <w:uiPriority w:val="99"/>
    <w:unhideWhenUsed/>
    <w:rsid w:val="00E62354"/>
    <w:pPr>
      <w:spacing w:before="100" w:beforeAutospacing="1" w:after="100" w:afterAutospacing="1" w:line="240" w:lineRule="auto"/>
    </w:pPr>
    <w:rPr>
      <w:rFonts w:ascii="Times" w:hAnsi="Times" w:cs="Times New Roman"/>
      <w:sz w:val="20"/>
      <w:szCs w:val="20"/>
    </w:rPr>
  </w:style>
  <w:style w:type="paragraph" w:customStyle="1" w:styleId="USAIDTabletext">
    <w:name w:val="USAID Table text"/>
    <w:basedOn w:val="Normal"/>
    <w:uiPriority w:val="99"/>
    <w:rsid w:val="008279A0"/>
    <w:pPr>
      <w:spacing w:before="240" w:after="20" w:line="240" w:lineRule="auto"/>
    </w:pPr>
    <w:rPr>
      <w:rFonts w:ascii="Arial" w:eastAsia="Times New Roman" w:hAnsi="Arial" w:cs="Arial"/>
      <w:sz w:val="18"/>
      <w:szCs w:val="18"/>
    </w:rPr>
  </w:style>
  <w:style w:type="paragraph" w:customStyle="1" w:styleId="USAIDTableBullets">
    <w:name w:val="USAID Table Bullets"/>
    <w:uiPriority w:val="99"/>
    <w:rsid w:val="008279A0"/>
    <w:pPr>
      <w:numPr>
        <w:numId w:val="11"/>
      </w:numPr>
      <w:spacing w:before="240" w:after="20" w:line="240" w:lineRule="auto"/>
    </w:pPr>
    <w:rPr>
      <w:rFonts w:ascii="Arial" w:eastAsia="Times New Roman" w:hAnsi="Arial" w:cs="Arial"/>
      <w:sz w:val="18"/>
      <w:szCs w:val="18"/>
    </w:rPr>
  </w:style>
  <w:style w:type="character" w:customStyle="1" w:styleId="Heading3Char">
    <w:name w:val="Heading 3 Char"/>
    <w:basedOn w:val="DefaultParagraphFont"/>
    <w:link w:val="Heading3"/>
    <w:uiPriority w:val="9"/>
    <w:rsid w:val="006D2F83"/>
    <w:rPr>
      <w:rFonts w:ascii="Times New Roman" w:eastAsia="Times New Roman" w:hAnsi="Times New Roman" w:cs="Times New Roman"/>
      <w:b/>
      <w:bCs/>
      <w:sz w:val="27"/>
      <w:szCs w:val="27"/>
    </w:rPr>
  </w:style>
  <w:style w:type="character" w:styleId="Emphasis">
    <w:name w:val="Emphasis"/>
    <w:basedOn w:val="DefaultParagraphFont"/>
    <w:uiPriority w:val="20"/>
    <w:qFormat/>
    <w:rsid w:val="006D2F83"/>
    <w:rPr>
      <w:i/>
      <w:iCs/>
    </w:rPr>
  </w:style>
  <w:style w:type="character" w:customStyle="1" w:styleId="apple-converted-space">
    <w:name w:val="apple-converted-space"/>
    <w:basedOn w:val="DefaultParagraphFont"/>
    <w:rsid w:val="006D2F83"/>
  </w:style>
  <w:style w:type="character" w:styleId="CommentReference">
    <w:name w:val="annotation reference"/>
    <w:basedOn w:val="DefaultParagraphFont"/>
    <w:uiPriority w:val="99"/>
    <w:semiHidden/>
    <w:unhideWhenUsed/>
    <w:rsid w:val="008229C6"/>
    <w:rPr>
      <w:sz w:val="16"/>
      <w:szCs w:val="16"/>
    </w:rPr>
  </w:style>
  <w:style w:type="paragraph" w:styleId="CommentText">
    <w:name w:val="annotation text"/>
    <w:basedOn w:val="Normal"/>
    <w:link w:val="CommentTextChar"/>
    <w:uiPriority w:val="99"/>
    <w:semiHidden/>
    <w:unhideWhenUsed/>
    <w:rsid w:val="008229C6"/>
    <w:pPr>
      <w:spacing w:line="240" w:lineRule="auto"/>
    </w:pPr>
    <w:rPr>
      <w:sz w:val="20"/>
      <w:szCs w:val="20"/>
    </w:rPr>
  </w:style>
  <w:style w:type="character" w:customStyle="1" w:styleId="CommentTextChar">
    <w:name w:val="Comment Text Char"/>
    <w:basedOn w:val="DefaultParagraphFont"/>
    <w:link w:val="CommentText"/>
    <w:uiPriority w:val="99"/>
    <w:semiHidden/>
    <w:rsid w:val="008229C6"/>
    <w:rPr>
      <w:sz w:val="20"/>
      <w:szCs w:val="20"/>
    </w:rPr>
  </w:style>
  <w:style w:type="character" w:styleId="PageNumber">
    <w:name w:val="page number"/>
    <w:basedOn w:val="DefaultParagraphFont"/>
    <w:uiPriority w:val="99"/>
    <w:semiHidden/>
    <w:unhideWhenUsed/>
    <w:rsid w:val="00C3225E"/>
  </w:style>
  <w:style w:type="paragraph" w:styleId="CommentSubject">
    <w:name w:val="annotation subject"/>
    <w:basedOn w:val="CommentText"/>
    <w:next w:val="CommentText"/>
    <w:link w:val="CommentSubjectChar"/>
    <w:uiPriority w:val="99"/>
    <w:semiHidden/>
    <w:unhideWhenUsed/>
    <w:rsid w:val="00496864"/>
    <w:rPr>
      <w:b/>
      <w:bCs/>
    </w:rPr>
  </w:style>
  <w:style w:type="character" w:customStyle="1" w:styleId="CommentSubjectChar">
    <w:name w:val="Comment Subject Char"/>
    <w:basedOn w:val="CommentTextChar"/>
    <w:link w:val="CommentSubject"/>
    <w:uiPriority w:val="99"/>
    <w:semiHidden/>
    <w:rsid w:val="00496864"/>
    <w:rPr>
      <w:b/>
      <w:bCs/>
      <w:sz w:val="20"/>
      <w:szCs w:val="20"/>
    </w:rPr>
  </w:style>
  <w:style w:type="paragraph" w:customStyle="1" w:styleId="AuthName">
    <w:name w:val="Auth. Name"/>
    <w:basedOn w:val="Normal"/>
    <w:rsid w:val="00025EE5"/>
    <w:pPr>
      <w:spacing w:after="0" w:line="240" w:lineRule="auto"/>
      <w:jc w:val="center"/>
    </w:pPr>
    <w:rPr>
      <w:rFonts w:ascii="Gill Sans MT" w:eastAsia="Times New Roman" w:hAnsi="Gill Sans M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2122">
      <w:bodyDiv w:val="1"/>
      <w:marLeft w:val="0"/>
      <w:marRight w:val="0"/>
      <w:marTop w:val="0"/>
      <w:marBottom w:val="0"/>
      <w:divBdr>
        <w:top w:val="none" w:sz="0" w:space="0" w:color="auto"/>
        <w:left w:val="none" w:sz="0" w:space="0" w:color="auto"/>
        <w:bottom w:val="none" w:sz="0" w:space="0" w:color="auto"/>
        <w:right w:val="none" w:sz="0" w:space="0" w:color="auto"/>
      </w:divBdr>
    </w:div>
    <w:div w:id="38288668">
      <w:bodyDiv w:val="1"/>
      <w:marLeft w:val="0"/>
      <w:marRight w:val="0"/>
      <w:marTop w:val="0"/>
      <w:marBottom w:val="0"/>
      <w:divBdr>
        <w:top w:val="none" w:sz="0" w:space="0" w:color="auto"/>
        <w:left w:val="none" w:sz="0" w:space="0" w:color="auto"/>
        <w:bottom w:val="none" w:sz="0" w:space="0" w:color="auto"/>
        <w:right w:val="none" w:sz="0" w:space="0" w:color="auto"/>
      </w:divBdr>
    </w:div>
    <w:div w:id="49311701">
      <w:bodyDiv w:val="1"/>
      <w:marLeft w:val="0"/>
      <w:marRight w:val="0"/>
      <w:marTop w:val="0"/>
      <w:marBottom w:val="0"/>
      <w:divBdr>
        <w:top w:val="none" w:sz="0" w:space="0" w:color="auto"/>
        <w:left w:val="none" w:sz="0" w:space="0" w:color="auto"/>
        <w:bottom w:val="none" w:sz="0" w:space="0" w:color="auto"/>
        <w:right w:val="none" w:sz="0" w:space="0" w:color="auto"/>
      </w:divBdr>
    </w:div>
    <w:div w:id="53046460">
      <w:bodyDiv w:val="1"/>
      <w:marLeft w:val="0"/>
      <w:marRight w:val="0"/>
      <w:marTop w:val="0"/>
      <w:marBottom w:val="0"/>
      <w:divBdr>
        <w:top w:val="none" w:sz="0" w:space="0" w:color="auto"/>
        <w:left w:val="none" w:sz="0" w:space="0" w:color="auto"/>
        <w:bottom w:val="none" w:sz="0" w:space="0" w:color="auto"/>
        <w:right w:val="none" w:sz="0" w:space="0" w:color="auto"/>
      </w:divBdr>
    </w:div>
    <w:div w:id="84688532">
      <w:bodyDiv w:val="1"/>
      <w:marLeft w:val="0"/>
      <w:marRight w:val="0"/>
      <w:marTop w:val="0"/>
      <w:marBottom w:val="0"/>
      <w:divBdr>
        <w:top w:val="none" w:sz="0" w:space="0" w:color="auto"/>
        <w:left w:val="none" w:sz="0" w:space="0" w:color="auto"/>
        <w:bottom w:val="none" w:sz="0" w:space="0" w:color="auto"/>
        <w:right w:val="none" w:sz="0" w:space="0" w:color="auto"/>
      </w:divBdr>
    </w:div>
    <w:div w:id="85469475">
      <w:bodyDiv w:val="1"/>
      <w:marLeft w:val="0"/>
      <w:marRight w:val="0"/>
      <w:marTop w:val="0"/>
      <w:marBottom w:val="0"/>
      <w:divBdr>
        <w:top w:val="none" w:sz="0" w:space="0" w:color="auto"/>
        <w:left w:val="none" w:sz="0" w:space="0" w:color="auto"/>
        <w:bottom w:val="none" w:sz="0" w:space="0" w:color="auto"/>
        <w:right w:val="none" w:sz="0" w:space="0" w:color="auto"/>
      </w:divBdr>
    </w:div>
    <w:div w:id="118687356">
      <w:bodyDiv w:val="1"/>
      <w:marLeft w:val="0"/>
      <w:marRight w:val="0"/>
      <w:marTop w:val="0"/>
      <w:marBottom w:val="0"/>
      <w:divBdr>
        <w:top w:val="none" w:sz="0" w:space="0" w:color="auto"/>
        <w:left w:val="none" w:sz="0" w:space="0" w:color="auto"/>
        <w:bottom w:val="none" w:sz="0" w:space="0" w:color="auto"/>
        <w:right w:val="none" w:sz="0" w:space="0" w:color="auto"/>
      </w:divBdr>
    </w:div>
    <w:div w:id="123933504">
      <w:bodyDiv w:val="1"/>
      <w:marLeft w:val="0"/>
      <w:marRight w:val="0"/>
      <w:marTop w:val="0"/>
      <w:marBottom w:val="0"/>
      <w:divBdr>
        <w:top w:val="none" w:sz="0" w:space="0" w:color="auto"/>
        <w:left w:val="none" w:sz="0" w:space="0" w:color="auto"/>
        <w:bottom w:val="none" w:sz="0" w:space="0" w:color="auto"/>
        <w:right w:val="none" w:sz="0" w:space="0" w:color="auto"/>
      </w:divBdr>
    </w:div>
    <w:div w:id="161241712">
      <w:bodyDiv w:val="1"/>
      <w:marLeft w:val="0"/>
      <w:marRight w:val="0"/>
      <w:marTop w:val="0"/>
      <w:marBottom w:val="0"/>
      <w:divBdr>
        <w:top w:val="none" w:sz="0" w:space="0" w:color="auto"/>
        <w:left w:val="none" w:sz="0" w:space="0" w:color="auto"/>
        <w:bottom w:val="none" w:sz="0" w:space="0" w:color="auto"/>
        <w:right w:val="none" w:sz="0" w:space="0" w:color="auto"/>
      </w:divBdr>
    </w:div>
    <w:div w:id="204945729">
      <w:bodyDiv w:val="1"/>
      <w:marLeft w:val="0"/>
      <w:marRight w:val="0"/>
      <w:marTop w:val="0"/>
      <w:marBottom w:val="0"/>
      <w:divBdr>
        <w:top w:val="none" w:sz="0" w:space="0" w:color="auto"/>
        <w:left w:val="none" w:sz="0" w:space="0" w:color="auto"/>
        <w:bottom w:val="none" w:sz="0" w:space="0" w:color="auto"/>
        <w:right w:val="none" w:sz="0" w:space="0" w:color="auto"/>
      </w:divBdr>
    </w:div>
    <w:div w:id="227568961">
      <w:bodyDiv w:val="1"/>
      <w:marLeft w:val="0"/>
      <w:marRight w:val="0"/>
      <w:marTop w:val="0"/>
      <w:marBottom w:val="0"/>
      <w:divBdr>
        <w:top w:val="none" w:sz="0" w:space="0" w:color="auto"/>
        <w:left w:val="none" w:sz="0" w:space="0" w:color="auto"/>
        <w:bottom w:val="none" w:sz="0" w:space="0" w:color="auto"/>
        <w:right w:val="none" w:sz="0" w:space="0" w:color="auto"/>
      </w:divBdr>
    </w:div>
    <w:div w:id="231887980">
      <w:bodyDiv w:val="1"/>
      <w:marLeft w:val="0"/>
      <w:marRight w:val="0"/>
      <w:marTop w:val="0"/>
      <w:marBottom w:val="0"/>
      <w:divBdr>
        <w:top w:val="none" w:sz="0" w:space="0" w:color="auto"/>
        <w:left w:val="none" w:sz="0" w:space="0" w:color="auto"/>
        <w:bottom w:val="none" w:sz="0" w:space="0" w:color="auto"/>
        <w:right w:val="none" w:sz="0" w:space="0" w:color="auto"/>
      </w:divBdr>
    </w:div>
    <w:div w:id="241179856">
      <w:bodyDiv w:val="1"/>
      <w:marLeft w:val="0"/>
      <w:marRight w:val="0"/>
      <w:marTop w:val="0"/>
      <w:marBottom w:val="0"/>
      <w:divBdr>
        <w:top w:val="none" w:sz="0" w:space="0" w:color="auto"/>
        <w:left w:val="none" w:sz="0" w:space="0" w:color="auto"/>
        <w:bottom w:val="none" w:sz="0" w:space="0" w:color="auto"/>
        <w:right w:val="none" w:sz="0" w:space="0" w:color="auto"/>
      </w:divBdr>
    </w:div>
    <w:div w:id="242497487">
      <w:bodyDiv w:val="1"/>
      <w:marLeft w:val="0"/>
      <w:marRight w:val="0"/>
      <w:marTop w:val="0"/>
      <w:marBottom w:val="0"/>
      <w:divBdr>
        <w:top w:val="none" w:sz="0" w:space="0" w:color="auto"/>
        <w:left w:val="none" w:sz="0" w:space="0" w:color="auto"/>
        <w:bottom w:val="none" w:sz="0" w:space="0" w:color="auto"/>
        <w:right w:val="none" w:sz="0" w:space="0" w:color="auto"/>
      </w:divBdr>
    </w:div>
    <w:div w:id="257179485">
      <w:bodyDiv w:val="1"/>
      <w:marLeft w:val="0"/>
      <w:marRight w:val="0"/>
      <w:marTop w:val="0"/>
      <w:marBottom w:val="0"/>
      <w:divBdr>
        <w:top w:val="none" w:sz="0" w:space="0" w:color="auto"/>
        <w:left w:val="none" w:sz="0" w:space="0" w:color="auto"/>
        <w:bottom w:val="none" w:sz="0" w:space="0" w:color="auto"/>
        <w:right w:val="none" w:sz="0" w:space="0" w:color="auto"/>
      </w:divBdr>
    </w:div>
    <w:div w:id="298923327">
      <w:bodyDiv w:val="1"/>
      <w:marLeft w:val="0"/>
      <w:marRight w:val="0"/>
      <w:marTop w:val="0"/>
      <w:marBottom w:val="0"/>
      <w:divBdr>
        <w:top w:val="none" w:sz="0" w:space="0" w:color="auto"/>
        <w:left w:val="none" w:sz="0" w:space="0" w:color="auto"/>
        <w:bottom w:val="none" w:sz="0" w:space="0" w:color="auto"/>
        <w:right w:val="none" w:sz="0" w:space="0" w:color="auto"/>
      </w:divBdr>
    </w:div>
    <w:div w:id="312225843">
      <w:bodyDiv w:val="1"/>
      <w:marLeft w:val="0"/>
      <w:marRight w:val="0"/>
      <w:marTop w:val="0"/>
      <w:marBottom w:val="0"/>
      <w:divBdr>
        <w:top w:val="none" w:sz="0" w:space="0" w:color="auto"/>
        <w:left w:val="none" w:sz="0" w:space="0" w:color="auto"/>
        <w:bottom w:val="none" w:sz="0" w:space="0" w:color="auto"/>
        <w:right w:val="none" w:sz="0" w:space="0" w:color="auto"/>
      </w:divBdr>
    </w:div>
    <w:div w:id="325210572">
      <w:bodyDiv w:val="1"/>
      <w:marLeft w:val="0"/>
      <w:marRight w:val="0"/>
      <w:marTop w:val="0"/>
      <w:marBottom w:val="0"/>
      <w:divBdr>
        <w:top w:val="none" w:sz="0" w:space="0" w:color="auto"/>
        <w:left w:val="none" w:sz="0" w:space="0" w:color="auto"/>
        <w:bottom w:val="none" w:sz="0" w:space="0" w:color="auto"/>
        <w:right w:val="none" w:sz="0" w:space="0" w:color="auto"/>
      </w:divBdr>
    </w:div>
    <w:div w:id="336690049">
      <w:bodyDiv w:val="1"/>
      <w:marLeft w:val="0"/>
      <w:marRight w:val="0"/>
      <w:marTop w:val="0"/>
      <w:marBottom w:val="0"/>
      <w:divBdr>
        <w:top w:val="none" w:sz="0" w:space="0" w:color="auto"/>
        <w:left w:val="none" w:sz="0" w:space="0" w:color="auto"/>
        <w:bottom w:val="none" w:sz="0" w:space="0" w:color="auto"/>
        <w:right w:val="none" w:sz="0" w:space="0" w:color="auto"/>
      </w:divBdr>
    </w:div>
    <w:div w:id="366561580">
      <w:bodyDiv w:val="1"/>
      <w:marLeft w:val="0"/>
      <w:marRight w:val="0"/>
      <w:marTop w:val="0"/>
      <w:marBottom w:val="0"/>
      <w:divBdr>
        <w:top w:val="none" w:sz="0" w:space="0" w:color="auto"/>
        <w:left w:val="none" w:sz="0" w:space="0" w:color="auto"/>
        <w:bottom w:val="none" w:sz="0" w:space="0" w:color="auto"/>
        <w:right w:val="none" w:sz="0" w:space="0" w:color="auto"/>
      </w:divBdr>
    </w:div>
    <w:div w:id="384959394">
      <w:bodyDiv w:val="1"/>
      <w:marLeft w:val="0"/>
      <w:marRight w:val="0"/>
      <w:marTop w:val="0"/>
      <w:marBottom w:val="0"/>
      <w:divBdr>
        <w:top w:val="none" w:sz="0" w:space="0" w:color="auto"/>
        <w:left w:val="none" w:sz="0" w:space="0" w:color="auto"/>
        <w:bottom w:val="none" w:sz="0" w:space="0" w:color="auto"/>
        <w:right w:val="none" w:sz="0" w:space="0" w:color="auto"/>
      </w:divBdr>
    </w:div>
    <w:div w:id="445273106">
      <w:bodyDiv w:val="1"/>
      <w:marLeft w:val="0"/>
      <w:marRight w:val="0"/>
      <w:marTop w:val="0"/>
      <w:marBottom w:val="0"/>
      <w:divBdr>
        <w:top w:val="none" w:sz="0" w:space="0" w:color="auto"/>
        <w:left w:val="none" w:sz="0" w:space="0" w:color="auto"/>
        <w:bottom w:val="none" w:sz="0" w:space="0" w:color="auto"/>
        <w:right w:val="none" w:sz="0" w:space="0" w:color="auto"/>
      </w:divBdr>
    </w:div>
    <w:div w:id="445925303">
      <w:bodyDiv w:val="1"/>
      <w:marLeft w:val="0"/>
      <w:marRight w:val="0"/>
      <w:marTop w:val="0"/>
      <w:marBottom w:val="0"/>
      <w:divBdr>
        <w:top w:val="none" w:sz="0" w:space="0" w:color="auto"/>
        <w:left w:val="none" w:sz="0" w:space="0" w:color="auto"/>
        <w:bottom w:val="none" w:sz="0" w:space="0" w:color="auto"/>
        <w:right w:val="none" w:sz="0" w:space="0" w:color="auto"/>
      </w:divBdr>
    </w:div>
    <w:div w:id="447509654">
      <w:bodyDiv w:val="1"/>
      <w:marLeft w:val="0"/>
      <w:marRight w:val="0"/>
      <w:marTop w:val="0"/>
      <w:marBottom w:val="0"/>
      <w:divBdr>
        <w:top w:val="none" w:sz="0" w:space="0" w:color="auto"/>
        <w:left w:val="none" w:sz="0" w:space="0" w:color="auto"/>
        <w:bottom w:val="none" w:sz="0" w:space="0" w:color="auto"/>
        <w:right w:val="none" w:sz="0" w:space="0" w:color="auto"/>
      </w:divBdr>
    </w:div>
    <w:div w:id="452410891">
      <w:bodyDiv w:val="1"/>
      <w:marLeft w:val="0"/>
      <w:marRight w:val="0"/>
      <w:marTop w:val="0"/>
      <w:marBottom w:val="0"/>
      <w:divBdr>
        <w:top w:val="none" w:sz="0" w:space="0" w:color="auto"/>
        <w:left w:val="none" w:sz="0" w:space="0" w:color="auto"/>
        <w:bottom w:val="none" w:sz="0" w:space="0" w:color="auto"/>
        <w:right w:val="none" w:sz="0" w:space="0" w:color="auto"/>
      </w:divBdr>
    </w:div>
    <w:div w:id="458761819">
      <w:bodyDiv w:val="1"/>
      <w:marLeft w:val="0"/>
      <w:marRight w:val="0"/>
      <w:marTop w:val="0"/>
      <w:marBottom w:val="0"/>
      <w:divBdr>
        <w:top w:val="none" w:sz="0" w:space="0" w:color="auto"/>
        <w:left w:val="none" w:sz="0" w:space="0" w:color="auto"/>
        <w:bottom w:val="none" w:sz="0" w:space="0" w:color="auto"/>
        <w:right w:val="none" w:sz="0" w:space="0" w:color="auto"/>
      </w:divBdr>
    </w:div>
    <w:div w:id="471754954">
      <w:bodyDiv w:val="1"/>
      <w:marLeft w:val="0"/>
      <w:marRight w:val="0"/>
      <w:marTop w:val="0"/>
      <w:marBottom w:val="0"/>
      <w:divBdr>
        <w:top w:val="none" w:sz="0" w:space="0" w:color="auto"/>
        <w:left w:val="none" w:sz="0" w:space="0" w:color="auto"/>
        <w:bottom w:val="none" w:sz="0" w:space="0" w:color="auto"/>
        <w:right w:val="none" w:sz="0" w:space="0" w:color="auto"/>
      </w:divBdr>
    </w:div>
    <w:div w:id="478620389">
      <w:bodyDiv w:val="1"/>
      <w:marLeft w:val="0"/>
      <w:marRight w:val="0"/>
      <w:marTop w:val="0"/>
      <w:marBottom w:val="0"/>
      <w:divBdr>
        <w:top w:val="none" w:sz="0" w:space="0" w:color="auto"/>
        <w:left w:val="none" w:sz="0" w:space="0" w:color="auto"/>
        <w:bottom w:val="none" w:sz="0" w:space="0" w:color="auto"/>
        <w:right w:val="none" w:sz="0" w:space="0" w:color="auto"/>
      </w:divBdr>
    </w:div>
    <w:div w:id="489055110">
      <w:bodyDiv w:val="1"/>
      <w:marLeft w:val="0"/>
      <w:marRight w:val="0"/>
      <w:marTop w:val="0"/>
      <w:marBottom w:val="0"/>
      <w:divBdr>
        <w:top w:val="none" w:sz="0" w:space="0" w:color="auto"/>
        <w:left w:val="none" w:sz="0" w:space="0" w:color="auto"/>
        <w:bottom w:val="none" w:sz="0" w:space="0" w:color="auto"/>
        <w:right w:val="none" w:sz="0" w:space="0" w:color="auto"/>
      </w:divBdr>
    </w:div>
    <w:div w:id="502161266">
      <w:bodyDiv w:val="1"/>
      <w:marLeft w:val="0"/>
      <w:marRight w:val="0"/>
      <w:marTop w:val="0"/>
      <w:marBottom w:val="0"/>
      <w:divBdr>
        <w:top w:val="none" w:sz="0" w:space="0" w:color="auto"/>
        <w:left w:val="none" w:sz="0" w:space="0" w:color="auto"/>
        <w:bottom w:val="none" w:sz="0" w:space="0" w:color="auto"/>
        <w:right w:val="none" w:sz="0" w:space="0" w:color="auto"/>
      </w:divBdr>
    </w:div>
    <w:div w:id="522944093">
      <w:bodyDiv w:val="1"/>
      <w:marLeft w:val="0"/>
      <w:marRight w:val="0"/>
      <w:marTop w:val="0"/>
      <w:marBottom w:val="0"/>
      <w:divBdr>
        <w:top w:val="none" w:sz="0" w:space="0" w:color="auto"/>
        <w:left w:val="none" w:sz="0" w:space="0" w:color="auto"/>
        <w:bottom w:val="none" w:sz="0" w:space="0" w:color="auto"/>
        <w:right w:val="none" w:sz="0" w:space="0" w:color="auto"/>
      </w:divBdr>
    </w:div>
    <w:div w:id="567884317">
      <w:bodyDiv w:val="1"/>
      <w:marLeft w:val="0"/>
      <w:marRight w:val="0"/>
      <w:marTop w:val="0"/>
      <w:marBottom w:val="0"/>
      <w:divBdr>
        <w:top w:val="none" w:sz="0" w:space="0" w:color="auto"/>
        <w:left w:val="none" w:sz="0" w:space="0" w:color="auto"/>
        <w:bottom w:val="none" w:sz="0" w:space="0" w:color="auto"/>
        <w:right w:val="none" w:sz="0" w:space="0" w:color="auto"/>
      </w:divBdr>
    </w:div>
    <w:div w:id="575941008">
      <w:bodyDiv w:val="1"/>
      <w:marLeft w:val="0"/>
      <w:marRight w:val="0"/>
      <w:marTop w:val="0"/>
      <w:marBottom w:val="0"/>
      <w:divBdr>
        <w:top w:val="none" w:sz="0" w:space="0" w:color="auto"/>
        <w:left w:val="none" w:sz="0" w:space="0" w:color="auto"/>
        <w:bottom w:val="none" w:sz="0" w:space="0" w:color="auto"/>
        <w:right w:val="none" w:sz="0" w:space="0" w:color="auto"/>
      </w:divBdr>
    </w:div>
    <w:div w:id="601379716">
      <w:bodyDiv w:val="1"/>
      <w:marLeft w:val="0"/>
      <w:marRight w:val="0"/>
      <w:marTop w:val="0"/>
      <w:marBottom w:val="0"/>
      <w:divBdr>
        <w:top w:val="none" w:sz="0" w:space="0" w:color="auto"/>
        <w:left w:val="none" w:sz="0" w:space="0" w:color="auto"/>
        <w:bottom w:val="none" w:sz="0" w:space="0" w:color="auto"/>
        <w:right w:val="none" w:sz="0" w:space="0" w:color="auto"/>
      </w:divBdr>
    </w:div>
    <w:div w:id="618220210">
      <w:bodyDiv w:val="1"/>
      <w:marLeft w:val="0"/>
      <w:marRight w:val="0"/>
      <w:marTop w:val="0"/>
      <w:marBottom w:val="0"/>
      <w:divBdr>
        <w:top w:val="none" w:sz="0" w:space="0" w:color="auto"/>
        <w:left w:val="none" w:sz="0" w:space="0" w:color="auto"/>
        <w:bottom w:val="none" w:sz="0" w:space="0" w:color="auto"/>
        <w:right w:val="none" w:sz="0" w:space="0" w:color="auto"/>
      </w:divBdr>
    </w:div>
    <w:div w:id="652024760">
      <w:bodyDiv w:val="1"/>
      <w:marLeft w:val="0"/>
      <w:marRight w:val="0"/>
      <w:marTop w:val="0"/>
      <w:marBottom w:val="0"/>
      <w:divBdr>
        <w:top w:val="none" w:sz="0" w:space="0" w:color="auto"/>
        <w:left w:val="none" w:sz="0" w:space="0" w:color="auto"/>
        <w:bottom w:val="none" w:sz="0" w:space="0" w:color="auto"/>
        <w:right w:val="none" w:sz="0" w:space="0" w:color="auto"/>
      </w:divBdr>
    </w:div>
    <w:div w:id="652491039">
      <w:bodyDiv w:val="1"/>
      <w:marLeft w:val="0"/>
      <w:marRight w:val="0"/>
      <w:marTop w:val="0"/>
      <w:marBottom w:val="0"/>
      <w:divBdr>
        <w:top w:val="none" w:sz="0" w:space="0" w:color="auto"/>
        <w:left w:val="none" w:sz="0" w:space="0" w:color="auto"/>
        <w:bottom w:val="none" w:sz="0" w:space="0" w:color="auto"/>
        <w:right w:val="none" w:sz="0" w:space="0" w:color="auto"/>
      </w:divBdr>
    </w:div>
    <w:div w:id="658727629">
      <w:bodyDiv w:val="1"/>
      <w:marLeft w:val="0"/>
      <w:marRight w:val="0"/>
      <w:marTop w:val="0"/>
      <w:marBottom w:val="0"/>
      <w:divBdr>
        <w:top w:val="none" w:sz="0" w:space="0" w:color="auto"/>
        <w:left w:val="none" w:sz="0" w:space="0" w:color="auto"/>
        <w:bottom w:val="none" w:sz="0" w:space="0" w:color="auto"/>
        <w:right w:val="none" w:sz="0" w:space="0" w:color="auto"/>
      </w:divBdr>
    </w:div>
    <w:div w:id="662011768">
      <w:bodyDiv w:val="1"/>
      <w:marLeft w:val="0"/>
      <w:marRight w:val="0"/>
      <w:marTop w:val="0"/>
      <w:marBottom w:val="0"/>
      <w:divBdr>
        <w:top w:val="none" w:sz="0" w:space="0" w:color="auto"/>
        <w:left w:val="none" w:sz="0" w:space="0" w:color="auto"/>
        <w:bottom w:val="none" w:sz="0" w:space="0" w:color="auto"/>
        <w:right w:val="none" w:sz="0" w:space="0" w:color="auto"/>
      </w:divBdr>
    </w:div>
    <w:div w:id="675616689">
      <w:bodyDiv w:val="1"/>
      <w:marLeft w:val="0"/>
      <w:marRight w:val="0"/>
      <w:marTop w:val="0"/>
      <w:marBottom w:val="0"/>
      <w:divBdr>
        <w:top w:val="none" w:sz="0" w:space="0" w:color="auto"/>
        <w:left w:val="none" w:sz="0" w:space="0" w:color="auto"/>
        <w:bottom w:val="none" w:sz="0" w:space="0" w:color="auto"/>
        <w:right w:val="none" w:sz="0" w:space="0" w:color="auto"/>
      </w:divBdr>
    </w:div>
    <w:div w:id="679812791">
      <w:bodyDiv w:val="1"/>
      <w:marLeft w:val="0"/>
      <w:marRight w:val="0"/>
      <w:marTop w:val="0"/>
      <w:marBottom w:val="0"/>
      <w:divBdr>
        <w:top w:val="none" w:sz="0" w:space="0" w:color="auto"/>
        <w:left w:val="none" w:sz="0" w:space="0" w:color="auto"/>
        <w:bottom w:val="none" w:sz="0" w:space="0" w:color="auto"/>
        <w:right w:val="none" w:sz="0" w:space="0" w:color="auto"/>
      </w:divBdr>
    </w:div>
    <w:div w:id="691957530">
      <w:bodyDiv w:val="1"/>
      <w:marLeft w:val="0"/>
      <w:marRight w:val="0"/>
      <w:marTop w:val="0"/>
      <w:marBottom w:val="0"/>
      <w:divBdr>
        <w:top w:val="none" w:sz="0" w:space="0" w:color="auto"/>
        <w:left w:val="none" w:sz="0" w:space="0" w:color="auto"/>
        <w:bottom w:val="none" w:sz="0" w:space="0" w:color="auto"/>
        <w:right w:val="none" w:sz="0" w:space="0" w:color="auto"/>
      </w:divBdr>
    </w:div>
    <w:div w:id="741293134">
      <w:bodyDiv w:val="1"/>
      <w:marLeft w:val="0"/>
      <w:marRight w:val="0"/>
      <w:marTop w:val="0"/>
      <w:marBottom w:val="0"/>
      <w:divBdr>
        <w:top w:val="none" w:sz="0" w:space="0" w:color="auto"/>
        <w:left w:val="none" w:sz="0" w:space="0" w:color="auto"/>
        <w:bottom w:val="none" w:sz="0" w:space="0" w:color="auto"/>
        <w:right w:val="none" w:sz="0" w:space="0" w:color="auto"/>
      </w:divBdr>
    </w:div>
    <w:div w:id="768042436">
      <w:bodyDiv w:val="1"/>
      <w:marLeft w:val="0"/>
      <w:marRight w:val="0"/>
      <w:marTop w:val="0"/>
      <w:marBottom w:val="0"/>
      <w:divBdr>
        <w:top w:val="none" w:sz="0" w:space="0" w:color="auto"/>
        <w:left w:val="none" w:sz="0" w:space="0" w:color="auto"/>
        <w:bottom w:val="none" w:sz="0" w:space="0" w:color="auto"/>
        <w:right w:val="none" w:sz="0" w:space="0" w:color="auto"/>
      </w:divBdr>
    </w:div>
    <w:div w:id="783888630">
      <w:bodyDiv w:val="1"/>
      <w:marLeft w:val="0"/>
      <w:marRight w:val="0"/>
      <w:marTop w:val="0"/>
      <w:marBottom w:val="0"/>
      <w:divBdr>
        <w:top w:val="none" w:sz="0" w:space="0" w:color="auto"/>
        <w:left w:val="none" w:sz="0" w:space="0" w:color="auto"/>
        <w:bottom w:val="none" w:sz="0" w:space="0" w:color="auto"/>
        <w:right w:val="none" w:sz="0" w:space="0" w:color="auto"/>
      </w:divBdr>
    </w:div>
    <w:div w:id="826632419">
      <w:bodyDiv w:val="1"/>
      <w:marLeft w:val="0"/>
      <w:marRight w:val="0"/>
      <w:marTop w:val="0"/>
      <w:marBottom w:val="0"/>
      <w:divBdr>
        <w:top w:val="none" w:sz="0" w:space="0" w:color="auto"/>
        <w:left w:val="none" w:sz="0" w:space="0" w:color="auto"/>
        <w:bottom w:val="none" w:sz="0" w:space="0" w:color="auto"/>
        <w:right w:val="none" w:sz="0" w:space="0" w:color="auto"/>
      </w:divBdr>
    </w:div>
    <w:div w:id="833371658">
      <w:bodyDiv w:val="1"/>
      <w:marLeft w:val="0"/>
      <w:marRight w:val="0"/>
      <w:marTop w:val="0"/>
      <w:marBottom w:val="0"/>
      <w:divBdr>
        <w:top w:val="none" w:sz="0" w:space="0" w:color="auto"/>
        <w:left w:val="none" w:sz="0" w:space="0" w:color="auto"/>
        <w:bottom w:val="none" w:sz="0" w:space="0" w:color="auto"/>
        <w:right w:val="none" w:sz="0" w:space="0" w:color="auto"/>
      </w:divBdr>
    </w:div>
    <w:div w:id="838497687">
      <w:bodyDiv w:val="1"/>
      <w:marLeft w:val="0"/>
      <w:marRight w:val="0"/>
      <w:marTop w:val="0"/>
      <w:marBottom w:val="0"/>
      <w:divBdr>
        <w:top w:val="none" w:sz="0" w:space="0" w:color="auto"/>
        <w:left w:val="none" w:sz="0" w:space="0" w:color="auto"/>
        <w:bottom w:val="none" w:sz="0" w:space="0" w:color="auto"/>
        <w:right w:val="none" w:sz="0" w:space="0" w:color="auto"/>
      </w:divBdr>
    </w:div>
    <w:div w:id="856044132">
      <w:bodyDiv w:val="1"/>
      <w:marLeft w:val="0"/>
      <w:marRight w:val="0"/>
      <w:marTop w:val="0"/>
      <w:marBottom w:val="0"/>
      <w:divBdr>
        <w:top w:val="none" w:sz="0" w:space="0" w:color="auto"/>
        <w:left w:val="none" w:sz="0" w:space="0" w:color="auto"/>
        <w:bottom w:val="none" w:sz="0" w:space="0" w:color="auto"/>
        <w:right w:val="none" w:sz="0" w:space="0" w:color="auto"/>
      </w:divBdr>
    </w:div>
    <w:div w:id="886574482">
      <w:bodyDiv w:val="1"/>
      <w:marLeft w:val="0"/>
      <w:marRight w:val="0"/>
      <w:marTop w:val="0"/>
      <w:marBottom w:val="0"/>
      <w:divBdr>
        <w:top w:val="none" w:sz="0" w:space="0" w:color="auto"/>
        <w:left w:val="none" w:sz="0" w:space="0" w:color="auto"/>
        <w:bottom w:val="none" w:sz="0" w:space="0" w:color="auto"/>
        <w:right w:val="none" w:sz="0" w:space="0" w:color="auto"/>
      </w:divBdr>
    </w:div>
    <w:div w:id="909583340">
      <w:bodyDiv w:val="1"/>
      <w:marLeft w:val="0"/>
      <w:marRight w:val="0"/>
      <w:marTop w:val="0"/>
      <w:marBottom w:val="0"/>
      <w:divBdr>
        <w:top w:val="none" w:sz="0" w:space="0" w:color="auto"/>
        <w:left w:val="none" w:sz="0" w:space="0" w:color="auto"/>
        <w:bottom w:val="none" w:sz="0" w:space="0" w:color="auto"/>
        <w:right w:val="none" w:sz="0" w:space="0" w:color="auto"/>
      </w:divBdr>
    </w:div>
    <w:div w:id="912161285">
      <w:bodyDiv w:val="1"/>
      <w:marLeft w:val="0"/>
      <w:marRight w:val="0"/>
      <w:marTop w:val="0"/>
      <w:marBottom w:val="0"/>
      <w:divBdr>
        <w:top w:val="none" w:sz="0" w:space="0" w:color="auto"/>
        <w:left w:val="none" w:sz="0" w:space="0" w:color="auto"/>
        <w:bottom w:val="none" w:sz="0" w:space="0" w:color="auto"/>
        <w:right w:val="none" w:sz="0" w:space="0" w:color="auto"/>
      </w:divBdr>
    </w:div>
    <w:div w:id="914708108">
      <w:bodyDiv w:val="1"/>
      <w:marLeft w:val="0"/>
      <w:marRight w:val="0"/>
      <w:marTop w:val="0"/>
      <w:marBottom w:val="0"/>
      <w:divBdr>
        <w:top w:val="none" w:sz="0" w:space="0" w:color="auto"/>
        <w:left w:val="none" w:sz="0" w:space="0" w:color="auto"/>
        <w:bottom w:val="none" w:sz="0" w:space="0" w:color="auto"/>
        <w:right w:val="none" w:sz="0" w:space="0" w:color="auto"/>
      </w:divBdr>
    </w:div>
    <w:div w:id="940717909">
      <w:bodyDiv w:val="1"/>
      <w:marLeft w:val="0"/>
      <w:marRight w:val="0"/>
      <w:marTop w:val="0"/>
      <w:marBottom w:val="0"/>
      <w:divBdr>
        <w:top w:val="none" w:sz="0" w:space="0" w:color="auto"/>
        <w:left w:val="none" w:sz="0" w:space="0" w:color="auto"/>
        <w:bottom w:val="none" w:sz="0" w:space="0" w:color="auto"/>
        <w:right w:val="none" w:sz="0" w:space="0" w:color="auto"/>
      </w:divBdr>
    </w:div>
    <w:div w:id="973484665">
      <w:bodyDiv w:val="1"/>
      <w:marLeft w:val="0"/>
      <w:marRight w:val="0"/>
      <w:marTop w:val="0"/>
      <w:marBottom w:val="0"/>
      <w:divBdr>
        <w:top w:val="none" w:sz="0" w:space="0" w:color="auto"/>
        <w:left w:val="none" w:sz="0" w:space="0" w:color="auto"/>
        <w:bottom w:val="none" w:sz="0" w:space="0" w:color="auto"/>
        <w:right w:val="none" w:sz="0" w:space="0" w:color="auto"/>
      </w:divBdr>
    </w:div>
    <w:div w:id="975066782">
      <w:bodyDiv w:val="1"/>
      <w:marLeft w:val="0"/>
      <w:marRight w:val="0"/>
      <w:marTop w:val="0"/>
      <w:marBottom w:val="0"/>
      <w:divBdr>
        <w:top w:val="none" w:sz="0" w:space="0" w:color="auto"/>
        <w:left w:val="none" w:sz="0" w:space="0" w:color="auto"/>
        <w:bottom w:val="none" w:sz="0" w:space="0" w:color="auto"/>
        <w:right w:val="none" w:sz="0" w:space="0" w:color="auto"/>
      </w:divBdr>
    </w:div>
    <w:div w:id="979067309">
      <w:bodyDiv w:val="1"/>
      <w:marLeft w:val="0"/>
      <w:marRight w:val="0"/>
      <w:marTop w:val="0"/>
      <w:marBottom w:val="0"/>
      <w:divBdr>
        <w:top w:val="none" w:sz="0" w:space="0" w:color="auto"/>
        <w:left w:val="none" w:sz="0" w:space="0" w:color="auto"/>
        <w:bottom w:val="none" w:sz="0" w:space="0" w:color="auto"/>
        <w:right w:val="none" w:sz="0" w:space="0" w:color="auto"/>
      </w:divBdr>
    </w:div>
    <w:div w:id="998461107">
      <w:bodyDiv w:val="1"/>
      <w:marLeft w:val="0"/>
      <w:marRight w:val="0"/>
      <w:marTop w:val="0"/>
      <w:marBottom w:val="0"/>
      <w:divBdr>
        <w:top w:val="none" w:sz="0" w:space="0" w:color="auto"/>
        <w:left w:val="none" w:sz="0" w:space="0" w:color="auto"/>
        <w:bottom w:val="none" w:sz="0" w:space="0" w:color="auto"/>
        <w:right w:val="none" w:sz="0" w:space="0" w:color="auto"/>
      </w:divBdr>
    </w:div>
    <w:div w:id="1007750621">
      <w:bodyDiv w:val="1"/>
      <w:marLeft w:val="0"/>
      <w:marRight w:val="0"/>
      <w:marTop w:val="0"/>
      <w:marBottom w:val="0"/>
      <w:divBdr>
        <w:top w:val="none" w:sz="0" w:space="0" w:color="auto"/>
        <w:left w:val="none" w:sz="0" w:space="0" w:color="auto"/>
        <w:bottom w:val="none" w:sz="0" w:space="0" w:color="auto"/>
        <w:right w:val="none" w:sz="0" w:space="0" w:color="auto"/>
      </w:divBdr>
    </w:div>
    <w:div w:id="1012149460">
      <w:bodyDiv w:val="1"/>
      <w:marLeft w:val="0"/>
      <w:marRight w:val="0"/>
      <w:marTop w:val="0"/>
      <w:marBottom w:val="0"/>
      <w:divBdr>
        <w:top w:val="none" w:sz="0" w:space="0" w:color="auto"/>
        <w:left w:val="none" w:sz="0" w:space="0" w:color="auto"/>
        <w:bottom w:val="none" w:sz="0" w:space="0" w:color="auto"/>
        <w:right w:val="none" w:sz="0" w:space="0" w:color="auto"/>
      </w:divBdr>
    </w:div>
    <w:div w:id="1042827103">
      <w:bodyDiv w:val="1"/>
      <w:marLeft w:val="0"/>
      <w:marRight w:val="0"/>
      <w:marTop w:val="0"/>
      <w:marBottom w:val="0"/>
      <w:divBdr>
        <w:top w:val="none" w:sz="0" w:space="0" w:color="auto"/>
        <w:left w:val="none" w:sz="0" w:space="0" w:color="auto"/>
        <w:bottom w:val="none" w:sz="0" w:space="0" w:color="auto"/>
        <w:right w:val="none" w:sz="0" w:space="0" w:color="auto"/>
      </w:divBdr>
    </w:div>
    <w:div w:id="1073235128">
      <w:bodyDiv w:val="1"/>
      <w:marLeft w:val="0"/>
      <w:marRight w:val="0"/>
      <w:marTop w:val="0"/>
      <w:marBottom w:val="0"/>
      <w:divBdr>
        <w:top w:val="none" w:sz="0" w:space="0" w:color="auto"/>
        <w:left w:val="none" w:sz="0" w:space="0" w:color="auto"/>
        <w:bottom w:val="none" w:sz="0" w:space="0" w:color="auto"/>
        <w:right w:val="none" w:sz="0" w:space="0" w:color="auto"/>
      </w:divBdr>
    </w:div>
    <w:div w:id="1079057608">
      <w:bodyDiv w:val="1"/>
      <w:marLeft w:val="0"/>
      <w:marRight w:val="0"/>
      <w:marTop w:val="0"/>
      <w:marBottom w:val="0"/>
      <w:divBdr>
        <w:top w:val="none" w:sz="0" w:space="0" w:color="auto"/>
        <w:left w:val="none" w:sz="0" w:space="0" w:color="auto"/>
        <w:bottom w:val="none" w:sz="0" w:space="0" w:color="auto"/>
        <w:right w:val="none" w:sz="0" w:space="0" w:color="auto"/>
      </w:divBdr>
    </w:div>
    <w:div w:id="1080179768">
      <w:bodyDiv w:val="1"/>
      <w:marLeft w:val="0"/>
      <w:marRight w:val="0"/>
      <w:marTop w:val="0"/>
      <w:marBottom w:val="0"/>
      <w:divBdr>
        <w:top w:val="none" w:sz="0" w:space="0" w:color="auto"/>
        <w:left w:val="none" w:sz="0" w:space="0" w:color="auto"/>
        <w:bottom w:val="none" w:sz="0" w:space="0" w:color="auto"/>
        <w:right w:val="none" w:sz="0" w:space="0" w:color="auto"/>
      </w:divBdr>
    </w:div>
    <w:div w:id="1085959717">
      <w:bodyDiv w:val="1"/>
      <w:marLeft w:val="0"/>
      <w:marRight w:val="0"/>
      <w:marTop w:val="0"/>
      <w:marBottom w:val="0"/>
      <w:divBdr>
        <w:top w:val="none" w:sz="0" w:space="0" w:color="auto"/>
        <w:left w:val="none" w:sz="0" w:space="0" w:color="auto"/>
        <w:bottom w:val="none" w:sz="0" w:space="0" w:color="auto"/>
        <w:right w:val="none" w:sz="0" w:space="0" w:color="auto"/>
      </w:divBdr>
    </w:div>
    <w:div w:id="1096250535">
      <w:bodyDiv w:val="1"/>
      <w:marLeft w:val="0"/>
      <w:marRight w:val="0"/>
      <w:marTop w:val="0"/>
      <w:marBottom w:val="0"/>
      <w:divBdr>
        <w:top w:val="none" w:sz="0" w:space="0" w:color="auto"/>
        <w:left w:val="none" w:sz="0" w:space="0" w:color="auto"/>
        <w:bottom w:val="none" w:sz="0" w:space="0" w:color="auto"/>
        <w:right w:val="none" w:sz="0" w:space="0" w:color="auto"/>
      </w:divBdr>
    </w:div>
    <w:div w:id="1099718129">
      <w:bodyDiv w:val="1"/>
      <w:marLeft w:val="0"/>
      <w:marRight w:val="0"/>
      <w:marTop w:val="0"/>
      <w:marBottom w:val="0"/>
      <w:divBdr>
        <w:top w:val="none" w:sz="0" w:space="0" w:color="auto"/>
        <w:left w:val="none" w:sz="0" w:space="0" w:color="auto"/>
        <w:bottom w:val="none" w:sz="0" w:space="0" w:color="auto"/>
        <w:right w:val="none" w:sz="0" w:space="0" w:color="auto"/>
      </w:divBdr>
    </w:div>
    <w:div w:id="1118185316">
      <w:bodyDiv w:val="1"/>
      <w:marLeft w:val="0"/>
      <w:marRight w:val="0"/>
      <w:marTop w:val="0"/>
      <w:marBottom w:val="0"/>
      <w:divBdr>
        <w:top w:val="none" w:sz="0" w:space="0" w:color="auto"/>
        <w:left w:val="none" w:sz="0" w:space="0" w:color="auto"/>
        <w:bottom w:val="none" w:sz="0" w:space="0" w:color="auto"/>
        <w:right w:val="none" w:sz="0" w:space="0" w:color="auto"/>
      </w:divBdr>
    </w:div>
    <w:div w:id="1121151143">
      <w:bodyDiv w:val="1"/>
      <w:marLeft w:val="0"/>
      <w:marRight w:val="0"/>
      <w:marTop w:val="0"/>
      <w:marBottom w:val="0"/>
      <w:divBdr>
        <w:top w:val="none" w:sz="0" w:space="0" w:color="auto"/>
        <w:left w:val="none" w:sz="0" w:space="0" w:color="auto"/>
        <w:bottom w:val="none" w:sz="0" w:space="0" w:color="auto"/>
        <w:right w:val="none" w:sz="0" w:space="0" w:color="auto"/>
      </w:divBdr>
    </w:div>
    <w:div w:id="1137840894">
      <w:bodyDiv w:val="1"/>
      <w:marLeft w:val="0"/>
      <w:marRight w:val="0"/>
      <w:marTop w:val="0"/>
      <w:marBottom w:val="0"/>
      <w:divBdr>
        <w:top w:val="none" w:sz="0" w:space="0" w:color="auto"/>
        <w:left w:val="none" w:sz="0" w:space="0" w:color="auto"/>
        <w:bottom w:val="none" w:sz="0" w:space="0" w:color="auto"/>
        <w:right w:val="none" w:sz="0" w:space="0" w:color="auto"/>
      </w:divBdr>
    </w:div>
    <w:div w:id="1167551037">
      <w:bodyDiv w:val="1"/>
      <w:marLeft w:val="0"/>
      <w:marRight w:val="0"/>
      <w:marTop w:val="0"/>
      <w:marBottom w:val="0"/>
      <w:divBdr>
        <w:top w:val="none" w:sz="0" w:space="0" w:color="auto"/>
        <w:left w:val="none" w:sz="0" w:space="0" w:color="auto"/>
        <w:bottom w:val="none" w:sz="0" w:space="0" w:color="auto"/>
        <w:right w:val="none" w:sz="0" w:space="0" w:color="auto"/>
      </w:divBdr>
    </w:div>
    <w:div w:id="1185098267">
      <w:bodyDiv w:val="1"/>
      <w:marLeft w:val="0"/>
      <w:marRight w:val="0"/>
      <w:marTop w:val="0"/>
      <w:marBottom w:val="0"/>
      <w:divBdr>
        <w:top w:val="none" w:sz="0" w:space="0" w:color="auto"/>
        <w:left w:val="none" w:sz="0" w:space="0" w:color="auto"/>
        <w:bottom w:val="none" w:sz="0" w:space="0" w:color="auto"/>
        <w:right w:val="none" w:sz="0" w:space="0" w:color="auto"/>
      </w:divBdr>
    </w:div>
    <w:div w:id="1188248917">
      <w:bodyDiv w:val="1"/>
      <w:marLeft w:val="0"/>
      <w:marRight w:val="0"/>
      <w:marTop w:val="0"/>
      <w:marBottom w:val="0"/>
      <w:divBdr>
        <w:top w:val="none" w:sz="0" w:space="0" w:color="auto"/>
        <w:left w:val="none" w:sz="0" w:space="0" w:color="auto"/>
        <w:bottom w:val="none" w:sz="0" w:space="0" w:color="auto"/>
        <w:right w:val="none" w:sz="0" w:space="0" w:color="auto"/>
      </w:divBdr>
    </w:div>
    <w:div w:id="1227110612">
      <w:bodyDiv w:val="1"/>
      <w:marLeft w:val="0"/>
      <w:marRight w:val="0"/>
      <w:marTop w:val="0"/>
      <w:marBottom w:val="0"/>
      <w:divBdr>
        <w:top w:val="none" w:sz="0" w:space="0" w:color="auto"/>
        <w:left w:val="none" w:sz="0" w:space="0" w:color="auto"/>
        <w:bottom w:val="none" w:sz="0" w:space="0" w:color="auto"/>
        <w:right w:val="none" w:sz="0" w:space="0" w:color="auto"/>
      </w:divBdr>
    </w:div>
    <w:div w:id="1241672883">
      <w:bodyDiv w:val="1"/>
      <w:marLeft w:val="0"/>
      <w:marRight w:val="0"/>
      <w:marTop w:val="0"/>
      <w:marBottom w:val="0"/>
      <w:divBdr>
        <w:top w:val="none" w:sz="0" w:space="0" w:color="auto"/>
        <w:left w:val="none" w:sz="0" w:space="0" w:color="auto"/>
        <w:bottom w:val="none" w:sz="0" w:space="0" w:color="auto"/>
        <w:right w:val="none" w:sz="0" w:space="0" w:color="auto"/>
      </w:divBdr>
    </w:div>
    <w:div w:id="1258978824">
      <w:bodyDiv w:val="1"/>
      <w:marLeft w:val="0"/>
      <w:marRight w:val="0"/>
      <w:marTop w:val="0"/>
      <w:marBottom w:val="0"/>
      <w:divBdr>
        <w:top w:val="none" w:sz="0" w:space="0" w:color="auto"/>
        <w:left w:val="none" w:sz="0" w:space="0" w:color="auto"/>
        <w:bottom w:val="none" w:sz="0" w:space="0" w:color="auto"/>
        <w:right w:val="none" w:sz="0" w:space="0" w:color="auto"/>
      </w:divBdr>
    </w:div>
    <w:div w:id="1263024949">
      <w:bodyDiv w:val="1"/>
      <w:marLeft w:val="0"/>
      <w:marRight w:val="0"/>
      <w:marTop w:val="0"/>
      <w:marBottom w:val="0"/>
      <w:divBdr>
        <w:top w:val="none" w:sz="0" w:space="0" w:color="auto"/>
        <w:left w:val="none" w:sz="0" w:space="0" w:color="auto"/>
        <w:bottom w:val="none" w:sz="0" w:space="0" w:color="auto"/>
        <w:right w:val="none" w:sz="0" w:space="0" w:color="auto"/>
      </w:divBdr>
    </w:div>
    <w:div w:id="1274479095">
      <w:bodyDiv w:val="1"/>
      <w:marLeft w:val="0"/>
      <w:marRight w:val="0"/>
      <w:marTop w:val="0"/>
      <w:marBottom w:val="0"/>
      <w:divBdr>
        <w:top w:val="none" w:sz="0" w:space="0" w:color="auto"/>
        <w:left w:val="none" w:sz="0" w:space="0" w:color="auto"/>
        <w:bottom w:val="none" w:sz="0" w:space="0" w:color="auto"/>
        <w:right w:val="none" w:sz="0" w:space="0" w:color="auto"/>
      </w:divBdr>
    </w:div>
    <w:div w:id="1282226860">
      <w:bodyDiv w:val="1"/>
      <w:marLeft w:val="0"/>
      <w:marRight w:val="0"/>
      <w:marTop w:val="0"/>
      <w:marBottom w:val="0"/>
      <w:divBdr>
        <w:top w:val="none" w:sz="0" w:space="0" w:color="auto"/>
        <w:left w:val="none" w:sz="0" w:space="0" w:color="auto"/>
        <w:bottom w:val="none" w:sz="0" w:space="0" w:color="auto"/>
        <w:right w:val="none" w:sz="0" w:space="0" w:color="auto"/>
      </w:divBdr>
    </w:div>
    <w:div w:id="1285890435">
      <w:bodyDiv w:val="1"/>
      <w:marLeft w:val="0"/>
      <w:marRight w:val="0"/>
      <w:marTop w:val="0"/>
      <w:marBottom w:val="0"/>
      <w:divBdr>
        <w:top w:val="none" w:sz="0" w:space="0" w:color="auto"/>
        <w:left w:val="none" w:sz="0" w:space="0" w:color="auto"/>
        <w:bottom w:val="none" w:sz="0" w:space="0" w:color="auto"/>
        <w:right w:val="none" w:sz="0" w:space="0" w:color="auto"/>
      </w:divBdr>
    </w:div>
    <w:div w:id="1312250545">
      <w:bodyDiv w:val="1"/>
      <w:marLeft w:val="0"/>
      <w:marRight w:val="0"/>
      <w:marTop w:val="0"/>
      <w:marBottom w:val="0"/>
      <w:divBdr>
        <w:top w:val="none" w:sz="0" w:space="0" w:color="auto"/>
        <w:left w:val="none" w:sz="0" w:space="0" w:color="auto"/>
        <w:bottom w:val="none" w:sz="0" w:space="0" w:color="auto"/>
        <w:right w:val="none" w:sz="0" w:space="0" w:color="auto"/>
      </w:divBdr>
    </w:div>
    <w:div w:id="1340816704">
      <w:bodyDiv w:val="1"/>
      <w:marLeft w:val="0"/>
      <w:marRight w:val="0"/>
      <w:marTop w:val="0"/>
      <w:marBottom w:val="0"/>
      <w:divBdr>
        <w:top w:val="none" w:sz="0" w:space="0" w:color="auto"/>
        <w:left w:val="none" w:sz="0" w:space="0" w:color="auto"/>
        <w:bottom w:val="none" w:sz="0" w:space="0" w:color="auto"/>
        <w:right w:val="none" w:sz="0" w:space="0" w:color="auto"/>
      </w:divBdr>
    </w:div>
    <w:div w:id="1375734722">
      <w:bodyDiv w:val="1"/>
      <w:marLeft w:val="0"/>
      <w:marRight w:val="0"/>
      <w:marTop w:val="0"/>
      <w:marBottom w:val="0"/>
      <w:divBdr>
        <w:top w:val="none" w:sz="0" w:space="0" w:color="auto"/>
        <w:left w:val="none" w:sz="0" w:space="0" w:color="auto"/>
        <w:bottom w:val="none" w:sz="0" w:space="0" w:color="auto"/>
        <w:right w:val="none" w:sz="0" w:space="0" w:color="auto"/>
      </w:divBdr>
    </w:div>
    <w:div w:id="1380671031">
      <w:bodyDiv w:val="1"/>
      <w:marLeft w:val="0"/>
      <w:marRight w:val="0"/>
      <w:marTop w:val="0"/>
      <w:marBottom w:val="0"/>
      <w:divBdr>
        <w:top w:val="none" w:sz="0" w:space="0" w:color="auto"/>
        <w:left w:val="none" w:sz="0" w:space="0" w:color="auto"/>
        <w:bottom w:val="none" w:sz="0" w:space="0" w:color="auto"/>
        <w:right w:val="none" w:sz="0" w:space="0" w:color="auto"/>
      </w:divBdr>
    </w:div>
    <w:div w:id="1381635971">
      <w:bodyDiv w:val="1"/>
      <w:marLeft w:val="0"/>
      <w:marRight w:val="0"/>
      <w:marTop w:val="0"/>
      <w:marBottom w:val="0"/>
      <w:divBdr>
        <w:top w:val="none" w:sz="0" w:space="0" w:color="auto"/>
        <w:left w:val="none" w:sz="0" w:space="0" w:color="auto"/>
        <w:bottom w:val="none" w:sz="0" w:space="0" w:color="auto"/>
        <w:right w:val="none" w:sz="0" w:space="0" w:color="auto"/>
      </w:divBdr>
    </w:div>
    <w:div w:id="1384255105">
      <w:bodyDiv w:val="1"/>
      <w:marLeft w:val="0"/>
      <w:marRight w:val="0"/>
      <w:marTop w:val="0"/>
      <w:marBottom w:val="0"/>
      <w:divBdr>
        <w:top w:val="none" w:sz="0" w:space="0" w:color="auto"/>
        <w:left w:val="none" w:sz="0" w:space="0" w:color="auto"/>
        <w:bottom w:val="none" w:sz="0" w:space="0" w:color="auto"/>
        <w:right w:val="none" w:sz="0" w:space="0" w:color="auto"/>
      </w:divBdr>
    </w:div>
    <w:div w:id="1413089284">
      <w:bodyDiv w:val="1"/>
      <w:marLeft w:val="0"/>
      <w:marRight w:val="0"/>
      <w:marTop w:val="0"/>
      <w:marBottom w:val="0"/>
      <w:divBdr>
        <w:top w:val="none" w:sz="0" w:space="0" w:color="auto"/>
        <w:left w:val="none" w:sz="0" w:space="0" w:color="auto"/>
        <w:bottom w:val="none" w:sz="0" w:space="0" w:color="auto"/>
        <w:right w:val="none" w:sz="0" w:space="0" w:color="auto"/>
      </w:divBdr>
    </w:div>
    <w:div w:id="1442142606">
      <w:bodyDiv w:val="1"/>
      <w:marLeft w:val="0"/>
      <w:marRight w:val="0"/>
      <w:marTop w:val="0"/>
      <w:marBottom w:val="0"/>
      <w:divBdr>
        <w:top w:val="none" w:sz="0" w:space="0" w:color="auto"/>
        <w:left w:val="none" w:sz="0" w:space="0" w:color="auto"/>
        <w:bottom w:val="none" w:sz="0" w:space="0" w:color="auto"/>
        <w:right w:val="none" w:sz="0" w:space="0" w:color="auto"/>
      </w:divBdr>
    </w:div>
    <w:div w:id="1459299836">
      <w:bodyDiv w:val="1"/>
      <w:marLeft w:val="0"/>
      <w:marRight w:val="0"/>
      <w:marTop w:val="0"/>
      <w:marBottom w:val="0"/>
      <w:divBdr>
        <w:top w:val="none" w:sz="0" w:space="0" w:color="auto"/>
        <w:left w:val="none" w:sz="0" w:space="0" w:color="auto"/>
        <w:bottom w:val="none" w:sz="0" w:space="0" w:color="auto"/>
        <w:right w:val="none" w:sz="0" w:space="0" w:color="auto"/>
      </w:divBdr>
    </w:div>
    <w:div w:id="1495412338">
      <w:bodyDiv w:val="1"/>
      <w:marLeft w:val="0"/>
      <w:marRight w:val="0"/>
      <w:marTop w:val="0"/>
      <w:marBottom w:val="0"/>
      <w:divBdr>
        <w:top w:val="none" w:sz="0" w:space="0" w:color="auto"/>
        <w:left w:val="none" w:sz="0" w:space="0" w:color="auto"/>
        <w:bottom w:val="none" w:sz="0" w:space="0" w:color="auto"/>
        <w:right w:val="none" w:sz="0" w:space="0" w:color="auto"/>
      </w:divBdr>
    </w:div>
    <w:div w:id="1496652164">
      <w:bodyDiv w:val="1"/>
      <w:marLeft w:val="0"/>
      <w:marRight w:val="0"/>
      <w:marTop w:val="0"/>
      <w:marBottom w:val="0"/>
      <w:divBdr>
        <w:top w:val="none" w:sz="0" w:space="0" w:color="auto"/>
        <w:left w:val="none" w:sz="0" w:space="0" w:color="auto"/>
        <w:bottom w:val="none" w:sz="0" w:space="0" w:color="auto"/>
        <w:right w:val="none" w:sz="0" w:space="0" w:color="auto"/>
      </w:divBdr>
    </w:div>
    <w:div w:id="1509179443">
      <w:bodyDiv w:val="1"/>
      <w:marLeft w:val="0"/>
      <w:marRight w:val="0"/>
      <w:marTop w:val="0"/>
      <w:marBottom w:val="0"/>
      <w:divBdr>
        <w:top w:val="none" w:sz="0" w:space="0" w:color="auto"/>
        <w:left w:val="none" w:sz="0" w:space="0" w:color="auto"/>
        <w:bottom w:val="none" w:sz="0" w:space="0" w:color="auto"/>
        <w:right w:val="none" w:sz="0" w:space="0" w:color="auto"/>
      </w:divBdr>
    </w:div>
    <w:div w:id="1520661523">
      <w:bodyDiv w:val="1"/>
      <w:marLeft w:val="0"/>
      <w:marRight w:val="0"/>
      <w:marTop w:val="0"/>
      <w:marBottom w:val="0"/>
      <w:divBdr>
        <w:top w:val="none" w:sz="0" w:space="0" w:color="auto"/>
        <w:left w:val="none" w:sz="0" w:space="0" w:color="auto"/>
        <w:bottom w:val="none" w:sz="0" w:space="0" w:color="auto"/>
        <w:right w:val="none" w:sz="0" w:space="0" w:color="auto"/>
      </w:divBdr>
    </w:div>
    <w:div w:id="1521891939">
      <w:bodyDiv w:val="1"/>
      <w:marLeft w:val="0"/>
      <w:marRight w:val="0"/>
      <w:marTop w:val="0"/>
      <w:marBottom w:val="0"/>
      <w:divBdr>
        <w:top w:val="none" w:sz="0" w:space="0" w:color="auto"/>
        <w:left w:val="none" w:sz="0" w:space="0" w:color="auto"/>
        <w:bottom w:val="none" w:sz="0" w:space="0" w:color="auto"/>
        <w:right w:val="none" w:sz="0" w:space="0" w:color="auto"/>
      </w:divBdr>
    </w:div>
    <w:div w:id="1533376711">
      <w:bodyDiv w:val="1"/>
      <w:marLeft w:val="0"/>
      <w:marRight w:val="0"/>
      <w:marTop w:val="0"/>
      <w:marBottom w:val="0"/>
      <w:divBdr>
        <w:top w:val="none" w:sz="0" w:space="0" w:color="auto"/>
        <w:left w:val="none" w:sz="0" w:space="0" w:color="auto"/>
        <w:bottom w:val="none" w:sz="0" w:space="0" w:color="auto"/>
        <w:right w:val="none" w:sz="0" w:space="0" w:color="auto"/>
      </w:divBdr>
    </w:div>
    <w:div w:id="1533422345">
      <w:bodyDiv w:val="1"/>
      <w:marLeft w:val="0"/>
      <w:marRight w:val="0"/>
      <w:marTop w:val="0"/>
      <w:marBottom w:val="0"/>
      <w:divBdr>
        <w:top w:val="none" w:sz="0" w:space="0" w:color="auto"/>
        <w:left w:val="none" w:sz="0" w:space="0" w:color="auto"/>
        <w:bottom w:val="none" w:sz="0" w:space="0" w:color="auto"/>
        <w:right w:val="none" w:sz="0" w:space="0" w:color="auto"/>
      </w:divBdr>
    </w:div>
    <w:div w:id="1534683695">
      <w:bodyDiv w:val="1"/>
      <w:marLeft w:val="0"/>
      <w:marRight w:val="0"/>
      <w:marTop w:val="0"/>
      <w:marBottom w:val="0"/>
      <w:divBdr>
        <w:top w:val="none" w:sz="0" w:space="0" w:color="auto"/>
        <w:left w:val="none" w:sz="0" w:space="0" w:color="auto"/>
        <w:bottom w:val="none" w:sz="0" w:space="0" w:color="auto"/>
        <w:right w:val="none" w:sz="0" w:space="0" w:color="auto"/>
      </w:divBdr>
    </w:div>
    <w:div w:id="1567717419">
      <w:bodyDiv w:val="1"/>
      <w:marLeft w:val="0"/>
      <w:marRight w:val="0"/>
      <w:marTop w:val="0"/>
      <w:marBottom w:val="0"/>
      <w:divBdr>
        <w:top w:val="none" w:sz="0" w:space="0" w:color="auto"/>
        <w:left w:val="none" w:sz="0" w:space="0" w:color="auto"/>
        <w:bottom w:val="none" w:sz="0" w:space="0" w:color="auto"/>
        <w:right w:val="none" w:sz="0" w:space="0" w:color="auto"/>
      </w:divBdr>
    </w:div>
    <w:div w:id="1569535544">
      <w:bodyDiv w:val="1"/>
      <w:marLeft w:val="0"/>
      <w:marRight w:val="0"/>
      <w:marTop w:val="0"/>
      <w:marBottom w:val="0"/>
      <w:divBdr>
        <w:top w:val="none" w:sz="0" w:space="0" w:color="auto"/>
        <w:left w:val="none" w:sz="0" w:space="0" w:color="auto"/>
        <w:bottom w:val="none" w:sz="0" w:space="0" w:color="auto"/>
        <w:right w:val="none" w:sz="0" w:space="0" w:color="auto"/>
      </w:divBdr>
    </w:div>
    <w:div w:id="1595481520">
      <w:bodyDiv w:val="1"/>
      <w:marLeft w:val="0"/>
      <w:marRight w:val="0"/>
      <w:marTop w:val="0"/>
      <w:marBottom w:val="0"/>
      <w:divBdr>
        <w:top w:val="none" w:sz="0" w:space="0" w:color="auto"/>
        <w:left w:val="none" w:sz="0" w:space="0" w:color="auto"/>
        <w:bottom w:val="none" w:sz="0" w:space="0" w:color="auto"/>
        <w:right w:val="none" w:sz="0" w:space="0" w:color="auto"/>
      </w:divBdr>
    </w:div>
    <w:div w:id="1620602466">
      <w:bodyDiv w:val="1"/>
      <w:marLeft w:val="0"/>
      <w:marRight w:val="0"/>
      <w:marTop w:val="0"/>
      <w:marBottom w:val="0"/>
      <w:divBdr>
        <w:top w:val="none" w:sz="0" w:space="0" w:color="auto"/>
        <w:left w:val="none" w:sz="0" w:space="0" w:color="auto"/>
        <w:bottom w:val="none" w:sz="0" w:space="0" w:color="auto"/>
        <w:right w:val="none" w:sz="0" w:space="0" w:color="auto"/>
      </w:divBdr>
    </w:div>
    <w:div w:id="1625846195">
      <w:bodyDiv w:val="1"/>
      <w:marLeft w:val="0"/>
      <w:marRight w:val="0"/>
      <w:marTop w:val="0"/>
      <w:marBottom w:val="0"/>
      <w:divBdr>
        <w:top w:val="none" w:sz="0" w:space="0" w:color="auto"/>
        <w:left w:val="none" w:sz="0" w:space="0" w:color="auto"/>
        <w:bottom w:val="none" w:sz="0" w:space="0" w:color="auto"/>
        <w:right w:val="none" w:sz="0" w:space="0" w:color="auto"/>
      </w:divBdr>
    </w:div>
    <w:div w:id="1632252312">
      <w:bodyDiv w:val="1"/>
      <w:marLeft w:val="0"/>
      <w:marRight w:val="0"/>
      <w:marTop w:val="0"/>
      <w:marBottom w:val="0"/>
      <w:divBdr>
        <w:top w:val="none" w:sz="0" w:space="0" w:color="auto"/>
        <w:left w:val="none" w:sz="0" w:space="0" w:color="auto"/>
        <w:bottom w:val="none" w:sz="0" w:space="0" w:color="auto"/>
        <w:right w:val="none" w:sz="0" w:space="0" w:color="auto"/>
      </w:divBdr>
    </w:div>
    <w:div w:id="1647860252">
      <w:bodyDiv w:val="1"/>
      <w:marLeft w:val="0"/>
      <w:marRight w:val="0"/>
      <w:marTop w:val="0"/>
      <w:marBottom w:val="0"/>
      <w:divBdr>
        <w:top w:val="none" w:sz="0" w:space="0" w:color="auto"/>
        <w:left w:val="none" w:sz="0" w:space="0" w:color="auto"/>
        <w:bottom w:val="none" w:sz="0" w:space="0" w:color="auto"/>
        <w:right w:val="none" w:sz="0" w:space="0" w:color="auto"/>
      </w:divBdr>
    </w:div>
    <w:div w:id="1714889964">
      <w:bodyDiv w:val="1"/>
      <w:marLeft w:val="0"/>
      <w:marRight w:val="0"/>
      <w:marTop w:val="0"/>
      <w:marBottom w:val="0"/>
      <w:divBdr>
        <w:top w:val="none" w:sz="0" w:space="0" w:color="auto"/>
        <w:left w:val="none" w:sz="0" w:space="0" w:color="auto"/>
        <w:bottom w:val="none" w:sz="0" w:space="0" w:color="auto"/>
        <w:right w:val="none" w:sz="0" w:space="0" w:color="auto"/>
      </w:divBdr>
    </w:div>
    <w:div w:id="1725328735">
      <w:bodyDiv w:val="1"/>
      <w:marLeft w:val="0"/>
      <w:marRight w:val="0"/>
      <w:marTop w:val="0"/>
      <w:marBottom w:val="0"/>
      <w:divBdr>
        <w:top w:val="none" w:sz="0" w:space="0" w:color="auto"/>
        <w:left w:val="none" w:sz="0" w:space="0" w:color="auto"/>
        <w:bottom w:val="none" w:sz="0" w:space="0" w:color="auto"/>
        <w:right w:val="none" w:sz="0" w:space="0" w:color="auto"/>
      </w:divBdr>
    </w:div>
    <w:div w:id="1769886770">
      <w:bodyDiv w:val="1"/>
      <w:marLeft w:val="0"/>
      <w:marRight w:val="0"/>
      <w:marTop w:val="0"/>
      <w:marBottom w:val="0"/>
      <w:divBdr>
        <w:top w:val="none" w:sz="0" w:space="0" w:color="auto"/>
        <w:left w:val="none" w:sz="0" w:space="0" w:color="auto"/>
        <w:bottom w:val="none" w:sz="0" w:space="0" w:color="auto"/>
        <w:right w:val="none" w:sz="0" w:space="0" w:color="auto"/>
      </w:divBdr>
    </w:div>
    <w:div w:id="1778597178">
      <w:bodyDiv w:val="1"/>
      <w:marLeft w:val="0"/>
      <w:marRight w:val="0"/>
      <w:marTop w:val="0"/>
      <w:marBottom w:val="0"/>
      <w:divBdr>
        <w:top w:val="none" w:sz="0" w:space="0" w:color="auto"/>
        <w:left w:val="none" w:sz="0" w:space="0" w:color="auto"/>
        <w:bottom w:val="none" w:sz="0" w:space="0" w:color="auto"/>
        <w:right w:val="none" w:sz="0" w:space="0" w:color="auto"/>
      </w:divBdr>
    </w:div>
    <w:div w:id="1787389636">
      <w:bodyDiv w:val="1"/>
      <w:marLeft w:val="0"/>
      <w:marRight w:val="0"/>
      <w:marTop w:val="0"/>
      <w:marBottom w:val="0"/>
      <w:divBdr>
        <w:top w:val="none" w:sz="0" w:space="0" w:color="auto"/>
        <w:left w:val="none" w:sz="0" w:space="0" w:color="auto"/>
        <w:bottom w:val="none" w:sz="0" w:space="0" w:color="auto"/>
        <w:right w:val="none" w:sz="0" w:space="0" w:color="auto"/>
      </w:divBdr>
    </w:div>
    <w:div w:id="1804733437">
      <w:bodyDiv w:val="1"/>
      <w:marLeft w:val="0"/>
      <w:marRight w:val="0"/>
      <w:marTop w:val="0"/>
      <w:marBottom w:val="0"/>
      <w:divBdr>
        <w:top w:val="none" w:sz="0" w:space="0" w:color="auto"/>
        <w:left w:val="none" w:sz="0" w:space="0" w:color="auto"/>
        <w:bottom w:val="none" w:sz="0" w:space="0" w:color="auto"/>
        <w:right w:val="none" w:sz="0" w:space="0" w:color="auto"/>
      </w:divBdr>
    </w:div>
    <w:div w:id="1841652022">
      <w:bodyDiv w:val="1"/>
      <w:marLeft w:val="0"/>
      <w:marRight w:val="0"/>
      <w:marTop w:val="0"/>
      <w:marBottom w:val="0"/>
      <w:divBdr>
        <w:top w:val="none" w:sz="0" w:space="0" w:color="auto"/>
        <w:left w:val="none" w:sz="0" w:space="0" w:color="auto"/>
        <w:bottom w:val="none" w:sz="0" w:space="0" w:color="auto"/>
        <w:right w:val="none" w:sz="0" w:space="0" w:color="auto"/>
      </w:divBdr>
    </w:div>
    <w:div w:id="1866822301">
      <w:bodyDiv w:val="1"/>
      <w:marLeft w:val="0"/>
      <w:marRight w:val="0"/>
      <w:marTop w:val="0"/>
      <w:marBottom w:val="0"/>
      <w:divBdr>
        <w:top w:val="none" w:sz="0" w:space="0" w:color="auto"/>
        <w:left w:val="none" w:sz="0" w:space="0" w:color="auto"/>
        <w:bottom w:val="none" w:sz="0" w:space="0" w:color="auto"/>
        <w:right w:val="none" w:sz="0" w:space="0" w:color="auto"/>
      </w:divBdr>
    </w:div>
    <w:div w:id="1871524318">
      <w:bodyDiv w:val="1"/>
      <w:marLeft w:val="0"/>
      <w:marRight w:val="0"/>
      <w:marTop w:val="0"/>
      <w:marBottom w:val="0"/>
      <w:divBdr>
        <w:top w:val="none" w:sz="0" w:space="0" w:color="auto"/>
        <w:left w:val="none" w:sz="0" w:space="0" w:color="auto"/>
        <w:bottom w:val="none" w:sz="0" w:space="0" w:color="auto"/>
        <w:right w:val="none" w:sz="0" w:space="0" w:color="auto"/>
      </w:divBdr>
    </w:div>
    <w:div w:id="1886674148">
      <w:bodyDiv w:val="1"/>
      <w:marLeft w:val="0"/>
      <w:marRight w:val="0"/>
      <w:marTop w:val="0"/>
      <w:marBottom w:val="0"/>
      <w:divBdr>
        <w:top w:val="none" w:sz="0" w:space="0" w:color="auto"/>
        <w:left w:val="none" w:sz="0" w:space="0" w:color="auto"/>
        <w:bottom w:val="none" w:sz="0" w:space="0" w:color="auto"/>
        <w:right w:val="none" w:sz="0" w:space="0" w:color="auto"/>
      </w:divBdr>
    </w:div>
    <w:div w:id="1893929605">
      <w:bodyDiv w:val="1"/>
      <w:marLeft w:val="0"/>
      <w:marRight w:val="0"/>
      <w:marTop w:val="0"/>
      <w:marBottom w:val="0"/>
      <w:divBdr>
        <w:top w:val="none" w:sz="0" w:space="0" w:color="auto"/>
        <w:left w:val="none" w:sz="0" w:space="0" w:color="auto"/>
        <w:bottom w:val="none" w:sz="0" w:space="0" w:color="auto"/>
        <w:right w:val="none" w:sz="0" w:space="0" w:color="auto"/>
      </w:divBdr>
    </w:div>
    <w:div w:id="1905332095">
      <w:bodyDiv w:val="1"/>
      <w:marLeft w:val="0"/>
      <w:marRight w:val="0"/>
      <w:marTop w:val="0"/>
      <w:marBottom w:val="0"/>
      <w:divBdr>
        <w:top w:val="none" w:sz="0" w:space="0" w:color="auto"/>
        <w:left w:val="none" w:sz="0" w:space="0" w:color="auto"/>
        <w:bottom w:val="none" w:sz="0" w:space="0" w:color="auto"/>
        <w:right w:val="none" w:sz="0" w:space="0" w:color="auto"/>
      </w:divBdr>
    </w:div>
    <w:div w:id="1907566674">
      <w:bodyDiv w:val="1"/>
      <w:marLeft w:val="0"/>
      <w:marRight w:val="0"/>
      <w:marTop w:val="0"/>
      <w:marBottom w:val="0"/>
      <w:divBdr>
        <w:top w:val="none" w:sz="0" w:space="0" w:color="auto"/>
        <w:left w:val="none" w:sz="0" w:space="0" w:color="auto"/>
        <w:bottom w:val="none" w:sz="0" w:space="0" w:color="auto"/>
        <w:right w:val="none" w:sz="0" w:space="0" w:color="auto"/>
      </w:divBdr>
    </w:div>
    <w:div w:id="1943998113">
      <w:bodyDiv w:val="1"/>
      <w:marLeft w:val="0"/>
      <w:marRight w:val="0"/>
      <w:marTop w:val="0"/>
      <w:marBottom w:val="0"/>
      <w:divBdr>
        <w:top w:val="none" w:sz="0" w:space="0" w:color="auto"/>
        <w:left w:val="none" w:sz="0" w:space="0" w:color="auto"/>
        <w:bottom w:val="none" w:sz="0" w:space="0" w:color="auto"/>
        <w:right w:val="none" w:sz="0" w:space="0" w:color="auto"/>
      </w:divBdr>
    </w:div>
    <w:div w:id="1988584596">
      <w:bodyDiv w:val="1"/>
      <w:marLeft w:val="0"/>
      <w:marRight w:val="0"/>
      <w:marTop w:val="0"/>
      <w:marBottom w:val="0"/>
      <w:divBdr>
        <w:top w:val="none" w:sz="0" w:space="0" w:color="auto"/>
        <w:left w:val="none" w:sz="0" w:space="0" w:color="auto"/>
        <w:bottom w:val="none" w:sz="0" w:space="0" w:color="auto"/>
        <w:right w:val="none" w:sz="0" w:space="0" w:color="auto"/>
      </w:divBdr>
    </w:div>
    <w:div w:id="2008482452">
      <w:bodyDiv w:val="1"/>
      <w:marLeft w:val="0"/>
      <w:marRight w:val="0"/>
      <w:marTop w:val="0"/>
      <w:marBottom w:val="0"/>
      <w:divBdr>
        <w:top w:val="none" w:sz="0" w:space="0" w:color="auto"/>
        <w:left w:val="none" w:sz="0" w:space="0" w:color="auto"/>
        <w:bottom w:val="none" w:sz="0" w:space="0" w:color="auto"/>
        <w:right w:val="none" w:sz="0" w:space="0" w:color="auto"/>
      </w:divBdr>
    </w:div>
    <w:div w:id="2009289731">
      <w:bodyDiv w:val="1"/>
      <w:marLeft w:val="0"/>
      <w:marRight w:val="0"/>
      <w:marTop w:val="0"/>
      <w:marBottom w:val="0"/>
      <w:divBdr>
        <w:top w:val="none" w:sz="0" w:space="0" w:color="auto"/>
        <w:left w:val="none" w:sz="0" w:space="0" w:color="auto"/>
        <w:bottom w:val="none" w:sz="0" w:space="0" w:color="auto"/>
        <w:right w:val="none" w:sz="0" w:space="0" w:color="auto"/>
      </w:divBdr>
    </w:div>
    <w:div w:id="2024164634">
      <w:bodyDiv w:val="1"/>
      <w:marLeft w:val="0"/>
      <w:marRight w:val="0"/>
      <w:marTop w:val="0"/>
      <w:marBottom w:val="0"/>
      <w:divBdr>
        <w:top w:val="none" w:sz="0" w:space="0" w:color="auto"/>
        <w:left w:val="none" w:sz="0" w:space="0" w:color="auto"/>
        <w:bottom w:val="none" w:sz="0" w:space="0" w:color="auto"/>
        <w:right w:val="none" w:sz="0" w:space="0" w:color="auto"/>
      </w:divBdr>
    </w:div>
    <w:div w:id="2029214175">
      <w:bodyDiv w:val="1"/>
      <w:marLeft w:val="0"/>
      <w:marRight w:val="0"/>
      <w:marTop w:val="0"/>
      <w:marBottom w:val="0"/>
      <w:divBdr>
        <w:top w:val="none" w:sz="0" w:space="0" w:color="auto"/>
        <w:left w:val="none" w:sz="0" w:space="0" w:color="auto"/>
        <w:bottom w:val="none" w:sz="0" w:space="0" w:color="auto"/>
        <w:right w:val="none" w:sz="0" w:space="0" w:color="auto"/>
      </w:divBdr>
    </w:div>
    <w:div w:id="2037347172">
      <w:bodyDiv w:val="1"/>
      <w:marLeft w:val="0"/>
      <w:marRight w:val="0"/>
      <w:marTop w:val="0"/>
      <w:marBottom w:val="0"/>
      <w:divBdr>
        <w:top w:val="none" w:sz="0" w:space="0" w:color="auto"/>
        <w:left w:val="none" w:sz="0" w:space="0" w:color="auto"/>
        <w:bottom w:val="none" w:sz="0" w:space="0" w:color="auto"/>
        <w:right w:val="none" w:sz="0" w:space="0" w:color="auto"/>
      </w:divBdr>
    </w:div>
    <w:div w:id="2043364125">
      <w:bodyDiv w:val="1"/>
      <w:marLeft w:val="0"/>
      <w:marRight w:val="0"/>
      <w:marTop w:val="0"/>
      <w:marBottom w:val="0"/>
      <w:divBdr>
        <w:top w:val="none" w:sz="0" w:space="0" w:color="auto"/>
        <w:left w:val="none" w:sz="0" w:space="0" w:color="auto"/>
        <w:bottom w:val="none" w:sz="0" w:space="0" w:color="auto"/>
        <w:right w:val="none" w:sz="0" w:space="0" w:color="auto"/>
      </w:divBdr>
    </w:div>
    <w:div w:id="2055349934">
      <w:bodyDiv w:val="1"/>
      <w:marLeft w:val="0"/>
      <w:marRight w:val="0"/>
      <w:marTop w:val="0"/>
      <w:marBottom w:val="0"/>
      <w:divBdr>
        <w:top w:val="none" w:sz="0" w:space="0" w:color="auto"/>
        <w:left w:val="none" w:sz="0" w:space="0" w:color="auto"/>
        <w:bottom w:val="none" w:sz="0" w:space="0" w:color="auto"/>
        <w:right w:val="none" w:sz="0" w:space="0" w:color="auto"/>
      </w:divBdr>
    </w:div>
    <w:div w:id="2064329832">
      <w:bodyDiv w:val="1"/>
      <w:marLeft w:val="0"/>
      <w:marRight w:val="0"/>
      <w:marTop w:val="0"/>
      <w:marBottom w:val="0"/>
      <w:divBdr>
        <w:top w:val="none" w:sz="0" w:space="0" w:color="auto"/>
        <w:left w:val="none" w:sz="0" w:space="0" w:color="auto"/>
        <w:bottom w:val="none" w:sz="0" w:space="0" w:color="auto"/>
        <w:right w:val="none" w:sz="0" w:space="0" w:color="auto"/>
      </w:divBdr>
    </w:div>
    <w:div w:id="21246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image" Target="media/image1.jpe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cfornadel@usaid.go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979F0-4C9D-45E9-8B76-D5E45C5F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43</Pages>
  <Words>6497</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43450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Fornadel, Christen (GH/HIDN/ID:AAAS)</dc:creator>
  <cp:keywords/>
  <dc:description/>
  <cp:lastModifiedBy>Fornadel, Christen (GH/HIDN/ID:AAAS)</cp:lastModifiedBy>
  <cp:revision>54</cp:revision>
  <cp:lastPrinted>2012-05-24T21:21:00Z</cp:lastPrinted>
  <dcterms:created xsi:type="dcterms:W3CDTF">2012-06-01T23:03:00Z</dcterms:created>
  <dcterms:modified xsi:type="dcterms:W3CDTF">2013-04-04T16:55:00Z</dcterms:modified>
</cp:coreProperties>
</file>